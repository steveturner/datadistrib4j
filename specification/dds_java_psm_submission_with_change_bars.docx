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r w:rsidR="00717DC8">
        <w:rPr>
          <w:rFonts w:ascii="Times New Roman" w:hAnsi="Times New Roman" w:cs="Times New Roman"/>
        </w:rPr>
        <w:t xml:space="preserve">December </w:t>
      </w:r>
      <w:ins w:id="0" w:author="Sumant Tambe" w:date="2012-11-05T10:36:00Z">
        <w:r w:rsidR="00AD14E9">
          <w:rPr>
            <w:rFonts w:ascii="Times New Roman" w:hAnsi="Times New Roman" w:cs="Times New Roman"/>
          </w:rPr>
          <w:t xml:space="preserve"> </w:t>
        </w:r>
      </w:ins>
      <w:del w:id="1" w:author="Sumant Tambe" w:date="2012-11-05T10:36:00Z">
        <w:r w:rsidDel="00AD14E9">
          <w:rPr>
            <w:rFonts w:ascii="Times New Roman" w:hAnsi="Times New Roman" w:cs="Times New Roman"/>
          </w:rPr>
          <w:delText>2011</w:delText>
        </w:r>
      </w:del>
      <w:ins w:id="2" w:author="Sumant Tambe" w:date="2012-11-05T10:36:00Z">
        <w:r w:rsidR="00AD14E9">
          <w:rPr>
            <w:rFonts w:ascii="Times New Roman" w:hAnsi="Times New Roman" w:cs="Times New Roman"/>
          </w:rPr>
          <w:t>2012</w:t>
        </w:r>
      </w:ins>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Del="00AD14E9" w:rsidRDefault="00157CCB">
      <w:pPr>
        <w:pStyle w:val="SpecificationVersion"/>
        <w:rPr>
          <w:del w:id="3" w:author="Sumant Tambe" w:date="2012-11-05T10:36:00Z"/>
          <w:rFonts w:ascii="Times New Roman" w:hAnsi="Times New Roman" w:cs="Times New Roman"/>
          <w:b/>
          <w:bCs/>
        </w:rPr>
      </w:pPr>
      <w:del w:id="4" w:author="Sumant Tambe" w:date="2012-11-05T10:36:00Z">
        <w:r w:rsidDel="00AD14E9">
          <w:rPr>
            <w:rFonts w:ascii="Times New Roman" w:hAnsi="Times New Roman" w:cs="Times New Roman"/>
          </w:rPr>
          <w:delText xml:space="preserve">FTF Beta </w:delText>
        </w:r>
        <w:r w:rsidR="00717DC8" w:rsidDel="00AD14E9">
          <w:rPr>
            <w:rFonts w:ascii="Times New Roman" w:hAnsi="Times New Roman" w:cs="Times New Roman"/>
          </w:rPr>
          <w:delText>2</w:delText>
        </w:r>
      </w:del>
      <w:ins w:id="5" w:author="Sumant Tambe" w:date="2012-12-06T16:19:00Z">
        <w:r w:rsidR="00ED7DDF">
          <w:rPr>
            <w:rFonts w:ascii="Times New Roman" w:hAnsi="Times New Roman" w:cs="Times New Roman"/>
          </w:rPr>
          <w:t xml:space="preserve"> Beta 3</w:t>
        </w:r>
      </w:ins>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w:t>
      </w:r>
      <w:del w:id="6" w:author="Sumant Tambe" w:date="2012-11-05T10:32:00Z">
        <w:r w:rsidDel="00C167E6">
          <w:rPr>
            <w:rFonts w:ascii="Arial" w:hAnsi="Arial" w:cs="Arial"/>
            <w:b/>
            <w:bCs/>
          </w:rPr>
          <w:delText>2011-</w:delText>
        </w:r>
        <w:r w:rsidR="006812F9" w:rsidDel="00C167E6">
          <w:rPr>
            <w:rFonts w:ascii="Arial" w:hAnsi="Arial" w:cs="Arial"/>
            <w:b/>
            <w:bCs/>
          </w:rPr>
          <w:delText>10-07</w:delText>
        </w:r>
      </w:del>
      <w:ins w:id="7" w:author="Sumant Tambe" w:date="2012-11-05T10:32:00Z">
        <w:r w:rsidR="00C167E6">
          <w:rPr>
            <w:rFonts w:ascii="Arial" w:hAnsi="Arial" w:cs="Arial"/>
            <w:b/>
            <w:bCs/>
          </w:rPr>
          <w:t>2012-1</w:t>
        </w:r>
      </w:ins>
      <w:ins w:id="8" w:author="Sumant Tambe" w:date="2012-12-04T13:12:00Z">
        <w:r w:rsidR="00137C7E">
          <w:rPr>
            <w:rFonts w:ascii="Arial" w:hAnsi="Arial" w:cs="Arial"/>
            <w:b/>
            <w:bCs/>
          </w:rPr>
          <w:t>2</w:t>
        </w:r>
      </w:ins>
      <w:ins w:id="9" w:author="Sumant Tambe" w:date="2012-11-05T10:32:00Z">
        <w:r w:rsidR="00C167E6">
          <w:rPr>
            <w:rFonts w:ascii="Arial" w:hAnsi="Arial" w:cs="Arial"/>
            <w:b/>
            <w:bCs/>
          </w:rPr>
          <w:t>-0</w:t>
        </w:r>
      </w:ins>
      <w:ins w:id="10" w:author="Sumant Tambe" w:date="2012-12-04T13:12:00Z">
        <w:r w:rsidR="00137C7E">
          <w:rPr>
            <w:rFonts w:ascii="Arial" w:hAnsi="Arial" w:cs="Arial"/>
            <w:b/>
            <w:bCs/>
          </w:rPr>
          <w:t>2</w:t>
        </w:r>
      </w:ins>
    </w:p>
    <w:p w:rsidR="00AB2013" w:rsidRDefault="00157CCB">
      <w:pPr>
        <w:pStyle w:val="Textbody"/>
        <w:tabs>
          <w:tab w:val="left" w:pos="3240"/>
        </w:tabs>
        <w:rPr>
          <w:ins w:id="11" w:author="Sumant Tambe" w:date="2012-12-04T14:36:00Z"/>
        </w:rPr>
      </w:pPr>
      <w:r>
        <w:rPr>
          <w:rFonts w:ascii="Arial" w:hAnsi="Arial" w:cs="Arial"/>
          <w:b/>
          <w:bCs/>
        </w:rPr>
        <w:t xml:space="preserve">Standard document URL:  </w:t>
      </w:r>
      <w:r>
        <w:rPr>
          <w:rFonts w:ascii="Arial" w:hAnsi="Arial" w:cs="Arial"/>
          <w:b/>
          <w:bCs/>
        </w:rPr>
        <w:tab/>
      </w:r>
      <w:ins w:id="12" w:author="Sumant Tambe" w:date="2012-12-04T14:36:00Z">
        <w:r w:rsidR="00AB2013">
          <w:fldChar w:fldCharType="begin"/>
        </w:r>
        <w:r w:rsidR="00AB2013">
          <w:instrText xml:space="preserve"> HYPERLINK "</w:instrText>
        </w:r>
      </w:ins>
      <w:ins w:id="13" w:author="Sumant Tambe" w:date="2012-12-04T13:13:00Z">
        <w:r w:rsidR="00AB2013" w:rsidRPr="00137C7E">
          <w:instrText>http://www.omg.org/spec/DDS-Java/1.0/Beta3/PDF</w:instrText>
        </w:r>
      </w:ins>
      <w:ins w:id="14" w:author="Sumant Tambe" w:date="2012-12-04T14:36:00Z">
        <w:r w:rsidR="00AB2013">
          <w:instrText xml:space="preserve">" </w:instrText>
        </w:r>
        <w:r w:rsidR="00AB2013">
          <w:fldChar w:fldCharType="separate"/>
        </w:r>
      </w:ins>
      <w:ins w:id="15" w:author="Sumant Tambe" w:date="2012-12-04T13:13:00Z">
        <w:r w:rsidR="00AB2013" w:rsidRPr="006E74E7">
          <w:rPr>
            <w:rStyle w:val="Hyperlink"/>
          </w:rPr>
          <w:t>http://www.omg.org/spec/DDS-Java/1.0/Beta3/PDF</w:t>
        </w:r>
      </w:ins>
      <w:ins w:id="16" w:author="Sumant Tambe" w:date="2012-12-04T14:36:00Z">
        <w:r w:rsidR="00AB2013">
          <w:fldChar w:fldCharType="end"/>
        </w:r>
      </w:ins>
    </w:p>
    <w:p w:rsidR="00C26DAF" w:rsidDel="00137C7E" w:rsidRDefault="00137C7E">
      <w:pPr>
        <w:pStyle w:val="Textbody"/>
        <w:tabs>
          <w:tab w:val="left" w:pos="3240"/>
        </w:tabs>
        <w:rPr>
          <w:del w:id="17" w:author="Sumant Tambe" w:date="2012-12-04T13:13:00Z"/>
          <w:rFonts w:ascii="Arial" w:hAnsi="Arial" w:cs="Arial"/>
          <w:b/>
          <w:bCs/>
        </w:rPr>
      </w:pPr>
      <w:del w:id="18" w:author="Sumant Tambe" w:date="2012-12-04T13:13:00Z">
        <w:r w:rsidDel="00137C7E">
          <w:fldChar w:fldCharType="begin"/>
        </w:r>
        <w:r w:rsidDel="00137C7E">
          <w:delInstrText xml:space="preserve"> HYPERLINK "http://www.omg.org/spec/DDS-Java/1.0" </w:delInstrText>
        </w:r>
        <w:r w:rsidDel="00137C7E">
          <w:fldChar w:fldCharType="separate"/>
        </w:r>
        <w:r w:rsidR="00157CCB" w:rsidDel="00137C7E">
          <w:rPr>
            <w:rStyle w:val="Hyperlink"/>
            <w:rFonts w:ascii="Arial" w:hAnsi="Arial" w:cs="Arial"/>
            <w:b/>
            <w:bCs/>
          </w:rPr>
          <w:delText>http://www.omg.org/spec/DDS-Java/1.0</w:delText>
        </w:r>
        <w:r w:rsidDel="00137C7E">
          <w:rPr>
            <w:rStyle w:val="Hyperlink"/>
            <w:rFonts w:ascii="Arial" w:hAnsi="Arial" w:cs="Arial"/>
            <w:b/>
            <w:bCs/>
          </w:rPr>
          <w:fldChar w:fldCharType="end"/>
        </w:r>
      </w:del>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del w:id="19" w:author="Sumant Tambe" w:date="2012-11-05T10:45:00Z">
        <w:r w:rsidR="00C167E6" w:rsidRPr="00922EE4" w:rsidDel="00537F8F">
          <w:fldChar w:fldCharType="begin"/>
        </w:r>
        <w:r w:rsidR="00C167E6" w:rsidRPr="00922EE4" w:rsidDel="00537F8F">
          <w:delInstrText xml:space="preserve"> HYPERLINK "http://www.omg.org/spec/DDS-Java/20101101" </w:delInstrText>
        </w:r>
        <w:r w:rsidR="00C167E6" w:rsidRPr="00922EE4" w:rsidDel="00537F8F">
          <w:rPr>
            <w:rPrChange w:id="20" w:author="Sumant Tambe" w:date="2012-12-06T16:19:00Z">
              <w:rPr>
                <w:rStyle w:val="Hyperlink"/>
                <w:rFonts w:ascii="Arial" w:hAnsi="Arial" w:cs="Arial"/>
                <w:b/>
                <w:bCs/>
              </w:rPr>
            </w:rPrChange>
          </w:rPr>
          <w:fldChar w:fldCharType="separate"/>
        </w:r>
        <w:r w:rsidRPr="00922EE4" w:rsidDel="00537F8F">
          <w:rPr>
            <w:rStyle w:val="Hyperlink"/>
            <w:rFonts w:ascii="Arial" w:hAnsi="Arial" w:cs="Arial"/>
            <w:bCs/>
            <w:rPrChange w:id="21" w:author="Sumant Tambe" w:date="2012-12-06T16:19:00Z">
              <w:rPr>
                <w:rStyle w:val="Hyperlink"/>
                <w:rFonts w:ascii="Arial" w:hAnsi="Arial" w:cs="Arial"/>
                <w:b/>
                <w:bCs/>
              </w:rPr>
            </w:rPrChange>
          </w:rPr>
          <w:delText>http://www.omg.org/spec/DDS-Java/20101101</w:delText>
        </w:r>
        <w:r w:rsidR="00C167E6" w:rsidRPr="00922EE4" w:rsidDel="00537F8F">
          <w:rPr>
            <w:rStyle w:val="Hyperlink"/>
            <w:rFonts w:ascii="Arial" w:hAnsi="Arial" w:cs="Arial"/>
            <w:bCs/>
            <w:rPrChange w:id="22" w:author="Sumant Tambe" w:date="2012-12-06T16:19:00Z">
              <w:rPr>
                <w:rStyle w:val="Hyperlink"/>
                <w:rFonts w:ascii="Arial" w:hAnsi="Arial" w:cs="Arial"/>
                <w:b/>
                <w:bCs/>
              </w:rPr>
            </w:rPrChange>
          </w:rPr>
          <w:fldChar w:fldCharType="end"/>
        </w:r>
      </w:del>
      <w:ins w:id="23" w:author="Sumant Tambe" w:date="2012-11-05T10:45:00Z">
        <w:r w:rsidR="00137C7E" w:rsidRPr="00922EE4">
          <w:rPr>
            <w:rPrChange w:id="24" w:author="Sumant Tambe" w:date="2012-12-06T16:19:00Z">
              <w:rPr>
                <w:rStyle w:val="Hyperlink"/>
                <w:rFonts w:ascii="Arial" w:hAnsi="Arial" w:cs="Arial"/>
                <w:b/>
                <w:bCs/>
              </w:rPr>
            </w:rPrChange>
          </w:rPr>
          <w:t>http://www.omg.org/spec/DDS-Java/20121</w:t>
        </w:r>
      </w:ins>
      <w:ins w:id="25" w:author="Sumant Tambe" w:date="2012-12-04T13:13:00Z">
        <w:r w:rsidR="00137C7E" w:rsidRPr="00922EE4">
          <w:rPr>
            <w:rPrChange w:id="26" w:author="Sumant Tambe" w:date="2012-12-06T16:19:00Z">
              <w:rPr>
                <w:rStyle w:val="Hyperlink"/>
                <w:rFonts w:ascii="Arial" w:hAnsi="Arial" w:cs="Arial"/>
                <w:b/>
                <w:bCs/>
              </w:rPr>
            </w:rPrChange>
          </w:rPr>
          <w:t>2</w:t>
        </w:r>
      </w:ins>
      <w:ins w:id="27" w:author="Sumant Tambe" w:date="2012-11-05T10:45:00Z">
        <w:r w:rsidR="00137C7E" w:rsidRPr="00922EE4">
          <w:rPr>
            <w:rPrChange w:id="28" w:author="Sumant Tambe" w:date="2012-12-06T16:19:00Z">
              <w:rPr>
                <w:rStyle w:val="Hyperlink"/>
                <w:rFonts w:ascii="Arial" w:hAnsi="Arial" w:cs="Arial"/>
                <w:b/>
                <w:bCs/>
              </w:rPr>
            </w:rPrChange>
          </w:rPr>
          <w:t>0</w:t>
        </w:r>
      </w:ins>
      <w:ins w:id="29" w:author="Sumant Tambe" w:date="2012-12-04T13:13:00Z">
        <w:r w:rsidR="00440151" w:rsidRPr="00922EE4">
          <w:rPr>
            <w:rFonts w:ascii="Arial" w:hAnsi="Arial" w:cs="Arial"/>
            <w:bCs/>
            <w:rPrChange w:id="30" w:author="Sumant Tambe" w:date="2012-12-06T16:19:00Z">
              <w:rPr>
                <w:rFonts w:ascii="Arial" w:hAnsi="Arial" w:cs="Arial"/>
                <w:b/>
                <w:bCs/>
              </w:rPr>
            </w:rPrChange>
          </w:rPr>
          <w:t>1</w:t>
        </w:r>
      </w:ins>
    </w:p>
    <w:p w:rsidR="00C26DAF" w:rsidDel="00537F8F" w:rsidRDefault="00157CCB">
      <w:pPr>
        <w:pStyle w:val="Textbody"/>
        <w:tabs>
          <w:tab w:val="left" w:pos="3240"/>
        </w:tabs>
        <w:rPr>
          <w:del w:id="31" w:author="Sumant Tambe" w:date="2012-11-05T10:45:00Z"/>
          <w:rFonts w:ascii="Arial" w:hAnsi="Arial" w:cs="Arial"/>
          <w:b/>
          <w:bCs/>
        </w:rPr>
      </w:pPr>
      <w:del w:id="32" w:author="Sumant Tambe" w:date="2012-11-05T10:45:00Z">
        <w:r w:rsidDel="00537F8F">
          <w:rPr>
            <w:rFonts w:ascii="Arial" w:hAnsi="Arial" w:cs="Arial"/>
            <w:b/>
            <w:bCs/>
          </w:rPr>
          <w:tab/>
        </w:r>
        <w:r w:rsidR="00C167E6" w:rsidDel="00537F8F">
          <w:fldChar w:fldCharType="begin"/>
        </w:r>
        <w:r w:rsidR="00C167E6" w:rsidDel="00537F8F">
          <w:delInstrText xml:space="preserve"> HYPERLINK "http://www.omg.org/spec/DDS-Java/20101102" </w:delInstrText>
        </w:r>
        <w:r w:rsidR="00C167E6" w:rsidDel="00537F8F">
          <w:fldChar w:fldCharType="separate"/>
        </w:r>
        <w:r w:rsidDel="00537F8F">
          <w:rPr>
            <w:rStyle w:val="Hyperlink"/>
            <w:rFonts w:ascii="Arial" w:hAnsi="Arial" w:cs="Arial"/>
            <w:b/>
            <w:bCs/>
          </w:rPr>
          <w:delText>http://www.omg.org/spec/DDS-Java/20101102</w:delText>
        </w:r>
        <w:r w:rsidR="00C167E6" w:rsidDel="00537F8F">
          <w:rPr>
            <w:rStyle w:val="Hyperlink"/>
            <w:rFonts w:ascii="Arial" w:hAnsi="Arial" w:cs="Arial"/>
            <w:b/>
            <w:bCs/>
          </w:rPr>
          <w:fldChar w:fldCharType="end"/>
        </w:r>
      </w:del>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ins w:id="33" w:author="Sumant Tambe" w:date="2012-11-05T10:40:00Z"/>
          <w:rFonts w:ascii="Arial" w:hAnsi="Arial" w:cs="Arial"/>
          <w:sz w:val="20"/>
        </w:rPr>
      </w:pPr>
      <w:del w:id="34" w:author="Sumant Tambe" w:date="2012-11-05T10:40:00Z">
        <w:r w:rsidDel="0096165F">
          <w:rPr>
            <w:rFonts w:ascii="Arial" w:hAnsi="Arial" w:cs="Arial"/>
            <w:sz w:val="20"/>
          </w:rPr>
          <w:delText>* original files:</w:delText>
        </w:r>
        <w:r w:rsidR="002166B4" w:rsidDel="0096165F">
          <w:rPr>
            <w:rFonts w:ascii="Arial" w:hAnsi="Arial" w:cs="Arial"/>
            <w:sz w:val="20"/>
          </w:rPr>
          <w:delText xml:space="preserve"> </w:delText>
        </w:r>
        <w:r w:rsidR="002166B4" w:rsidRPr="002166B4" w:rsidDel="0096165F">
          <w:rPr>
            <w:rFonts w:ascii="Arial" w:hAnsi="Arial" w:cs="Arial"/>
            <w:sz w:val="20"/>
          </w:rPr>
          <w:delText>ptc/2011-10-09</w:delText>
        </w:r>
        <w:r w:rsidRPr="002166B4" w:rsidDel="0096165F">
          <w:rPr>
            <w:rFonts w:ascii="Arial" w:hAnsi="Arial" w:cs="Arial"/>
            <w:sz w:val="20"/>
          </w:rPr>
          <w:delText xml:space="preserve"> (</w:delText>
        </w:r>
        <w:r w:rsidDel="0096165F">
          <w:rPr>
            <w:rFonts w:ascii="Arial" w:hAnsi="Arial" w:cs="Arial"/>
            <w:sz w:val="20"/>
          </w:rPr>
          <w:delText xml:space="preserve">omgdds.jar), </w:delText>
        </w:r>
        <w:r w:rsidR="009027D6" w:rsidRPr="009027D6" w:rsidDel="0096165F">
          <w:rPr>
            <w:rFonts w:ascii="Arial" w:hAnsi="Arial" w:cs="Arial"/>
            <w:sz w:val="20"/>
          </w:rPr>
          <w:delText>ptc/2011-10-08</w:delText>
        </w:r>
        <w:r w:rsidR="009027D6" w:rsidDel="0096165F">
          <w:rPr>
            <w:rFonts w:ascii="Arial" w:hAnsi="Arial" w:cs="Arial"/>
            <w:sz w:val="20"/>
          </w:rPr>
          <w:delText xml:space="preserve"> </w:delText>
        </w:r>
        <w:r w:rsidDel="0096165F">
          <w:rPr>
            <w:rFonts w:ascii="Arial" w:hAnsi="Arial" w:cs="Arial"/>
            <w:sz w:val="20"/>
          </w:rPr>
          <w:delText>(omgdds_src.zip)</w:delText>
        </w:r>
      </w:del>
    </w:p>
    <w:p w:rsidR="0096165F" w:rsidRDefault="0096165F">
      <w:pPr>
        <w:rPr>
          <w:rFonts w:ascii="Arial" w:hAnsi="Arial" w:cs="Arial"/>
          <w:sz w:val="20"/>
        </w:rPr>
      </w:pPr>
      <w:ins w:id="35" w:author="Sumant Tambe" w:date="2012-11-05T10:40:00Z">
        <w:r>
          <w:rPr>
            <w:rFonts w:ascii="Arial" w:hAnsi="Arial" w:cs="Arial"/>
            <w:sz w:val="20"/>
          </w:rPr>
          <w:t>* original files:</w:t>
        </w:r>
        <w:r w:rsidDel="002166B4">
          <w:rPr>
            <w:rFonts w:ascii="Arial" w:hAnsi="Arial" w:cs="Arial"/>
            <w:sz w:val="20"/>
          </w:rPr>
          <w:t xml:space="preserve"> </w:t>
        </w:r>
        <w:r w:rsidRPr="002166B4">
          <w:rPr>
            <w:rFonts w:ascii="Arial" w:hAnsi="Arial" w:cs="Arial"/>
            <w:sz w:val="20"/>
          </w:rPr>
          <w:t>ptc/201</w:t>
        </w:r>
        <w:r>
          <w:rPr>
            <w:rFonts w:ascii="Arial" w:hAnsi="Arial" w:cs="Arial"/>
            <w:sz w:val="20"/>
          </w:rPr>
          <w:t>2</w:t>
        </w:r>
        <w:r w:rsidRPr="002166B4">
          <w:rPr>
            <w:rFonts w:ascii="Arial" w:hAnsi="Arial" w:cs="Arial"/>
            <w:sz w:val="20"/>
          </w:rPr>
          <w:t>-10-</w:t>
        </w:r>
        <w:r>
          <w:rPr>
            <w:rFonts w:ascii="Arial" w:hAnsi="Arial" w:cs="Arial"/>
            <w:sz w:val="20"/>
          </w:rPr>
          <w:t>09</w:t>
        </w:r>
        <w:r w:rsidRPr="002166B4">
          <w:rPr>
            <w:rFonts w:ascii="Arial" w:hAnsi="Arial" w:cs="Arial"/>
            <w:sz w:val="20"/>
          </w:rPr>
          <w:t xml:space="preserve"> (</w:t>
        </w:r>
        <w:r>
          <w:rPr>
            <w:rFonts w:ascii="Arial" w:hAnsi="Arial" w:cs="Arial"/>
            <w:sz w:val="20"/>
          </w:rPr>
          <w:t xml:space="preserve">omgdds.jar), </w:t>
        </w:r>
        <w:r w:rsidRPr="009027D6">
          <w:rPr>
            <w:rFonts w:ascii="Arial" w:hAnsi="Arial" w:cs="Arial"/>
            <w:sz w:val="20"/>
          </w:rPr>
          <w:t>ptc/201</w:t>
        </w:r>
        <w:r>
          <w:rPr>
            <w:rFonts w:ascii="Arial" w:hAnsi="Arial" w:cs="Arial"/>
            <w:sz w:val="20"/>
          </w:rPr>
          <w:t>2</w:t>
        </w:r>
        <w:r w:rsidRPr="009027D6">
          <w:rPr>
            <w:rFonts w:ascii="Arial" w:hAnsi="Arial" w:cs="Arial"/>
            <w:sz w:val="20"/>
          </w:rPr>
          <w:t>-10-</w:t>
        </w:r>
        <w:r>
          <w:rPr>
            <w:rFonts w:ascii="Arial" w:hAnsi="Arial" w:cs="Arial"/>
            <w:sz w:val="20"/>
          </w:rPr>
          <w:t>10 (omgdds_src.zip)</w:t>
        </w:r>
      </w:ins>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w:t>
      </w:r>
      <w:del w:id="36" w:author="Sumant Tambe" w:date="2012-11-05T10:37:00Z">
        <w:r w:rsidR="009027D6" w:rsidDel="00AD14E9">
          <w:rPr>
            <w:rFonts w:ascii="Arial" w:hAnsi="Arial" w:cs="Arial"/>
          </w:rPr>
          <w:delText xml:space="preserve">1 </w:delText>
        </w:r>
      </w:del>
      <w:ins w:id="37" w:author="Sumant Tambe" w:date="2012-11-05T10:37:00Z">
        <w:r w:rsidR="00AD14E9">
          <w:rPr>
            <w:rFonts w:ascii="Arial" w:hAnsi="Arial" w:cs="Arial"/>
          </w:rPr>
          <w:t xml:space="preserve">2 </w:t>
        </w:r>
      </w:ins>
      <w:r>
        <w:rPr>
          <w:rFonts w:ascii="Arial" w:hAnsi="Arial" w:cs="Arial"/>
        </w:rPr>
        <w:t>document (</w:t>
      </w:r>
      <w:r w:rsidR="009027D6">
        <w:rPr>
          <w:rFonts w:ascii="Arial" w:hAnsi="Arial" w:cs="Arial"/>
        </w:rPr>
        <w:t>ptc/</w:t>
      </w:r>
      <w:del w:id="38" w:author="Sumant Tambe" w:date="2012-11-05T10:33:00Z">
        <w:r w:rsidR="009027D6" w:rsidDel="00C167E6">
          <w:rPr>
            <w:rFonts w:ascii="Arial" w:hAnsi="Arial" w:cs="Arial"/>
          </w:rPr>
          <w:delText>2011-01-01</w:delText>
        </w:r>
      </w:del>
      <w:ins w:id="39" w:author="Sumant Tambe" w:date="2012-11-05T10:33:00Z">
        <w:r w:rsidR="00C167E6">
          <w:rPr>
            <w:rFonts w:ascii="Arial" w:hAnsi="Arial" w:cs="Arial"/>
          </w:rPr>
          <w:t>2011-10-07</w:t>
        </w:r>
      </w:ins>
      <w:r>
        <w:rPr>
          <w:rFonts w:ascii="Arial" w:hAnsi="Arial" w:cs="Arial"/>
        </w:rPr>
        <w:t xml:space="preserve">). It is an OMG Adopted </w:t>
      </w:r>
      <w:del w:id="40" w:author="Sumant Tambe" w:date="2012-11-05T10:34:00Z">
        <w:r w:rsidDel="00537595">
          <w:rPr>
            <w:rFonts w:ascii="Arial" w:hAnsi="Arial" w:cs="Arial"/>
          </w:rPr>
          <w:delText xml:space="preserve">Beta </w:delText>
        </w:r>
      </w:del>
      <w:r>
        <w:rPr>
          <w:rFonts w:ascii="Arial" w:hAnsi="Arial" w:cs="Arial"/>
        </w:rPr>
        <w:t>Specification</w:t>
      </w:r>
      <w:del w:id="41" w:author="Sumant Tambe" w:date="2012-11-05T10:34:00Z">
        <w:r w:rsidDel="00537595">
          <w:rPr>
            <w:rFonts w:ascii="Arial" w:hAnsi="Arial" w:cs="Arial"/>
          </w:rPr>
          <w:delText xml:space="preserve"> and is currently in the finalization phase</w:delText>
        </w:r>
      </w:del>
      <w:r>
        <w:rPr>
          <w:rFonts w:ascii="Arial" w:hAnsi="Arial" w:cs="Arial"/>
        </w:rPr>
        <w:t xml:space="preserve">. Comments on the content of this document are welcome, and should be directed to </w:t>
      </w:r>
      <w:hyperlink r:id="rId8" w:history="1">
        <w:r>
          <w:rPr>
            <w:rStyle w:val="Hyperlink"/>
            <w:rFonts w:ascii="Arial" w:hAnsi="Arial" w:cs="Arial"/>
          </w:rPr>
          <w:t>issues@omg.org</w:t>
        </w:r>
      </w:hyperlink>
      <w:del w:id="42" w:author="Sumant Tambe" w:date="2012-11-05T10:34:00Z">
        <w:r w:rsidDel="00537595">
          <w:rPr>
            <w:rFonts w:ascii="Arial" w:hAnsi="Arial" w:cs="Arial"/>
          </w:rPr>
          <w:delText xml:space="preserve"> by August 29, 2011</w:delText>
        </w:r>
      </w:del>
      <w:r>
        <w:rPr>
          <w:rFonts w:ascii="Arial" w:hAnsi="Arial" w:cs="Arial"/>
        </w:rPr>
        <w:t xml:space="preserve">.  </w:t>
      </w:r>
    </w:p>
    <w:p w:rsidR="00C26DAF" w:rsidRDefault="00C26DAF">
      <w:pPr>
        <w:rPr>
          <w:rFonts w:ascii="Arial" w:hAnsi="Arial" w:cs="Arial"/>
        </w:rPr>
      </w:pPr>
    </w:p>
    <w:p w:rsidR="00C26DAF" w:rsidRDefault="00157CCB">
      <w:pPr>
        <w:rPr>
          <w:rFonts w:ascii="Arial" w:hAnsi="Arial" w:cs="Arial"/>
        </w:rPr>
      </w:pPr>
      <w:r>
        <w:rPr>
          <w:rFonts w:ascii="Arial" w:hAnsi="Arial" w:cs="Arial"/>
        </w:rPr>
        <w:t>You may view the pending issues for this specification</w:t>
      </w:r>
      <w:ins w:id="43" w:author="Sumant Tambe" w:date="2012-11-05T10:38:00Z">
        <w:r w:rsidR="00FF409A">
          <w:rPr>
            <w:rFonts w:ascii="Arial" w:hAnsi="Arial" w:cs="Arial"/>
          </w:rPr>
          <w:t>, if any,</w:t>
        </w:r>
      </w:ins>
      <w:r>
        <w:rPr>
          <w:rFonts w:ascii="Arial" w:hAnsi="Arial" w:cs="Arial"/>
        </w:rPr>
        <w:t xml:space="preserve"> from the OMG revision web page </w:t>
      </w:r>
      <w:hyperlink r:id="rId9"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w:t>
      </w:r>
      <w:del w:id="44" w:author="Sumant Tambe" w:date="2012-11-05T10:35:00Z">
        <w:r w:rsidDel="0087320F">
          <w:rPr>
            <w:rFonts w:ascii="Arial" w:hAnsi="Arial" w:cs="Arial"/>
          </w:rPr>
          <w:delText xml:space="preserve"> November 7, 2011</w:delText>
        </w:r>
      </w:del>
      <w:ins w:id="45" w:author="Sumant Tambe" w:date="2012-11-05T10:35:00Z">
        <w:r w:rsidR="0087320F">
          <w:rPr>
            <w:rFonts w:ascii="Arial" w:hAnsi="Arial" w:cs="Arial"/>
          </w:rPr>
          <w:t xml:space="preserve"> December 21, 2012</w:t>
        </w:r>
      </w:ins>
      <w:r>
        <w:rPr>
          <w:rFonts w:ascii="Arial" w:hAnsi="Arial" w:cs="Arial"/>
        </w:rPr>
        <w:t>.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OMG SysML™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bookmarkStart w:id="46" w:name="_GoBack"/>
      <w:bookmarkEnd w:id="46"/>
      <w:r>
        <w:t>Table of Contents</w:t>
      </w:r>
    </w:p>
    <w:p w:rsidR="00AB0CB8" w:rsidRDefault="009F3DA0">
      <w:pPr>
        <w:pStyle w:val="TOC1"/>
        <w:tabs>
          <w:tab w:val="left" w:pos="480"/>
          <w:tab w:val="right" w:leader="dot" w:pos="9350"/>
        </w:tabs>
        <w:rPr>
          <w:rFonts w:asciiTheme="minorHAnsi" w:eastAsiaTheme="minorEastAsia" w:hAnsiTheme="minorHAnsi" w:cstheme="minorBidi"/>
          <w:b w:val="0"/>
          <w:bCs w:val="0"/>
          <w:noProof/>
          <w:kern w:val="0"/>
          <w:sz w:val="22"/>
          <w:szCs w:val="22"/>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AB0CB8">
        <w:rPr>
          <w:noProof/>
        </w:rPr>
        <w:t>1</w:t>
      </w:r>
      <w:r w:rsidR="00AB0CB8">
        <w:rPr>
          <w:rFonts w:asciiTheme="minorHAnsi" w:eastAsiaTheme="minorEastAsia" w:hAnsiTheme="minorHAnsi" w:cstheme="minorBidi"/>
          <w:b w:val="0"/>
          <w:bCs w:val="0"/>
          <w:noProof/>
          <w:kern w:val="0"/>
          <w:sz w:val="22"/>
          <w:szCs w:val="22"/>
        </w:rPr>
        <w:tab/>
      </w:r>
      <w:r w:rsidR="00AB0CB8">
        <w:rPr>
          <w:noProof/>
        </w:rPr>
        <w:t>Scope</w:t>
      </w:r>
      <w:r w:rsidR="00AB0CB8">
        <w:rPr>
          <w:noProof/>
        </w:rPr>
        <w:tab/>
      </w:r>
      <w:r w:rsidR="00AB0CB8">
        <w:rPr>
          <w:noProof/>
        </w:rPr>
        <w:fldChar w:fldCharType="begin"/>
      </w:r>
      <w:r w:rsidR="00AB0CB8">
        <w:rPr>
          <w:noProof/>
        </w:rPr>
        <w:instrText xml:space="preserve"> PAGEREF _Toc342847065 \h </w:instrText>
      </w:r>
      <w:r w:rsidR="00AB0CB8">
        <w:rPr>
          <w:noProof/>
        </w:rPr>
      </w:r>
      <w:r w:rsidR="00AB0CB8">
        <w:rPr>
          <w:noProof/>
        </w:rPr>
        <w:fldChar w:fldCharType="separate"/>
      </w:r>
      <w:r w:rsidR="00AB0CB8">
        <w:rPr>
          <w:noProof/>
        </w:rPr>
        <w:t>1</w:t>
      </w:r>
      <w:r w:rsidR="00AB0CB8">
        <w:rPr>
          <w:noProof/>
        </w:rPr>
        <w:fldChar w:fldCharType="end"/>
      </w:r>
    </w:p>
    <w:p w:rsidR="00AB0CB8" w:rsidRDefault="00AB0CB8">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2</w:t>
      </w:r>
      <w:r>
        <w:rPr>
          <w:rFonts w:asciiTheme="minorHAnsi" w:eastAsiaTheme="minorEastAsia" w:hAnsiTheme="minorHAnsi" w:cstheme="minorBidi"/>
          <w:b w:val="0"/>
          <w:bCs w:val="0"/>
          <w:noProof/>
          <w:kern w:val="0"/>
          <w:sz w:val="22"/>
          <w:szCs w:val="22"/>
        </w:rPr>
        <w:tab/>
      </w:r>
      <w:r>
        <w:rPr>
          <w:noProof/>
        </w:rPr>
        <w:t>Conformance</w:t>
      </w:r>
      <w:r>
        <w:rPr>
          <w:noProof/>
        </w:rPr>
        <w:tab/>
      </w:r>
      <w:r>
        <w:rPr>
          <w:noProof/>
        </w:rPr>
        <w:fldChar w:fldCharType="begin"/>
      </w:r>
      <w:r>
        <w:rPr>
          <w:noProof/>
        </w:rPr>
        <w:instrText xml:space="preserve"> PAGEREF _Toc342847066 \h </w:instrText>
      </w:r>
      <w:r>
        <w:rPr>
          <w:noProof/>
        </w:rPr>
      </w:r>
      <w:r>
        <w:rPr>
          <w:noProof/>
        </w:rPr>
        <w:fldChar w:fldCharType="separate"/>
      </w:r>
      <w:r>
        <w:rPr>
          <w:noProof/>
        </w:rPr>
        <w:t>1</w:t>
      </w:r>
      <w:r>
        <w:rPr>
          <w:noProof/>
        </w:rPr>
        <w:fldChar w:fldCharType="end"/>
      </w:r>
    </w:p>
    <w:p w:rsidR="00AB0CB8" w:rsidRDefault="00AB0CB8">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3</w:t>
      </w:r>
      <w:r>
        <w:rPr>
          <w:rFonts w:asciiTheme="minorHAnsi" w:eastAsiaTheme="minorEastAsia" w:hAnsiTheme="minorHAnsi" w:cstheme="minorBidi"/>
          <w:b w:val="0"/>
          <w:bCs w:val="0"/>
          <w:noProof/>
          <w:kern w:val="0"/>
          <w:sz w:val="22"/>
          <w:szCs w:val="22"/>
        </w:rPr>
        <w:tab/>
      </w:r>
      <w:r>
        <w:rPr>
          <w:noProof/>
        </w:rPr>
        <w:t>References</w:t>
      </w:r>
      <w:r>
        <w:rPr>
          <w:noProof/>
        </w:rPr>
        <w:tab/>
      </w:r>
      <w:r>
        <w:rPr>
          <w:noProof/>
        </w:rPr>
        <w:fldChar w:fldCharType="begin"/>
      </w:r>
      <w:r>
        <w:rPr>
          <w:noProof/>
        </w:rPr>
        <w:instrText xml:space="preserve"> PAGEREF _Toc342847067 \h </w:instrText>
      </w:r>
      <w:r>
        <w:rPr>
          <w:noProof/>
        </w:rPr>
      </w:r>
      <w:r>
        <w:rPr>
          <w:noProof/>
        </w:rPr>
        <w:fldChar w:fldCharType="separate"/>
      </w:r>
      <w:r>
        <w:rPr>
          <w:noProof/>
        </w:rPr>
        <w:t>1</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3.1</w:t>
      </w:r>
      <w:r>
        <w:rPr>
          <w:rFonts w:asciiTheme="minorHAnsi" w:eastAsiaTheme="minorEastAsia" w:hAnsiTheme="minorHAnsi" w:cstheme="minorBidi"/>
          <w:b w:val="0"/>
          <w:bCs w:val="0"/>
          <w:noProof/>
          <w:kern w:val="0"/>
        </w:rPr>
        <w:tab/>
      </w:r>
      <w:r>
        <w:rPr>
          <w:noProof/>
        </w:rPr>
        <w:t>Normative References</w:t>
      </w:r>
      <w:r>
        <w:rPr>
          <w:noProof/>
        </w:rPr>
        <w:tab/>
      </w:r>
      <w:r>
        <w:rPr>
          <w:noProof/>
        </w:rPr>
        <w:fldChar w:fldCharType="begin"/>
      </w:r>
      <w:r>
        <w:rPr>
          <w:noProof/>
        </w:rPr>
        <w:instrText xml:space="preserve"> PAGEREF _Toc342847068 \h </w:instrText>
      </w:r>
      <w:r>
        <w:rPr>
          <w:noProof/>
        </w:rPr>
      </w:r>
      <w:r>
        <w:rPr>
          <w:noProof/>
        </w:rPr>
        <w:fldChar w:fldCharType="separate"/>
      </w:r>
      <w:r>
        <w:rPr>
          <w:noProof/>
        </w:rPr>
        <w:t>1</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3.2</w:t>
      </w:r>
      <w:r>
        <w:rPr>
          <w:rFonts w:asciiTheme="minorHAnsi" w:eastAsiaTheme="minorEastAsia" w:hAnsiTheme="minorHAnsi" w:cstheme="minorBidi"/>
          <w:b w:val="0"/>
          <w:bCs w:val="0"/>
          <w:noProof/>
          <w:kern w:val="0"/>
        </w:rPr>
        <w:tab/>
      </w:r>
      <w:r>
        <w:rPr>
          <w:noProof/>
        </w:rPr>
        <w:t>Non-Normative References</w:t>
      </w:r>
      <w:r>
        <w:rPr>
          <w:noProof/>
        </w:rPr>
        <w:tab/>
      </w:r>
      <w:r>
        <w:rPr>
          <w:noProof/>
        </w:rPr>
        <w:fldChar w:fldCharType="begin"/>
      </w:r>
      <w:r>
        <w:rPr>
          <w:noProof/>
        </w:rPr>
        <w:instrText xml:space="preserve"> PAGEREF _Toc342847069 \h </w:instrText>
      </w:r>
      <w:r>
        <w:rPr>
          <w:noProof/>
        </w:rPr>
      </w:r>
      <w:r>
        <w:rPr>
          <w:noProof/>
        </w:rPr>
        <w:fldChar w:fldCharType="separate"/>
      </w:r>
      <w:r>
        <w:rPr>
          <w:noProof/>
        </w:rPr>
        <w:t>2</w:t>
      </w:r>
      <w:r>
        <w:rPr>
          <w:noProof/>
        </w:rPr>
        <w:fldChar w:fldCharType="end"/>
      </w:r>
    </w:p>
    <w:p w:rsidR="00AB0CB8" w:rsidRDefault="00AB0CB8">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4</w:t>
      </w:r>
      <w:r>
        <w:rPr>
          <w:rFonts w:asciiTheme="minorHAnsi" w:eastAsiaTheme="minorEastAsia" w:hAnsiTheme="minorHAnsi" w:cstheme="minorBidi"/>
          <w:b w:val="0"/>
          <w:bCs w:val="0"/>
          <w:noProof/>
          <w:kern w:val="0"/>
          <w:sz w:val="22"/>
          <w:szCs w:val="22"/>
        </w:rPr>
        <w:tab/>
      </w:r>
      <w:r>
        <w:rPr>
          <w:noProof/>
        </w:rPr>
        <w:t>Terms and Definitions</w:t>
      </w:r>
      <w:r>
        <w:rPr>
          <w:noProof/>
        </w:rPr>
        <w:tab/>
      </w:r>
      <w:r>
        <w:rPr>
          <w:noProof/>
        </w:rPr>
        <w:fldChar w:fldCharType="begin"/>
      </w:r>
      <w:r>
        <w:rPr>
          <w:noProof/>
        </w:rPr>
        <w:instrText xml:space="preserve"> PAGEREF _Toc342847070 \h </w:instrText>
      </w:r>
      <w:r>
        <w:rPr>
          <w:noProof/>
        </w:rPr>
      </w:r>
      <w:r>
        <w:rPr>
          <w:noProof/>
        </w:rPr>
        <w:fldChar w:fldCharType="separate"/>
      </w:r>
      <w:r>
        <w:rPr>
          <w:noProof/>
        </w:rPr>
        <w:t>2</w:t>
      </w:r>
      <w:r>
        <w:rPr>
          <w:noProof/>
        </w:rPr>
        <w:fldChar w:fldCharType="end"/>
      </w:r>
    </w:p>
    <w:p w:rsidR="00AB0CB8" w:rsidRDefault="00AB0CB8">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5</w:t>
      </w:r>
      <w:r>
        <w:rPr>
          <w:rFonts w:asciiTheme="minorHAnsi" w:eastAsiaTheme="minorEastAsia" w:hAnsiTheme="minorHAnsi" w:cstheme="minorBidi"/>
          <w:b w:val="0"/>
          <w:bCs w:val="0"/>
          <w:noProof/>
          <w:kern w:val="0"/>
          <w:sz w:val="22"/>
          <w:szCs w:val="22"/>
        </w:rPr>
        <w:tab/>
      </w:r>
      <w:r>
        <w:rPr>
          <w:noProof/>
        </w:rPr>
        <w:t>Symbols</w:t>
      </w:r>
      <w:r>
        <w:rPr>
          <w:noProof/>
        </w:rPr>
        <w:tab/>
      </w:r>
      <w:r>
        <w:rPr>
          <w:noProof/>
        </w:rPr>
        <w:fldChar w:fldCharType="begin"/>
      </w:r>
      <w:r>
        <w:rPr>
          <w:noProof/>
        </w:rPr>
        <w:instrText xml:space="preserve"> PAGEREF _Toc342847071 \h </w:instrText>
      </w:r>
      <w:r>
        <w:rPr>
          <w:noProof/>
        </w:rPr>
      </w:r>
      <w:r>
        <w:rPr>
          <w:noProof/>
        </w:rPr>
        <w:fldChar w:fldCharType="separate"/>
      </w:r>
      <w:r>
        <w:rPr>
          <w:noProof/>
        </w:rPr>
        <w:t>3</w:t>
      </w:r>
      <w:r>
        <w:rPr>
          <w:noProof/>
        </w:rPr>
        <w:fldChar w:fldCharType="end"/>
      </w:r>
    </w:p>
    <w:p w:rsidR="00AB0CB8" w:rsidRDefault="00AB0CB8">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6</w:t>
      </w:r>
      <w:r>
        <w:rPr>
          <w:rFonts w:asciiTheme="minorHAnsi" w:eastAsiaTheme="minorEastAsia" w:hAnsiTheme="minorHAnsi" w:cstheme="minorBidi"/>
          <w:b w:val="0"/>
          <w:bCs w:val="0"/>
          <w:noProof/>
          <w:kern w:val="0"/>
          <w:sz w:val="22"/>
          <w:szCs w:val="22"/>
        </w:rPr>
        <w:tab/>
      </w:r>
      <w:r>
        <w:rPr>
          <w:noProof/>
        </w:rPr>
        <w:t>Additional Information</w:t>
      </w:r>
      <w:r>
        <w:rPr>
          <w:noProof/>
        </w:rPr>
        <w:tab/>
      </w:r>
      <w:r>
        <w:rPr>
          <w:noProof/>
        </w:rPr>
        <w:fldChar w:fldCharType="begin"/>
      </w:r>
      <w:r>
        <w:rPr>
          <w:noProof/>
        </w:rPr>
        <w:instrText xml:space="preserve"> PAGEREF _Toc342847072 \h </w:instrText>
      </w:r>
      <w:r>
        <w:rPr>
          <w:noProof/>
        </w:rPr>
      </w:r>
      <w:r>
        <w:rPr>
          <w:noProof/>
        </w:rPr>
        <w:fldChar w:fldCharType="separate"/>
      </w:r>
      <w:r>
        <w:rPr>
          <w:noProof/>
        </w:rPr>
        <w:t>3</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6.1</w:t>
      </w:r>
      <w:r>
        <w:rPr>
          <w:rFonts w:asciiTheme="minorHAnsi" w:eastAsiaTheme="minorEastAsia" w:hAnsiTheme="minorHAnsi" w:cstheme="minorBidi"/>
          <w:b w:val="0"/>
          <w:bCs w:val="0"/>
          <w:noProof/>
          <w:kern w:val="0"/>
        </w:rPr>
        <w:tab/>
      </w:r>
      <w:r>
        <w:rPr>
          <w:noProof/>
        </w:rPr>
        <w:t>Changes to Adopted OMG Specifications</w:t>
      </w:r>
      <w:r>
        <w:rPr>
          <w:noProof/>
        </w:rPr>
        <w:tab/>
      </w:r>
      <w:r>
        <w:rPr>
          <w:noProof/>
        </w:rPr>
        <w:fldChar w:fldCharType="begin"/>
      </w:r>
      <w:r>
        <w:rPr>
          <w:noProof/>
        </w:rPr>
        <w:instrText xml:space="preserve"> PAGEREF _Toc342847073 \h </w:instrText>
      </w:r>
      <w:r>
        <w:rPr>
          <w:noProof/>
        </w:rPr>
      </w:r>
      <w:r>
        <w:rPr>
          <w:noProof/>
        </w:rPr>
        <w:fldChar w:fldCharType="separate"/>
      </w:r>
      <w:r>
        <w:rPr>
          <w:noProof/>
        </w:rPr>
        <w:t>3</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6.2</w:t>
      </w:r>
      <w:r>
        <w:rPr>
          <w:rFonts w:asciiTheme="minorHAnsi" w:eastAsiaTheme="minorEastAsia" w:hAnsiTheme="minorHAnsi" w:cstheme="minorBidi"/>
          <w:b w:val="0"/>
          <w:bCs w:val="0"/>
          <w:noProof/>
          <w:kern w:val="0"/>
        </w:rPr>
        <w:tab/>
      </w:r>
      <w:r>
        <w:rPr>
          <w:noProof/>
        </w:rPr>
        <w:t>Relationships to Non-OMG Specifications</w:t>
      </w:r>
      <w:r>
        <w:rPr>
          <w:noProof/>
        </w:rPr>
        <w:tab/>
      </w:r>
      <w:r>
        <w:rPr>
          <w:noProof/>
        </w:rPr>
        <w:fldChar w:fldCharType="begin"/>
      </w:r>
      <w:r>
        <w:rPr>
          <w:noProof/>
        </w:rPr>
        <w:instrText xml:space="preserve"> PAGEREF _Toc342847074 \h </w:instrText>
      </w:r>
      <w:r>
        <w:rPr>
          <w:noProof/>
        </w:rPr>
      </w:r>
      <w:r>
        <w:rPr>
          <w:noProof/>
        </w:rPr>
        <w:fldChar w:fldCharType="separate"/>
      </w:r>
      <w:r>
        <w:rPr>
          <w:noProof/>
        </w:rPr>
        <w:t>3</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6.3</w:t>
      </w:r>
      <w:r>
        <w:rPr>
          <w:rFonts w:asciiTheme="minorHAnsi" w:eastAsiaTheme="minorEastAsia" w:hAnsiTheme="minorHAnsi" w:cstheme="minorBidi"/>
          <w:b w:val="0"/>
          <w:bCs w:val="0"/>
          <w:noProof/>
          <w:kern w:val="0"/>
        </w:rPr>
        <w:tab/>
      </w:r>
      <w:r>
        <w:rPr>
          <w:noProof/>
        </w:rPr>
        <w:t>Acknowledgements</w:t>
      </w:r>
      <w:r>
        <w:rPr>
          <w:noProof/>
        </w:rPr>
        <w:tab/>
      </w:r>
      <w:r>
        <w:rPr>
          <w:noProof/>
        </w:rPr>
        <w:fldChar w:fldCharType="begin"/>
      </w:r>
      <w:r>
        <w:rPr>
          <w:noProof/>
        </w:rPr>
        <w:instrText xml:space="preserve"> PAGEREF _Toc342847075 \h </w:instrText>
      </w:r>
      <w:r>
        <w:rPr>
          <w:noProof/>
        </w:rPr>
      </w:r>
      <w:r>
        <w:rPr>
          <w:noProof/>
        </w:rPr>
        <w:fldChar w:fldCharType="separate"/>
      </w:r>
      <w:r>
        <w:rPr>
          <w:noProof/>
        </w:rPr>
        <w:t>4</w:t>
      </w:r>
      <w:r>
        <w:rPr>
          <w:noProof/>
        </w:rPr>
        <w:fldChar w:fldCharType="end"/>
      </w:r>
    </w:p>
    <w:p w:rsidR="00AB0CB8" w:rsidRDefault="00AB0CB8">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7</w:t>
      </w:r>
      <w:r>
        <w:rPr>
          <w:rFonts w:asciiTheme="minorHAnsi" w:eastAsiaTheme="minorEastAsia" w:hAnsiTheme="minorHAnsi" w:cstheme="minorBidi"/>
          <w:b w:val="0"/>
          <w:bCs w:val="0"/>
          <w:noProof/>
          <w:kern w:val="0"/>
          <w:sz w:val="22"/>
          <w:szCs w:val="22"/>
        </w:rPr>
        <w:tab/>
      </w:r>
      <w:r>
        <w:rPr>
          <w:noProof/>
        </w:rPr>
        <w:t>Java 5 Language PSM for DDS</w:t>
      </w:r>
      <w:r>
        <w:rPr>
          <w:noProof/>
        </w:rPr>
        <w:tab/>
      </w:r>
      <w:r>
        <w:rPr>
          <w:noProof/>
        </w:rPr>
        <w:fldChar w:fldCharType="begin"/>
      </w:r>
      <w:r>
        <w:rPr>
          <w:noProof/>
        </w:rPr>
        <w:instrText xml:space="preserve"> PAGEREF _Toc342847076 \h </w:instrText>
      </w:r>
      <w:r>
        <w:rPr>
          <w:noProof/>
        </w:rPr>
      </w:r>
      <w:r>
        <w:rPr>
          <w:noProof/>
        </w:rPr>
        <w:fldChar w:fldCharType="separate"/>
      </w:r>
      <w:r>
        <w:rPr>
          <w:noProof/>
        </w:rPr>
        <w:t>4</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7.1</w:t>
      </w:r>
      <w:r>
        <w:rPr>
          <w:rFonts w:asciiTheme="minorHAnsi" w:eastAsiaTheme="minorEastAsia" w:hAnsiTheme="minorHAnsi" w:cstheme="minorBidi"/>
          <w:b w:val="0"/>
          <w:bCs w:val="0"/>
          <w:noProof/>
          <w:kern w:val="0"/>
        </w:rPr>
        <w:tab/>
      </w:r>
      <w:r>
        <w:rPr>
          <w:noProof/>
        </w:rPr>
        <w:t>General Concerns and Conventions</w:t>
      </w:r>
      <w:r>
        <w:rPr>
          <w:noProof/>
        </w:rPr>
        <w:tab/>
      </w:r>
      <w:r>
        <w:rPr>
          <w:noProof/>
        </w:rPr>
        <w:fldChar w:fldCharType="begin"/>
      </w:r>
      <w:r>
        <w:rPr>
          <w:noProof/>
        </w:rPr>
        <w:instrText xml:space="preserve"> PAGEREF _Toc342847077 \h </w:instrText>
      </w:r>
      <w:r>
        <w:rPr>
          <w:noProof/>
        </w:rPr>
      </w:r>
      <w:r>
        <w:rPr>
          <w:noProof/>
        </w:rPr>
        <w:fldChar w:fldCharType="separate"/>
      </w:r>
      <w:r>
        <w:rPr>
          <w:noProof/>
        </w:rPr>
        <w:t>4</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7.1.1</w:t>
      </w:r>
      <w:r>
        <w:rPr>
          <w:rFonts w:asciiTheme="minorHAnsi" w:eastAsiaTheme="minorEastAsia" w:hAnsiTheme="minorHAnsi" w:cstheme="minorBidi"/>
          <w:noProof/>
          <w:kern w:val="0"/>
        </w:rPr>
        <w:tab/>
      </w:r>
      <w:r>
        <w:rPr>
          <w:noProof/>
        </w:rPr>
        <w:t>Packages and Type Organization</w:t>
      </w:r>
      <w:r>
        <w:rPr>
          <w:noProof/>
        </w:rPr>
        <w:tab/>
      </w:r>
      <w:r>
        <w:rPr>
          <w:noProof/>
        </w:rPr>
        <w:fldChar w:fldCharType="begin"/>
      </w:r>
      <w:r>
        <w:rPr>
          <w:noProof/>
        </w:rPr>
        <w:instrText xml:space="preserve"> PAGEREF _Toc342847078 \h </w:instrText>
      </w:r>
      <w:r>
        <w:rPr>
          <w:noProof/>
        </w:rPr>
      </w:r>
      <w:r>
        <w:rPr>
          <w:noProof/>
        </w:rPr>
        <w:fldChar w:fldCharType="separate"/>
      </w:r>
      <w:r>
        <w:rPr>
          <w:noProof/>
        </w:rPr>
        <w:t>4</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7.1.2</w:t>
      </w:r>
      <w:r>
        <w:rPr>
          <w:rFonts w:asciiTheme="minorHAnsi" w:eastAsiaTheme="minorEastAsia" w:hAnsiTheme="minorHAnsi" w:cstheme="minorBidi"/>
          <w:noProof/>
          <w:kern w:val="0"/>
        </w:rPr>
        <w:tab/>
      </w:r>
      <w:r>
        <w:rPr>
          <w:noProof/>
        </w:rPr>
        <w:t>Implementation Coexistence</w:t>
      </w:r>
      <w:r>
        <w:rPr>
          <w:noProof/>
        </w:rPr>
        <w:tab/>
      </w:r>
      <w:r>
        <w:rPr>
          <w:noProof/>
        </w:rPr>
        <w:fldChar w:fldCharType="begin"/>
      </w:r>
      <w:r>
        <w:rPr>
          <w:noProof/>
        </w:rPr>
        <w:instrText xml:space="preserve"> PAGEREF _Toc342847079 \h </w:instrText>
      </w:r>
      <w:r>
        <w:rPr>
          <w:noProof/>
        </w:rPr>
      </w:r>
      <w:r>
        <w:rPr>
          <w:noProof/>
        </w:rPr>
        <w:fldChar w:fldCharType="separate"/>
      </w:r>
      <w:r>
        <w:rPr>
          <w:noProof/>
        </w:rPr>
        <w:t>5</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7.1.3</w:t>
      </w:r>
      <w:r>
        <w:rPr>
          <w:rFonts w:asciiTheme="minorHAnsi" w:eastAsiaTheme="minorEastAsia" w:hAnsiTheme="minorHAnsi" w:cstheme="minorBidi"/>
          <w:noProof/>
          <w:kern w:val="0"/>
        </w:rPr>
        <w:tab/>
      </w:r>
      <w:r>
        <w:rPr>
          <w:noProof/>
        </w:rPr>
        <w:t>Resource Management</w:t>
      </w:r>
      <w:r>
        <w:rPr>
          <w:noProof/>
        </w:rPr>
        <w:tab/>
      </w:r>
      <w:r>
        <w:rPr>
          <w:noProof/>
        </w:rPr>
        <w:fldChar w:fldCharType="begin"/>
      </w:r>
      <w:r>
        <w:rPr>
          <w:noProof/>
        </w:rPr>
        <w:instrText xml:space="preserve"> PAGEREF _Toc342847080 \h </w:instrText>
      </w:r>
      <w:r>
        <w:rPr>
          <w:noProof/>
        </w:rPr>
      </w:r>
      <w:r>
        <w:rPr>
          <w:noProof/>
        </w:rPr>
        <w:fldChar w:fldCharType="separate"/>
      </w:r>
      <w:r>
        <w:rPr>
          <w:noProof/>
        </w:rPr>
        <w:t>5</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7.1.4</w:t>
      </w:r>
      <w:r>
        <w:rPr>
          <w:rFonts w:asciiTheme="minorHAnsi" w:eastAsiaTheme="minorEastAsia" w:hAnsiTheme="minorHAnsi" w:cstheme="minorBidi"/>
          <w:noProof/>
          <w:kern w:val="0"/>
        </w:rPr>
        <w:tab/>
      </w:r>
      <w:r>
        <w:rPr>
          <w:noProof/>
        </w:rPr>
        <w:t>Concurrency and Reentrancy</w:t>
      </w:r>
      <w:r>
        <w:rPr>
          <w:noProof/>
        </w:rPr>
        <w:tab/>
      </w:r>
      <w:r>
        <w:rPr>
          <w:noProof/>
        </w:rPr>
        <w:fldChar w:fldCharType="begin"/>
      </w:r>
      <w:r>
        <w:rPr>
          <w:noProof/>
        </w:rPr>
        <w:instrText xml:space="preserve"> PAGEREF _Toc342847081 \h </w:instrText>
      </w:r>
      <w:r>
        <w:rPr>
          <w:noProof/>
        </w:rPr>
      </w:r>
      <w:r>
        <w:rPr>
          <w:noProof/>
        </w:rPr>
        <w:fldChar w:fldCharType="separate"/>
      </w:r>
      <w:r>
        <w:rPr>
          <w:noProof/>
        </w:rPr>
        <w:t>6</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7.1.5</w:t>
      </w:r>
      <w:r>
        <w:rPr>
          <w:rFonts w:asciiTheme="minorHAnsi" w:eastAsiaTheme="minorEastAsia" w:hAnsiTheme="minorHAnsi" w:cstheme="minorBidi"/>
          <w:noProof/>
          <w:kern w:val="0"/>
        </w:rPr>
        <w:tab/>
      </w:r>
      <w:r>
        <w:rPr>
          <w:noProof/>
        </w:rPr>
        <w:t>Method Signature Conventions</w:t>
      </w:r>
      <w:r>
        <w:rPr>
          <w:noProof/>
        </w:rPr>
        <w:tab/>
      </w:r>
      <w:r>
        <w:rPr>
          <w:noProof/>
        </w:rPr>
        <w:fldChar w:fldCharType="begin"/>
      </w:r>
      <w:r>
        <w:rPr>
          <w:noProof/>
        </w:rPr>
        <w:instrText xml:space="preserve"> PAGEREF _Toc342847082 \h </w:instrText>
      </w:r>
      <w:r>
        <w:rPr>
          <w:noProof/>
        </w:rPr>
      </w:r>
      <w:r>
        <w:rPr>
          <w:noProof/>
        </w:rPr>
        <w:fldChar w:fldCharType="separate"/>
      </w:r>
      <w:r>
        <w:rPr>
          <w:noProof/>
        </w:rPr>
        <w:t>7</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7.1.6</w:t>
      </w:r>
      <w:r>
        <w:rPr>
          <w:rFonts w:asciiTheme="minorHAnsi" w:eastAsiaTheme="minorEastAsia" w:hAnsiTheme="minorHAnsi" w:cstheme="minorBidi"/>
          <w:noProof/>
          <w:kern w:val="0"/>
        </w:rPr>
        <w:tab/>
      </w:r>
      <w:r>
        <w:rPr>
          <w:noProof/>
        </w:rPr>
        <w:t>API Extensibility</w:t>
      </w:r>
      <w:r>
        <w:rPr>
          <w:noProof/>
        </w:rPr>
        <w:tab/>
      </w:r>
      <w:r>
        <w:rPr>
          <w:noProof/>
        </w:rPr>
        <w:fldChar w:fldCharType="begin"/>
      </w:r>
      <w:r>
        <w:rPr>
          <w:noProof/>
        </w:rPr>
        <w:instrText xml:space="preserve"> PAGEREF _Toc342847083 \h </w:instrText>
      </w:r>
      <w:r>
        <w:rPr>
          <w:noProof/>
        </w:rPr>
      </w:r>
      <w:r>
        <w:rPr>
          <w:noProof/>
        </w:rPr>
        <w:fldChar w:fldCharType="separate"/>
      </w:r>
      <w:r>
        <w:rPr>
          <w:noProof/>
        </w:rPr>
        <w:t>7</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7.2</w:t>
      </w:r>
      <w:r>
        <w:rPr>
          <w:rFonts w:asciiTheme="minorHAnsi" w:eastAsiaTheme="minorEastAsia" w:hAnsiTheme="minorHAnsi" w:cstheme="minorBidi"/>
          <w:b w:val="0"/>
          <w:bCs w:val="0"/>
          <w:noProof/>
          <w:kern w:val="0"/>
        </w:rPr>
        <w:tab/>
      </w:r>
      <w:r>
        <w:rPr>
          <w:noProof/>
        </w:rPr>
        <w:t>Infrastructure Module</w:t>
      </w:r>
      <w:r>
        <w:rPr>
          <w:noProof/>
        </w:rPr>
        <w:tab/>
      </w:r>
      <w:r>
        <w:rPr>
          <w:noProof/>
        </w:rPr>
        <w:fldChar w:fldCharType="begin"/>
      </w:r>
      <w:r>
        <w:rPr>
          <w:noProof/>
        </w:rPr>
        <w:instrText xml:space="preserve"> PAGEREF _Toc342847084 \h </w:instrText>
      </w:r>
      <w:r>
        <w:rPr>
          <w:noProof/>
        </w:rPr>
      </w:r>
      <w:r>
        <w:rPr>
          <w:noProof/>
        </w:rPr>
        <w:fldChar w:fldCharType="separate"/>
      </w:r>
      <w:r>
        <w:rPr>
          <w:noProof/>
        </w:rPr>
        <w:t>7</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7.2.1</w:t>
      </w:r>
      <w:r>
        <w:rPr>
          <w:rFonts w:asciiTheme="minorHAnsi" w:eastAsiaTheme="minorEastAsia" w:hAnsiTheme="minorHAnsi" w:cstheme="minorBidi"/>
          <w:noProof/>
          <w:kern w:val="0"/>
        </w:rPr>
        <w:tab/>
      </w:r>
      <w:r w:rsidRPr="002300EC">
        <w:rPr>
          <w:rFonts w:ascii="Courier New" w:hAnsi="Courier New" w:cs="Courier New"/>
          <w:noProof/>
        </w:rPr>
        <w:t>ServiceEnvironment</w:t>
      </w:r>
      <w:r>
        <w:rPr>
          <w:noProof/>
        </w:rPr>
        <w:t xml:space="preserve"> Class</w:t>
      </w:r>
      <w:r>
        <w:rPr>
          <w:noProof/>
        </w:rPr>
        <w:tab/>
      </w:r>
      <w:r>
        <w:rPr>
          <w:noProof/>
        </w:rPr>
        <w:fldChar w:fldCharType="begin"/>
      </w:r>
      <w:r>
        <w:rPr>
          <w:noProof/>
        </w:rPr>
        <w:instrText xml:space="preserve"> PAGEREF _Toc342847085 \h </w:instrText>
      </w:r>
      <w:r>
        <w:rPr>
          <w:noProof/>
        </w:rPr>
      </w:r>
      <w:r>
        <w:rPr>
          <w:noProof/>
        </w:rPr>
        <w:fldChar w:fldCharType="separate"/>
      </w:r>
      <w:r>
        <w:rPr>
          <w:noProof/>
        </w:rPr>
        <w:t>8</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7.2.2</w:t>
      </w:r>
      <w:r>
        <w:rPr>
          <w:rFonts w:asciiTheme="minorHAnsi" w:eastAsiaTheme="minorEastAsia" w:hAnsiTheme="minorHAnsi" w:cstheme="minorBidi"/>
          <w:noProof/>
          <w:kern w:val="0"/>
        </w:rPr>
        <w:tab/>
      </w:r>
      <w:r>
        <w:rPr>
          <w:noProof/>
        </w:rPr>
        <w:t>Error Handling and Exceptions</w:t>
      </w:r>
      <w:r>
        <w:rPr>
          <w:noProof/>
        </w:rPr>
        <w:tab/>
      </w:r>
      <w:r>
        <w:rPr>
          <w:noProof/>
        </w:rPr>
        <w:fldChar w:fldCharType="begin"/>
      </w:r>
      <w:r>
        <w:rPr>
          <w:noProof/>
        </w:rPr>
        <w:instrText xml:space="preserve"> PAGEREF _Toc342847086 \h </w:instrText>
      </w:r>
      <w:r>
        <w:rPr>
          <w:noProof/>
        </w:rPr>
      </w:r>
      <w:r>
        <w:rPr>
          <w:noProof/>
        </w:rPr>
        <w:fldChar w:fldCharType="separate"/>
      </w:r>
      <w:r>
        <w:rPr>
          <w:noProof/>
        </w:rPr>
        <w:t>8</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7.2.3</w:t>
      </w:r>
      <w:r>
        <w:rPr>
          <w:rFonts w:asciiTheme="minorHAnsi" w:eastAsiaTheme="minorEastAsia" w:hAnsiTheme="minorHAnsi" w:cstheme="minorBidi"/>
          <w:noProof/>
          <w:kern w:val="0"/>
        </w:rPr>
        <w:tab/>
      </w:r>
      <w:r>
        <w:rPr>
          <w:noProof/>
        </w:rPr>
        <w:t>Value Types</w:t>
      </w:r>
      <w:r>
        <w:rPr>
          <w:noProof/>
        </w:rPr>
        <w:tab/>
      </w:r>
      <w:r>
        <w:rPr>
          <w:noProof/>
        </w:rPr>
        <w:fldChar w:fldCharType="begin"/>
      </w:r>
      <w:r>
        <w:rPr>
          <w:noProof/>
        </w:rPr>
        <w:instrText xml:space="preserve"> PAGEREF _Toc342847087 \h </w:instrText>
      </w:r>
      <w:r>
        <w:rPr>
          <w:noProof/>
        </w:rPr>
      </w:r>
      <w:r>
        <w:rPr>
          <w:noProof/>
        </w:rPr>
        <w:fldChar w:fldCharType="separate"/>
      </w:r>
      <w:r>
        <w:rPr>
          <w:noProof/>
        </w:rPr>
        <w:t>10</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7.2.4</w:t>
      </w:r>
      <w:r>
        <w:rPr>
          <w:rFonts w:asciiTheme="minorHAnsi" w:eastAsiaTheme="minorEastAsia" w:hAnsiTheme="minorHAnsi" w:cstheme="minorBidi"/>
          <w:noProof/>
          <w:kern w:val="0"/>
        </w:rPr>
        <w:tab/>
      </w:r>
      <w:r>
        <w:rPr>
          <w:noProof/>
        </w:rPr>
        <w:t>Time and Duration</w:t>
      </w:r>
      <w:r>
        <w:rPr>
          <w:noProof/>
        </w:rPr>
        <w:tab/>
      </w:r>
      <w:r>
        <w:rPr>
          <w:noProof/>
        </w:rPr>
        <w:fldChar w:fldCharType="begin"/>
      </w:r>
      <w:r>
        <w:rPr>
          <w:noProof/>
        </w:rPr>
        <w:instrText xml:space="preserve"> PAGEREF _Toc342847088 \h </w:instrText>
      </w:r>
      <w:r>
        <w:rPr>
          <w:noProof/>
        </w:rPr>
      </w:r>
      <w:r>
        <w:rPr>
          <w:noProof/>
        </w:rPr>
        <w:fldChar w:fldCharType="separate"/>
      </w:r>
      <w:r>
        <w:rPr>
          <w:noProof/>
        </w:rPr>
        <w:t>10</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7.2.5</w:t>
      </w:r>
      <w:r>
        <w:rPr>
          <w:rFonts w:asciiTheme="minorHAnsi" w:eastAsiaTheme="minorEastAsia" w:hAnsiTheme="minorHAnsi" w:cstheme="minorBidi"/>
          <w:noProof/>
          <w:kern w:val="0"/>
        </w:rPr>
        <w:tab/>
      </w:r>
      <w:r>
        <w:rPr>
          <w:noProof/>
        </w:rPr>
        <w:t>QoS and QoS Policies</w:t>
      </w:r>
      <w:r>
        <w:rPr>
          <w:noProof/>
        </w:rPr>
        <w:tab/>
      </w:r>
      <w:r>
        <w:rPr>
          <w:noProof/>
        </w:rPr>
        <w:fldChar w:fldCharType="begin"/>
      </w:r>
      <w:r>
        <w:rPr>
          <w:noProof/>
        </w:rPr>
        <w:instrText xml:space="preserve"> PAGEREF _Toc342847089 \h </w:instrText>
      </w:r>
      <w:r>
        <w:rPr>
          <w:noProof/>
        </w:rPr>
      </w:r>
      <w:r>
        <w:rPr>
          <w:noProof/>
        </w:rPr>
        <w:fldChar w:fldCharType="separate"/>
      </w:r>
      <w:r>
        <w:rPr>
          <w:noProof/>
        </w:rPr>
        <w:t>10</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7.2.6</w:t>
      </w:r>
      <w:r>
        <w:rPr>
          <w:rFonts w:asciiTheme="minorHAnsi" w:eastAsiaTheme="minorEastAsia" w:hAnsiTheme="minorHAnsi" w:cstheme="minorBidi"/>
          <w:noProof/>
          <w:kern w:val="0"/>
        </w:rPr>
        <w:tab/>
      </w:r>
      <w:r>
        <w:rPr>
          <w:noProof/>
        </w:rPr>
        <w:t>Entity Base Interfaces</w:t>
      </w:r>
      <w:r>
        <w:rPr>
          <w:noProof/>
        </w:rPr>
        <w:tab/>
      </w:r>
      <w:r>
        <w:rPr>
          <w:noProof/>
        </w:rPr>
        <w:fldChar w:fldCharType="begin"/>
      </w:r>
      <w:r>
        <w:rPr>
          <w:noProof/>
        </w:rPr>
        <w:instrText xml:space="preserve"> PAGEREF _Toc342847090 \h </w:instrText>
      </w:r>
      <w:r>
        <w:rPr>
          <w:noProof/>
        </w:rPr>
      </w:r>
      <w:r>
        <w:rPr>
          <w:noProof/>
        </w:rPr>
        <w:fldChar w:fldCharType="separate"/>
      </w:r>
      <w:r>
        <w:rPr>
          <w:noProof/>
        </w:rPr>
        <w:t>13</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7.2.7</w:t>
      </w:r>
      <w:r>
        <w:rPr>
          <w:rFonts w:asciiTheme="minorHAnsi" w:eastAsiaTheme="minorEastAsia" w:hAnsiTheme="minorHAnsi" w:cstheme="minorBidi"/>
          <w:noProof/>
          <w:kern w:val="0"/>
        </w:rPr>
        <w:tab/>
      </w:r>
      <w:r>
        <w:rPr>
          <w:noProof/>
        </w:rPr>
        <w:t>Entity Status Changes</w:t>
      </w:r>
      <w:r>
        <w:rPr>
          <w:noProof/>
        </w:rPr>
        <w:tab/>
      </w:r>
      <w:r>
        <w:rPr>
          <w:noProof/>
        </w:rPr>
        <w:fldChar w:fldCharType="begin"/>
      </w:r>
      <w:r>
        <w:rPr>
          <w:noProof/>
        </w:rPr>
        <w:instrText xml:space="preserve"> PAGEREF _Toc342847091 \h </w:instrText>
      </w:r>
      <w:r>
        <w:rPr>
          <w:noProof/>
        </w:rPr>
      </w:r>
      <w:r>
        <w:rPr>
          <w:noProof/>
        </w:rPr>
        <w:fldChar w:fldCharType="separate"/>
      </w:r>
      <w:r>
        <w:rPr>
          <w:noProof/>
        </w:rPr>
        <w:t>13</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7.3</w:t>
      </w:r>
      <w:r>
        <w:rPr>
          <w:rFonts w:asciiTheme="minorHAnsi" w:eastAsiaTheme="minorEastAsia" w:hAnsiTheme="minorHAnsi" w:cstheme="minorBidi"/>
          <w:b w:val="0"/>
          <w:bCs w:val="0"/>
          <w:noProof/>
          <w:kern w:val="0"/>
        </w:rPr>
        <w:tab/>
      </w:r>
      <w:r>
        <w:rPr>
          <w:noProof/>
        </w:rPr>
        <w:t>Domain Module</w:t>
      </w:r>
      <w:r>
        <w:rPr>
          <w:noProof/>
        </w:rPr>
        <w:tab/>
      </w:r>
      <w:r>
        <w:rPr>
          <w:noProof/>
        </w:rPr>
        <w:fldChar w:fldCharType="begin"/>
      </w:r>
      <w:r>
        <w:rPr>
          <w:noProof/>
        </w:rPr>
        <w:instrText xml:space="preserve"> PAGEREF _Toc342847092 \h </w:instrText>
      </w:r>
      <w:r>
        <w:rPr>
          <w:noProof/>
        </w:rPr>
      </w:r>
      <w:r>
        <w:rPr>
          <w:noProof/>
        </w:rPr>
        <w:fldChar w:fldCharType="separate"/>
      </w:r>
      <w:r>
        <w:rPr>
          <w:noProof/>
        </w:rPr>
        <w:t>14</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7.3.1</w:t>
      </w:r>
      <w:r>
        <w:rPr>
          <w:rFonts w:asciiTheme="minorHAnsi" w:eastAsiaTheme="minorEastAsia" w:hAnsiTheme="minorHAnsi" w:cstheme="minorBidi"/>
          <w:noProof/>
          <w:kern w:val="0"/>
        </w:rPr>
        <w:tab/>
      </w:r>
      <w:r w:rsidRPr="002300EC">
        <w:rPr>
          <w:rFonts w:ascii="Courier New" w:hAnsi="Courier New" w:cs="Courier New"/>
          <w:noProof/>
        </w:rPr>
        <w:t>DomainParticipantFactory</w:t>
      </w:r>
      <w:r>
        <w:rPr>
          <w:noProof/>
        </w:rPr>
        <w:t xml:space="preserve"> Interface</w:t>
      </w:r>
      <w:r>
        <w:rPr>
          <w:noProof/>
        </w:rPr>
        <w:tab/>
      </w:r>
      <w:r>
        <w:rPr>
          <w:noProof/>
        </w:rPr>
        <w:fldChar w:fldCharType="begin"/>
      </w:r>
      <w:r>
        <w:rPr>
          <w:noProof/>
        </w:rPr>
        <w:instrText xml:space="preserve"> PAGEREF _Toc342847093 \h </w:instrText>
      </w:r>
      <w:r>
        <w:rPr>
          <w:noProof/>
        </w:rPr>
      </w:r>
      <w:r>
        <w:rPr>
          <w:noProof/>
        </w:rPr>
        <w:fldChar w:fldCharType="separate"/>
      </w:r>
      <w:r>
        <w:rPr>
          <w:noProof/>
        </w:rPr>
        <w:t>15</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7.3.2</w:t>
      </w:r>
      <w:r>
        <w:rPr>
          <w:rFonts w:asciiTheme="minorHAnsi" w:eastAsiaTheme="minorEastAsia" w:hAnsiTheme="minorHAnsi" w:cstheme="minorBidi"/>
          <w:noProof/>
          <w:kern w:val="0"/>
        </w:rPr>
        <w:tab/>
      </w:r>
      <w:r w:rsidRPr="002300EC">
        <w:rPr>
          <w:rFonts w:ascii="Courier New" w:hAnsi="Courier New" w:cs="Courier New"/>
          <w:noProof/>
        </w:rPr>
        <w:t>DomainParticipant</w:t>
      </w:r>
      <w:r>
        <w:rPr>
          <w:noProof/>
        </w:rPr>
        <w:t xml:space="preserve"> Interface</w:t>
      </w:r>
      <w:r>
        <w:rPr>
          <w:noProof/>
        </w:rPr>
        <w:tab/>
      </w:r>
      <w:r>
        <w:rPr>
          <w:noProof/>
        </w:rPr>
        <w:fldChar w:fldCharType="begin"/>
      </w:r>
      <w:r>
        <w:rPr>
          <w:noProof/>
        </w:rPr>
        <w:instrText xml:space="preserve"> PAGEREF _Toc342847094 \h </w:instrText>
      </w:r>
      <w:r>
        <w:rPr>
          <w:noProof/>
        </w:rPr>
      </w:r>
      <w:r>
        <w:rPr>
          <w:noProof/>
        </w:rPr>
        <w:fldChar w:fldCharType="separate"/>
      </w:r>
      <w:r>
        <w:rPr>
          <w:noProof/>
        </w:rPr>
        <w:t>15</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7.4</w:t>
      </w:r>
      <w:r>
        <w:rPr>
          <w:rFonts w:asciiTheme="minorHAnsi" w:eastAsiaTheme="minorEastAsia" w:hAnsiTheme="minorHAnsi" w:cstheme="minorBidi"/>
          <w:b w:val="0"/>
          <w:bCs w:val="0"/>
          <w:noProof/>
          <w:kern w:val="0"/>
        </w:rPr>
        <w:tab/>
      </w:r>
      <w:r>
        <w:rPr>
          <w:noProof/>
        </w:rPr>
        <w:t>Topic Module</w:t>
      </w:r>
      <w:r>
        <w:rPr>
          <w:noProof/>
        </w:rPr>
        <w:tab/>
      </w:r>
      <w:r>
        <w:rPr>
          <w:noProof/>
        </w:rPr>
        <w:fldChar w:fldCharType="begin"/>
      </w:r>
      <w:r>
        <w:rPr>
          <w:noProof/>
        </w:rPr>
        <w:instrText xml:space="preserve"> PAGEREF _Toc342847095 \h </w:instrText>
      </w:r>
      <w:r>
        <w:rPr>
          <w:noProof/>
        </w:rPr>
      </w:r>
      <w:r>
        <w:rPr>
          <w:noProof/>
        </w:rPr>
        <w:fldChar w:fldCharType="separate"/>
      </w:r>
      <w:r>
        <w:rPr>
          <w:noProof/>
        </w:rPr>
        <w:t>15</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7.4.1</w:t>
      </w:r>
      <w:r>
        <w:rPr>
          <w:rFonts w:asciiTheme="minorHAnsi" w:eastAsiaTheme="minorEastAsia" w:hAnsiTheme="minorHAnsi" w:cstheme="minorBidi"/>
          <w:noProof/>
          <w:kern w:val="0"/>
        </w:rPr>
        <w:tab/>
      </w:r>
      <w:r>
        <w:rPr>
          <w:noProof/>
        </w:rPr>
        <w:t>Type Support</w:t>
      </w:r>
      <w:r>
        <w:rPr>
          <w:noProof/>
        </w:rPr>
        <w:tab/>
      </w:r>
      <w:r>
        <w:rPr>
          <w:noProof/>
        </w:rPr>
        <w:fldChar w:fldCharType="begin"/>
      </w:r>
      <w:r>
        <w:rPr>
          <w:noProof/>
        </w:rPr>
        <w:instrText xml:space="preserve"> PAGEREF _Toc342847096 \h </w:instrText>
      </w:r>
      <w:r>
        <w:rPr>
          <w:noProof/>
        </w:rPr>
      </w:r>
      <w:r>
        <w:rPr>
          <w:noProof/>
        </w:rPr>
        <w:fldChar w:fldCharType="separate"/>
      </w:r>
      <w:r>
        <w:rPr>
          <w:noProof/>
        </w:rPr>
        <w:t>15</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7.4.2</w:t>
      </w:r>
      <w:r>
        <w:rPr>
          <w:rFonts w:asciiTheme="minorHAnsi" w:eastAsiaTheme="minorEastAsia" w:hAnsiTheme="minorHAnsi" w:cstheme="minorBidi"/>
          <w:noProof/>
          <w:kern w:val="0"/>
        </w:rPr>
        <w:tab/>
      </w:r>
      <w:r w:rsidRPr="002300EC">
        <w:rPr>
          <w:rFonts w:ascii="Courier New" w:hAnsi="Courier New" w:cs="Courier New"/>
          <w:noProof/>
        </w:rPr>
        <w:t>Topic</w:t>
      </w:r>
      <w:r>
        <w:rPr>
          <w:noProof/>
        </w:rPr>
        <w:t xml:space="preserve"> Interface</w:t>
      </w:r>
      <w:r>
        <w:rPr>
          <w:noProof/>
        </w:rPr>
        <w:tab/>
      </w:r>
      <w:r>
        <w:rPr>
          <w:noProof/>
        </w:rPr>
        <w:fldChar w:fldCharType="begin"/>
      </w:r>
      <w:r>
        <w:rPr>
          <w:noProof/>
        </w:rPr>
        <w:instrText xml:space="preserve"> PAGEREF _Toc342847097 \h </w:instrText>
      </w:r>
      <w:r>
        <w:rPr>
          <w:noProof/>
        </w:rPr>
      </w:r>
      <w:r>
        <w:rPr>
          <w:noProof/>
        </w:rPr>
        <w:fldChar w:fldCharType="separate"/>
      </w:r>
      <w:r>
        <w:rPr>
          <w:noProof/>
        </w:rPr>
        <w:t>15</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7.4.3</w:t>
      </w:r>
      <w:r>
        <w:rPr>
          <w:rFonts w:asciiTheme="minorHAnsi" w:eastAsiaTheme="minorEastAsia" w:hAnsiTheme="minorHAnsi" w:cstheme="minorBidi"/>
          <w:noProof/>
          <w:kern w:val="0"/>
        </w:rPr>
        <w:tab/>
      </w:r>
      <w:r w:rsidRPr="002300EC">
        <w:rPr>
          <w:rFonts w:ascii="Courier New" w:hAnsi="Courier New" w:cs="Courier New"/>
          <w:noProof/>
        </w:rPr>
        <w:t>ContentFilteredTopic</w:t>
      </w:r>
      <w:r>
        <w:rPr>
          <w:noProof/>
        </w:rPr>
        <w:t xml:space="preserve"> and </w:t>
      </w:r>
      <w:r w:rsidRPr="002300EC">
        <w:rPr>
          <w:rFonts w:ascii="Courier New" w:hAnsi="Courier New" w:cs="Courier New"/>
          <w:noProof/>
        </w:rPr>
        <w:t>MultiTopic</w:t>
      </w:r>
      <w:r>
        <w:rPr>
          <w:noProof/>
        </w:rPr>
        <w:t xml:space="preserve"> Interfaces</w:t>
      </w:r>
      <w:r>
        <w:rPr>
          <w:noProof/>
        </w:rPr>
        <w:tab/>
      </w:r>
      <w:r>
        <w:rPr>
          <w:noProof/>
        </w:rPr>
        <w:fldChar w:fldCharType="begin"/>
      </w:r>
      <w:r>
        <w:rPr>
          <w:noProof/>
        </w:rPr>
        <w:instrText xml:space="preserve"> PAGEREF _Toc342847098 \h </w:instrText>
      </w:r>
      <w:r>
        <w:rPr>
          <w:noProof/>
        </w:rPr>
      </w:r>
      <w:r>
        <w:rPr>
          <w:noProof/>
        </w:rPr>
        <w:fldChar w:fldCharType="separate"/>
      </w:r>
      <w:r>
        <w:rPr>
          <w:noProof/>
        </w:rPr>
        <w:t>16</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7.4.4</w:t>
      </w:r>
      <w:r>
        <w:rPr>
          <w:rFonts w:asciiTheme="minorHAnsi" w:eastAsiaTheme="minorEastAsia" w:hAnsiTheme="minorHAnsi" w:cstheme="minorBidi"/>
          <w:noProof/>
          <w:kern w:val="0"/>
        </w:rPr>
        <w:tab/>
      </w:r>
      <w:r>
        <w:rPr>
          <w:noProof/>
        </w:rPr>
        <w:t>Discovery Interfaces</w:t>
      </w:r>
      <w:r>
        <w:rPr>
          <w:noProof/>
        </w:rPr>
        <w:tab/>
      </w:r>
      <w:r>
        <w:rPr>
          <w:noProof/>
        </w:rPr>
        <w:fldChar w:fldCharType="begin"/>
      </w:r>
      <w:r>
        <w:rPr>
          <w:noProof/>
        </w:rPr>
        <w:instrText xml:space="preserve"> PAGEREF _Toc342847099 \h </w:instrText>
      </w:r>
      <w:r>
        <w:rPr>
          <w:noProof/>
        </w:rPr>
      </w:r>
      <w:r>
        <w:rPr>
          <w:noProof/>
        </w:rPr>
        <w:fldChar w:fldCharType="separate"/>
      </w:r>
      <w:r>
        <w:rPr>
          <w:noProof/>
        </w:rPr>
        <w:t>16</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7.5</w:t>
      </w:r>
      <w:r>
        <w:rPr>
          <w:rFonts w:asciiTheme="minorHAnsi" w:eastAsiaTheme="minorEastAsia" w:hAnsiTheme="minorHAnsi" w:cstheme="minorBidi"/>
          <w:b w:val="0"/>
          <w:bCs w:val="0"/>
          <w:noProof/>
          <w:kern w:val="0"/>
        </w:rPr>
        <w:tab/>
      </w:r>
      <w:r>
        <w:rPr>
          <w:noProof/>
        </w:rPr>
        <w:t>Publication Module</w:t>
      </w:r>
      <w:r>
        <w:rPr>
          <w:noProof/>
        </w:rPr>
        <w:tab/>
      </w:r>
      <w:r>
        <w:rPr>
          <w:noProof/>
        </w:rPr>
        <w:fldChar w:fldCharType="begin"/>
      </w:r>
      <w:r>
        <w:rPr>
          <w:noProof/>
        </w:rPr>
        <w:instrText xml:space="preserve"> PAGEREF _Toc342847100 \h </w:instrText>
      </w:r>
      <w:r>
        <w:rPr>
          <w:noProof/>
        </w:rPr>
      </w:r>
      <w:r>
        <w:rPr>
          <w:noProof/>
        </w:rPr>
        <w:fldChar w:fldCharType="separate"/>
      </w:r>
      <w:r>
        <w:rPr>
          <w:noProof/>
        </w:rPr>
        <w:t>16</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7.5.1</w:t>
      </w:r>
      <w:r>
        <w:rPr>
          <w:rFonts w:asciiTheme="minorHAnsi" w:eastAsiaTheme="minorEastAsia" w:hAnsiTheme="minorHAnsi" w:cstheme="minorBidi"/>
          <w:noProof/>
          <w:kern w:val="0"/>
        </w:rPr>
        <w:tab/>
      </w:r>
      <w:r w:rsidRPr="002300EC">
        <w:rPr>
          <w:rFonts w:ascii="Courier New" w:hAnsi="Courier New" w:cs="Courier New"/>
          <w:noProof/>
        </w:rPr>
        <w:t>Publisher</w:t>
      </w:r>
      <w:r>
        <w:rPr>
          <w:noProof/>
        </w:rPr>
        <w:t xml:space="preserve"> Interface</w:t>
      </w:r>
      <w:r>
        <w:rPr>
          <w:noProof/>
        </w:rPr>
        <w:tab/>
      </w:r>
      <w:r>
        <w:rPr>
          <w:noProof/>
        </w:rPr>
        <w:fldChar w:fldCharType="begin"/>
      </w:r>
      <w:r>
        <w:rPr>
          <w:noProof/>
        </w:rPr>
        <w:instrText xml:space="preserve"> PAGEREF _Toc342847101 \h </w:instrText>
      </w:r>
      <w:r>
        <w:rPr>
          <w:noProof/>
        </w:rPr>
      </w:r>
      <w:r>
        <w:rPr>
          <w:noProof/>
        </w:rPr>
        <w:fldChar w:fldCharType="separate"/>
      </w:r>
      <w:r>
        <w:rPr>
          <w:noProof/>
        </w:rPr>
        <w:t>16</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7.5.2</w:t>
      </w:r>
      <w:r>
        <w:rPr>
          <w:rFonts w:asciiTheme="minorHAnsi" w:eastAsiaTheme="minorEastAsia" w:hAnsiTheme="minorHAnsi" w:cstheme="minorBidi"/>
          <w:noProof/>
          <w:kern w:val="0"/>
        </w:rPr>
        <w:tab/>
      </w:r>
      <w:r w:rsidRPr="002300EC">
        <w:rPr>
          <w:rFonts w:ascii="Courier New" w:hAnsi="Courier New" w:cs="Courier New"/>
          <w:noProof/>
        </w:rPr>
        <w:t>DataWriter</w:t>
      </w:r>
      <w:r>
        <w:rPr>
          <w:noProof/>
        </w:rPr>
        <w:t xml:space="preserve"> Interface</w:t>
      </w:r>
      <w:r>
        <w:rPr>
          <w:noProof/>
        </w:rPr>
        <w:tab/>
      </w:r>
      <w:r>
        <w:rPr>
          <w:noProof/>
        </w:rPr>
        <w:fldChar w:fldCharType="begin"/>
      </w:r>
      <w:r>
        <w:rPr>
          <w:noProof/>
        </w:rPr>
        <w:instrText xml:space="preserve"> PAGEREF _Toc342847102 \h </w:instrText>
      </w:r>
      <w:r>
        <w:rPr>
          <w:noProof/>
        </w:rPr>
      </w:r>
      <w:r>
        <w:rPr>
          <w:noProof/>
        </w:rPr>
        <w:fldChar w:fldCharType="separate"/>
      </w:r>
      <w:r>
        <w:rPr>
          <w:noProof/>
        </w:rPr>
        <w:t>16</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7.6</w:t>
      </w:r>
      <w:r>
        <w:rPr>
          <w:rFonts w:asciiTheme="minorHAnsi" w:eastAsiaTheme="minorEastAsia" w:hAnsiTheme="minorHAnsi" w:cstheme="minorBidi"/>
          <w:b w:val="0"/>
          <w:bCs w:val="0"/>
          <w:noProof/>
          <w:kern w:val="0"/>
        </w:rPr>
        <w:tab/>
      </w:r>
      <w:r>
        <w:rPr>
          <w:noProof/>
        </w:rPr>
        <w:t>Subscription Module</w:t>
      </w:r>
      <w:r>
        <w:rPr>
          <w:noProof/>
        </w:rPr>
        <w:tab/>
      </w:r>
      <w:r>
        <w:rPr>
          <w:noProof/>
        </w:rPr>
        <w:fldChar w:fldCharType="begin"/>
      </w:r>
      <w:r>
        <w:rPr>
          <w:noProof/>
        </w:rPr>
        <w:instrText xml:space="preserve"> PAGEREF _Toc342847103 \h </w:instrText>
      </w:r>
      <w:r>
        <w:rPr>
          <w:noProof/>
        </w:rPr>
      </w:r>
      <w:r>
        <w:rPr>
          <w:noProof/>
        </w:rPr>
        <w:fldChar w:fldCharType="separate"/>
      </w:r>
      <w:r>
        <w:rPr>
          <w:noProof/>
        </w:rPr>
        <w:t>17</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7.6.1</w:t>
      </w:r>
      <w:r>
        <w:rPr>
          <w:rFonts w:asciiTheme="minorHAnsi" w:eastAsiaTheme="minorEastAsia" w:hAnsiTheme="minorHAnsi" w:cstheme="minorBidi"/>
          <w:noProof/>
          <w:kern w:val="0"/>
        </w:rPr>
        <w:tab/>
      </w:r>
      <w:r w:rsidRPr="002300EC">
        <w:rPr>
          <w:rFonts w:ascii="Courier New" w:hAnsi="Courier New" w:cs="Courier New"/>
          <w:noProof/>
        </w:rPr>
        <w:t>Subscriber</w:t>
      </w:r>
      <w:r>
        <w:rPr>
          <w:noProof/>
        </w:rPr>
        <w:t xml:space="preserve"> Interface</w:t>
      </w:r>
      <w:r>
        <w:rPr>
          <w:noProof/>
        </w:rPr>
        <w:tab/>
      </w:r>
      <w:r>
        <w:rPr>
          <w:noProof/>
        </w:rPr>
        <w:fldChar w:fldCharType="begin"/>
      </w:r>
      <w:r>
        <w:rPr>
          <w:noProof/>
        </w:rPr>
        <w:instrText xml:space="preserve"> PAGEREF _Toc342847104 \h </w:instrText>
      </w:r>
      <w:r>
        <w:rPr>
          <w:noProof/>
        </w:rPr>
      </w:r>
      <w:r>
        <w:rPr>
          <w:noProof/>
        </w:rPr>
        <w:fldChar w:fldCharType="separate"/>
      </w:r>
      <w:r>
        <w:rPr>
          <w:noProof/>
        </w:rPr>
        <w:t>17</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7.6.2</w:t>
      </w:r>
      <w:r>
        <w:rPr>
          <w:rFonts w:asciiTheme="minorHAnsi" w:eastAsiaTheme="minorEastAsia" w:hAnsiTheme="minorHAnsi" w:cstheme="minorBidi"/>
          <w:noProof/>
          <w:kern w:val="0"/>
        </w:rPr>
        <w:tab/>
      </w:r>
      <w:r w:rsidRPr="002300EC">
        <w:rPr>
          <w:rFonts w:ascii="Courier New" w:hAnsi="Courier New" w:cs="Courier New"/>
          <w:noProof/>
        </w:rPr>
        <w:t>Sample</w:t>
      </w:r>
      <w:r>
        <w:rPr>
          <w:noProof/>
        </w:rPr>
        <w:t xml:space="preserve"> Interface</w:t>
      </w:r>
      <w:r>
        <w:rPr>
          <w:noProof/>
        </w:rPr>
        <w:tab/>
      </w:r>
      <w:r>
        <w:rPr>
          <w:noProof/>
        </w:rPr>
        <w:fldChar w:fldCharType="begin"/>
      </w:r>
      <w:r>
        <w:rPr>
          <w:noProof/>
        </w:rPr>
        <w:instrText xml:space="preserve"> PAGEREF _Toc342847105 \h </w:instrText>
      </w:r>
      <w:r>
        <w:rPr>
          <w:noProof/>
        </w:rPr>
      </w:r>
      <w:r>
        <w:rPr>
          <w:noProof/>
        </w:rPr>
        <w:fldChar w:fldCharType="separate"/>
      </w:r>
      <w:r>
        <w:rPr>
          <w:noProof/>
        </w:rPr>
        <w:t>17</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lastRenderedPageBreak/>
        <w:t>7.6.3</w:t>
      </w:r>
      <w:r>
        <w:rPr>
          <w:rFonts w:asciiTheme="minorHAnsi" w:eastAsiaTheme="minorEastAsia" w:hAnsiTheme="minorHAnsi" w:cstheme="minorBidi"/>
          <w:noProof/>
          <w:kern w:val="0"/>
        </w:rPr>
        <w:tab/>
      </w:r>
      <w:r w:rsidRPr="002300EC">
        <w:rPr>
          <w:rFonts w:ascii="Courier New" w:hAnsi="Courier New" w:cs="Courier New"/>
          <w:noProof/>
        </w:rPr>
        <w:t>DataReader</w:t>
      </w:r>
      <w:r>
        <w:rPr>
          <w:noProof/>
        </w:rPr>
        <w:t xml:space="preserve"> Interface</w:t>
      </w:r>
      <w:r>
        <w:rPr>
          <w:noProof/>
        </w:rPr>
        <w:tab/>
      </w:r>
      <w:r>
        <w:rPr>
          <w:noProof/>
        </w:rPr>
        <w:fldChar w:fldCharType="begin"/>
      </w:r>
      <w:r>
        <w:rPr>
          <w:noProof/>
        </w:rPr>
        <w:instrText xml:space="preserve"> PAGEREF _Toc342847106 \h </w:instrText>
      </w:r>
      <w:r>
        <w:rPr>
          <w:noProof/>
        </w:rPr>
      </w:r>
      <w:r>
        <w:rPr>
          <w:noProof/>
        </w:rPr>
        <w:fldChar w:fldCharType="separate"/>
      </w:r>
      <w:r>
        <w:rPr>
          <w:noProof/>
        </w:rPr>
        <w:t>18</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7.7</w:t>
      </w:r>
      <w:r>
        <w:rPr>
          <w:rFonts w:asciiTheme="minorHAnsi" w:eastAsiaTheme="minorEastAsia" w:hAnsiTheme="minorHAnsi" w:cstheme="minorBidi"/>
          <w:b w:val="0"/>
          <w:bCs w:val="0"/>
          <w:noProof/>
          <w:kern w:val="0"/>
        </w:rPr>
        <w:tab/>
      </w:r>
      <w:r>
        <w:rPr>
          <w:noProof/>
        </w:rPr>
        <w:t>Extensible and Dynamic Topic Types Module</w:t>
      </w:r>
      <w:r>
        <w:rPr>
          <w:noProof/>
        </w:rPr>
        <w:tab/>
      </w:r>
      <w:r>
        <w:rPr>
          <w:noProof/>
        </w:rPr>
        <w:fldChar w:fldCharType="begin"/>
      </w:r>
      <w:r>
        <w:rPr>
          <w:noProof/>
        </w:rPr>
        <w:instrText xml:space="preserve"> PAGEREF _Toc342847107 \h </w:instrText>
      </w:r>
      <w:r>
        <w:rPr>
          <w:noProof/>
        </w:rPr>
      </w:r>
      <w:r>
        <w:rPr>
          <w:noProof/>
        </w:rPr>
        <w:fldChar w:fldCharType="separate"/>
      </w:r>
      <w:r>
        <w:rPr>
          <w:noProof/>
        </w:rPr>
        <w:t>19</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7.7.1</w:t>
      </w:r>
      <w:r>
        <w:rPr>
          <w:rFonts w:asciiTheme="minorHAnsi" w:eastAsiaTheme="minorEastAsia" w:hAnsiTheme="minorHAnsi" w:cstheme="minorBidi"/>
          <w:noProof/>
          <w:kern w:val="0"/>
        </w:rPr>
        <w:tab/>
      </w:r>
      <w:r>
        <w:rPr>
          <w:noProof/>
        </w:rPr>
        <w:t>Dynamic Language Binding</w:t>
      </w:r>
      <w:r>
        <w:rPr>
          <w:noProof/>
        </w:rPr>
        <w:tab/>
      </w:r>
      <w:r>
        <w:rPr>
          <w:noProof/>
        </w:rPr>
        <w:fldChar w:fldCharType="begin"/>
      </w:r>
      <w:r>
        <w:rPr>
          <w:noProof/>
        </w:rPr>
        <w:instrText xml:space="preserve"> PAGEREF _Toc342847108 \h </w:instrText>
      </w:r>
      <w:r>
        <w:rPr>
          <w:noProof/>
        </w:rPr>
      </w:r>
      <w:r>
        <w:rPr>
          <w:noProof/>
        </w:rPr>
        <w:fldChar w:fldCharType="separate"/>
      </w:r>
      <w:r>
        <w:rPr>
          <w:noProof/>
        </w:rPr>
        <w:t>19</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7.7.2</w:t>
      </w:r>
      <w:r>
        <w:rPr>
          <w:rFonts w:asciiTheme="minorHAnsi" w:eastAsiaTheme="minorEastAsia" w:hAnsiTheme="minorHAnsi" w:cstheme="minorBidi"/>
          <w:noProof/>
          <w:kern w:val="0"/>
        </w:rPr>
        <w:tab/>
      </w:r>
      <w:r>
        <w:rPr>
          <w:noProof/>
        </w:rPr>
        <w:t>Built-in Types</w:t>
      </w:r>
      <w:r>
        <w:rPr>
          <w:noProof/>
        </w:rPr>
        <w:tab/>
      </w:r>
      <w:r>
        <w:rPr>
          <w:noProof/>
        </w:rPr>
        <w:fldChar w:fldCharType="begin"/>
      </w:r>
      <w:r>
        <w:rPr>
          <w:noProof/>
        </w:rPr>
        <w:instrText xml:space="preserve"> PAGEREF _Toc342847109 \h </w:instrText>
      </w:r>
      <w:r>
        <w:rPr>
          <w:noProof/>
        </w:rPr>
      </w:r>
      <w:r>
        <w:rPr>
          <w:noProof/>
        </w:rPr>
        <w:fldChar w:fldCharType="separate"/>
      </w:r>
      <w:r>
        <w:rPr>
          <w:noProof/>
        </w:rPr>
        <w:t>21</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7.7.3</w:t>
      </w:r>
      <w:r>
        <w:rPr>
          <w:rFonts w:asciiTheme="minorHAnsi" w:eastAsiaTheme="minorEastAsia" w:hAnsiTheme="minorHAnsi" w:cstheme="minorBidi"/>
          <w:noProof/>
          <w:kern w:val="0"/>
        </w:rPr>
        <w:tab/>
      </w:r>
      <w:r>
        <w:rPr>
          <w:noProof/>
        </w:rPr>
        <w:t xml:space="preserve">Representing Types with </w:t>
      </w:r>
      <w:r w:rsidRPr="002300EC">
        <w:rPr>
          <w:rFonts w:ascii="Courier New" w:hAnsi="Courier New" w:cs="Courier New"/>
          <w:noProof/>
        </w:rPr>
        <w:t>TypeObject</w:t>
      </w:r>
      <w:r>
        <w:rPr>
          <w:noProof/>
        </w:rPr>
        <w:tab/>
      </w:r>
      <w:r>
        <w:rPr>
          <w:noProof/>
        </w:rPr>
        <w:fldChar w:fldCharType="begin"/>
      </w:r>
      <w:r>
        <w:rPr>
          <w:noProof/>
        </w:rPr>
        <w:instrText xml:space="preserve"> PAGEREF _Toc342847110 \h </w:instrText>
      </w:r>
      <w:r>
        <w:rPr>
          <w:noProof/>
        </w:rPr>
      </w:r>
      <w:r>
        <w:rPr>
          <w:noProof/>
        </w:rPr>
        <w:fldChar w:fldCharType="separate"/>
      </w:r>
      <w:r>
        <w:rPr>
          <w:noProof/>
        </w:rPr>
        <w:t>21</w:t>
      </w:r>
      <w:r>
        <w:rPr>
          <w:noProof/>
        </w:rPr>
        <w:fldChar w:fldCharType="end"/>
      </w:r>
    </w:p>
    <w:p w:rsidR="00AB0CB8" w:rsidRDefault="00AB0CB8">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8</w:t>
      </w:r>
      <w:r>
        <w:rPr>
          <w:rFonts w:asciiTheme="minorHAnsi" w:eastAsiaTheme="minorEastAsia" w:hAnsiTheme="minorHAnsi" w:cstheme="minorBidi"/>
          <w:b w:val="0"/>
          <w:bCs w:val="0"/>
          <w:noProof/>
          <w:kern w:val="0"/>
          <w:sz w:val="22"/>
          <w:szCs w:val="22"/>
        </w:rPr>
        <w:tab/>
      </w:r>
      <w:r>
        <w:rPr>
          <w:noProof/>
        </w:rPr>
        <w:t>Java Type Representation and Language Binding</w:t>
      </w:r>
      <w:r>
        <w:rPr>
          <w:noProof/>
        </w:rPr>
        <w:tab/>
      </w:r>
      <w:r>
        <w:rPr>
          <w:noProof/>
        </w:rPr>
        <w:fldChar w:fldCharType="begin"/>
      </w:r>
      <w:r>
        <w:rPr>
          <w:noProof/>
        </w:rPr>
        <w:instrText xml:space="preserve"> PAGEREF _Toc342847111 \h </w:instrText>
      </w:r>
      <w:r>
        <w:rPr>
          <w:noProof/>
        </w:rPr>
      </w:r>
      <w:r>
        <w:rPr>
          <w:noProof/>
        </w:rPr>
        <w:fldChar w:fldCharType="separate"/>
      </w:r>
      <w:r>
        <w:rPr>
          <w:noProof/>
        </w:rPr>
        <w:t>21</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8.1</w:t>
      </w:r>
      <w:r>
        <w:rPr>
          <w:rFonts w:asciiTheme="minorHAnsi" w:eastAsiaTheme="minorEastAsia" w:hAnsiTheme="minorHAnsi" w:cstheme="minorBidi"/>
          <w:b w:val="0"/>
          <w:bCs w:val="0"/>
          <w:noProof/>
          <w:kern w:val="0"/>
        </w:rPr>
        <w:tab/>
      </w:r>
      <w:r>
        <w:rPr>
          <w:noProof/>
        </w:rPr>
        <w:t>Default Mappings</w:t>
      </w:r>
      <w:r>
        <w:rPr>
          <w:noProof/>
        </w:rPr>
        <w:tab/>
      </w:r>
      <w:r>
        <w:rPr>
          <w:noProof/>
        </w:rPr>
        <w:fldChar w:fldCharType="begin"/>
      </w:r>
      <w:r>
        <w:rPr>
          <w:noProof/>
        </w:rPr>
        <w:instrText xml:space="preserve"> PAGEREF _Toc342847112 \h </w:instrText>
      </w:r>
      <w:r>
        <w:rPr>
          <w:noProof/>
        </w:rPr>
      </w:r>
      <w:r>
        <w:rPr>
          <w:noProof/>
        </w:rPr>
        <w:fldChar w:fldCharType="separate"/>
      </w:r>
      <w:r>
        <w:rPr>
          <w:noProof/>
        </w:rPr>
        <w:t>22</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8.2</w:t>
      </w:r>
      <w:r>
        <w:rPr>
          <w:rFonts w:asciiTheme="minorHAnsi" w:eastAsiaTheme="minorEastAsia" w:hAnsiTheme="minorHAnsi" w:cstheme="minorBidi"/>
          <w:b w:val="0"/>
          <w:bCs w:val="0"/>
          <w:noProof/>
          <w:kern w:val="0"/>
        </w:rPr>
        <w:tab/>
      </w:r>
      <w:r>
        <w:rPr>
          <w:noProof/>
        </w:rPr>
        <w:t>Metadata</w:t>
      </w:r>
      <w:r>
        <w:rPr>
          <w:noProof/>
        </w:rPr>
        <w:tab/>
      </w:r>
      <w:r>
        <w:rPr>
          <w:noProof/>
        </w:rPr>
        <w:fldChar w:fldCharType="begin"/>
      </w:r>
      <w:r>
        <w:rPr>
          <w:noProof/>
        </w:rPr>
        <w:instrText xml:space="preserve"> PAGEREF _Toc342847113 \h </w:instrText>
      </w:r>
      <w:r>
        <w:rPr>
          <w:noProof/>
        </w:rPr>
      </w:r>
      <w:r>
        <w:rPr>
          <w:noProof/>
        </w:rPr>
        <w:fldChar w:fldCharType="separate"/>
      </w:r>
      <w:r>
        <w:rPr>
          <w:noProof/>
        </w:rPr>
        <w:t>23</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8.3</w:t>
      </w:r>
      <w:r>
        <w:rPr>
          <w:rFonts w:asciiTheme="minorHAnsi" w:eastAsiaTheme="minorEastAsia" w:hAnsiTheme="minorHAnsi" w:cstheme="minorBidi"/>
          <w:b w:val="0"/>
          <w:bCs w:val="0"/>
          <w:noProof/>
          <w:kern w:val="0"/>
        </w:rPr>
        <w:tab/>
      </w:r>
      <w:r>
        <w:rPr>
          <w:noProof/>
        </w:rPr>
        <w:t>Primitive Types</w:t>
      </w:r>
      <w:r>
        <w:rPr>
          <w:noProof/>
        </w:rPr>
        <w:tab/>
      </w:r>
      <w:r>
        <w:rPr>
          <w:noProof/>
        </w:rPr>
        <w:fldChar w:fldCharType="begin"/>
      </w:r>
      <w:r>
        <w:rPr>
          <w:noProof/>
        </w:rPr>
        <w:instrText xml:space="preserve"> PAGEREF _Toc342847114 \h </w:instrText>
      </w:r>
      <w:r>
        <w:rPr>
          <w:noProof/>
        </w:rPr>
      </w:r>
      <w:r>
        <w:rPr>
          <w:noProof/>
        </w:rPr>
        <w:fldChar w:fldCharType="separate"/>
      </w:r>
      <w:r>
        <w:rPr>
          <w:noProof/>
        </w:rPr>
        <w:t>23</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8.4</w:t>
      </w:r>
      <w:r>
        <w:rPr>
          <w:rFonts w:asciiTheme="minorHAnsi" w:eastAsiaTheme="minorEastAsia" w:hAnsiTheme="minorHAnsi" w:cstheme="minorBidi"/>
          <w:b w:val="0"/>
          <w:bCs w:val="0"/>
          <w:noProof/>
          <w:kern w:val="0"/>
        </w:rPr>
        <w:tab/>
      </w:r>
      <w:r>
        <w:rPr>
          <w:noProof/>
        </w:rPr>
        <w:t>Collections</w:t>
      </w:r>
      <w:r>
        <w:rPr>
          <w:noProof/>
        </w:rPr>
        <w:tab/>
      </w:r>
      <w:r>
        <w:rPr>
          <w:noProof/>
        </w:rPr>
        <w:fldChar w:fldCharType="begin"/>
      </w:r>
      <w:r>
        <w:rPr>
          <w:noProof/>
        </w:rPr>
        <w:instrText xml:space="preserve"> PAGEREF _Toc342847115 \h </w:instrText>
      </w:r>
      <w:r>
        <w:rPr>
          <w:noProof/>
        </w:rPr>
      </w:r>
      <w:r>
        <w:rPr>
          <w:noProof/>
        </w:rPr>
        <w:fldChar w:fldCharType="separate"/>
      </w:r>
      <w:r>
        <w:rPr>
          <w:noProof/>
        </w:rPr>
        <w:t>24</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8.4.1</w:t>
      </w:r>
      <w:r>
        <w:rPr>
          <w:rFonts w:asciiTheme="minorHAnsi" w:eastAsiaTheme="minorEastAsia" w:hAnsiTheme="minorHAnsi" w:cstheme="minorBidi"/>
          <w:noProof/>
          <w:kern w:val="0"/>
        </w:rPr>
        <w:tab/>
      </w:r>
      <w:r>
        <w:rPr>
          <w:noProof/>
        </w:rPr>
        <w:t>Strings</w:t>
      </w:r>
      <w:r>
        <w:rPr>
          <w:noProof/>
        </w:rPr>
        <w:tab/>
      </w:r>
      <w:r>
        <w:rPr>
          <w:noProof/>
        </w:rPr>
        <w:fldChar w:fldCharType="begin"/>
      </w:r>
      <w:r>
        <w:rPr>
          <w:noProof/>
        </w:rPr>
        <w:instrText xml:space="preserve"> PAGEREF _Toc342847116 \h </w:instrText>
      </w:r>
      <w:r>
        <w:rPr>
          <w:noProof/>
        </w:rPr>
      </w:r>
      <w:r>
        <w:rPr>
          <w:noProof/>
        </w:rPr>
        <w:fldChar w:fldCharType="separate"/>
      </w:r>
      <w:r>
        <w:rPr>
          <w:noProof/>
        </w:rPr>
        <w:t>24</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8.4.2</w:t>
      </w:r>
      <w:r>
        <w:rPr>
          <w:rFonts w:asciiTheme="minorHAnsi" w:eastAsiaTheme="minorEastAsia" w:hAnsiTheme="minorHAnsi" w:cstheme="minorBidi"/>
          <w:noProof/>
          <w:kern w:val="0"/>
        </w:rPr>
        <w:tab/>
      </w:r>
      <w:r>
        <w:rPr>
          <w:noProof/>
        </w:rPr>
        <w:t>Maps</w:t>
      </w:r>
      <w:r>
        <w:rPr>
          <w:noProof/>
        </w:rPr>
        <w:tab/>
      </w:r>
      <w:r>
        <w:rPr>
          <w:noProof/>
        </w:rPr>
        <w:fldChar w:fldCharType="begin"/>
      </w:r>
      <w:r>
        <w:rPr>
          <w:noProof/>
        </w:rPr>
        <w:instrText xml:space="preserve"> PAGEREF _Toc342847117 \h </w:instrText>
      </w:r>
      <w:r>
        <w:rPr>
          <w:noProof/>
        </w:rPr>
      </w:r>
      <w:r>
        <w:rPr>
          <w:noProof/>
        </w:rPr>
        <w:fldChar w:fldCharType="separate"/>
      </w:r>
      <w:r>
        <w:rPr>
          <w:noProof/>
        </w:rPr>
        <w:t>24</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8.4.3</w:t>
      </w:r>
      <w:r>
        <w:rPr>
          <w:rFonts w:asciiTheme="minorHAnsi" w:eastAsiaTheme="minorEastAsia" w:hAnsiTheme="minorHAnsi" w:cstheme="minorBidi"/>
          <w:noProof/>
          <w:kern w:val="0"/>
        </w:rPr>
        <w:tab/>
      </w:r>
      <w:r>
        <w:rPr>
          <w:noProof/>
        </w:rPr>
        <w:t>Sequences and Arrays</w:t>
      </w:r>
      <w:r>
        <w:rPr>
          <w:noProof/>
        </w:rPr>
        <w:tab/>
      </w:r>
      <w:r>
        <w:rPr>
          <w:noProof/>
        </w:rPr>
        <w:fldChar w:fldCharType="begin"/>
      </w:r>
      <w:r>
        <w:rPr>
          <w:noProof/>
        </w:rPr>
        <w:instrText xml:space="preserve"> PAGEREF _Toc342847118 \h </w:instrText>
      </w:r>
      <w:r>
        <w:rPr>
          <w:noProof/>
        </w:rPr>
      </w:r>
      <w:r>
        <w:rPr>
          <w:noProof/>
        </w:rPr>
        <w:fldChar w:fldCharType="separate"/>
      </w:r>
      <w:r>
        <w:rPr>
          <w:noProof/>
        </w:rPr>
        <w:t>24</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8.5</w:t>
      </w:r>
      <w:r>
        <w:rPr>
          <w:rFonts w:asciiTheme="minorHAnsi" w:eastAsiaTheme="minorEastAsia" w:hAnsiTheme="minorHAnsi" w:cstheme="minorBidi"/>
          <w:b w:val="0"/>
          <w:bCs w:val="0"/>
          <w:noProof/>
          <w:kern w:val="0"/>
        </w:rPr>
        <w:tab/>
      </w:r>
      <w:r>
        <w:rPr>
          <w:noProof/>
        </w:rPr>
        <w:t>Aggregated Types</w:t>
      </w:r>
      <w:r>
        <w:rPr>
          <w:noProof/>
        </w:rPr>
        <w:tab/>
      </w:r>
      <w:r>
        <w:rPr>
          <w:noProof/>
        </w:rPr>
        <w:fldChar w:fldCharType="begin"/>
      </w:r>
      <w:r>
        <w:rPr>
          <w:noProof/>
        </w:rPr>
        <w:instrText xml:space="preserve"> PAGEREF _Toc342847119 \h </w:instrText>
      </w:r>
      <w:r>
        <w:rPr>
          <w:noProof/>
        </w:rPr>
      </w:r>
      <w:r>
        <w:rPr>
          <w:noProof/>
        </w:rPr>
        <w:fldChar w:fldCharType="separate"/>
      </w:r>
      <w:r>
        <w:rPr>
          <w:noProof/>
        </w:rPr>
        <w:t>25</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8.5.1</w:t>
      </w:r>
      <w:r>
        <w:rPr>
          <w:rFonts w:asciiTheme="minorHAnsi" w:eastAsiaTheme="minorEastAsia" w:hAnsiTheme="minorHAnsi" w:cstheme="minorBidi"/>
          <w:noProof/>
          <w:kern w:val="0"/>
        </w:rPr>
        <w:tab/>
      </w:r>
      <w:r>
        <w:rPr>
          <w:noProof/>
        </w:rPr>
        <w:t>Structures</w:t>
      </w:r>
      <w:r>
        <w:rPr>
          <w:noProof/>
        </w:rPr>
        <w:tab/>
      </w:r>
      <w:r>
        <w:rPr>
          <w:noProof/>
        </w:rPr>
        <w:fldChar w:fldCharType="begin"/>
      </w:r>
      <w:r>
        <w:rPr>
          <w:noProof/>
        </w:rPr>
        <w:instrText xml:space="preserve"> PAGEREF _Toc342847120 \h </w:instrText>
      </w:r>
      <w:r>
        <w:rPr>
          <w:noProof/>
        </w:rPr>
      </w:r>
      <w:r>
        <w:rPr>
          <w:noProof/>
        </w:rPr>
        <w:fldChar w:fldCharType="separate"/>
      </w:r>
      <w:r>
        <w:rPr>
          <w:noProof/>
        </w:rPr>
        <w:t>25</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8.5.2</w:t>
      </w:r>
      <w:r>
        <w:rPr>
          <w:rFonts w:asciiTheme="minorHAnsi" w:eastAsiaTheme="minorEastAsia" w:hAnsiTheme="minorHAnsi" w:cstheme="minorBidi"/>
          <w:noProof/>
          <w:kern w:val="0"/>
        </w:rPr>
        <w:tab/>
      </w:r>
      <w:r>
        <w:rPr>
          <w:noProof/>
        </w:rPr>
        <w:t>Unions</w:t>
      </w:r>
      <w:r>
        <w:rPr>
          <w:noProof/>
        </w:rPr>
        <w:tab/>
      </w:r>
      <w:r>
        <w:rPr>
          <w:noProof/>
        </w:rPr>
        <w:fldChar w:fldCharType="begin"/>
      </w:r>
      <w:r>
        <w:rPr>
          <w:noProof/>
        </w:rPr>
        <w:instrText xml:space="preserve"> PAGEREF _Toc342847121 \h </w:instrText>
      </w:r>
      <w:r>
        <w:rPr>
          <w:noProof/>
        </w:rPr>
      </w:r>
      <w:r>
        <w:rPr>
          <w:noProof/>
        </w:rPr>
        <w:fldChar w:fldCharType="separate"/>
      </w:r>
      <w:r>
        <w:rPr>
          <w:noProof/>
        </w:rPr>
        <w:t>26</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8.6</w:t>
      </w:r>
      <w:r>
        <w:rPr>
          <w:rFonts w:asciiTheme="minorHAnsi" w:eastAsiaTheme="minorEastAsia" w:hAnsiTheme="minorHAnsi" w:cstheme="minorBidi"/>
          <w:b w:val="0"/>
          <w:bCs w:val="0"/>
          <w:noProof/>
          <w:kern w:val="0"/>
        </w:rPr>
        <w:tab/>
      </w:r>
      <w:r>
        <w:rPr>
          <w:noProof/>
        </w:rPr>
        <w:t>Enumerations and Bit Sets</w:t>
      </w:r>
      <w:r>
        <w:rPr>
          <w:noProof/>
        </w:rPr>
        <w:tab/>
      </w:r>
      <w:r>
        <w:rPr>
          <w:noProof/>
        </w:rPr>
        <w:fldChar w:fldCharType="begin"/>
      </w:r>
      <w:r>
        <w:rPr>
          <w:noProof/>
        </w:rPr>
        <w:instrText xml:space="preserve"> PAGEREF _Toc342847122 \h </w:instrText>
      </w:r>
      <w:r>
        <w:rPr>
          <w:noProof/>
        </w:rPr>
      </w:r>
      <w:r>
        <w:rPr>
          <w:noProof/>
        </w:rPr>
        <w:fldChar w:fldCharType="separate"/>
      </w:r>
      <w:r>
        <w:rPr>
          <w:noProof/>
        </w:rPr>
        <w:t>26</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8.7</w:t>
      </w:r>
      <w:r>
        <w:rPr>
          <w:rFonts w:asciiTheme="minorHAnsi" w:eastAsiaTheme="minorEastAsia" w:hAnsiTheme="minorHAnsi" w:cstheme="minorBidi"/>
          <w:b w:val="0"/>
          <w:bCs w:val="0"/>
          <w:noProof/>
          <w:kern w:val="0"/>
        </w:rPr>
        <w:tab/>
      </w:r>
      <w:r>
        <w:rPr>
          <w:noProof/>
        </w:rPr>
        <w:t>Modules</w:t>
      </w:r>
      <w:r>
        <w:rPr>
          <w:noProof/>
        </w:rPr>
        <w:tab/>
      </w:r>
      <w:r>
        <w:rPr>
          <w:noProof/>
        </w:rPr>
        <w:fldChar w:fldCharType="begin"/>
      </w:r>
      <w:r>
        <w:rPr>
          <w:noProof/>
        </w:rPr>
        <w:instrText xml:space="preserve"> PAGEREF _Toc342847123 \h </w:instrText>
      </w:r>
      <w:r>
        <w:rPr>
          <w:noProof/>
        </w:rPr>
      </w:r>
      <w:r>
        <w:rPr>
          <w:noProof/>
        </w:rPr>
        <w:fldChar w:fldCharType="separate"/>
      </w:r>
      <w:r>
        <w:rPr>
          <w:noProof/>
        </w:rPr>
        <w:t>26</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8.8</w:t>
      </w:r>
      <w:r>
        <w:rPr>
          <w:rFonts w:asciiTheme="minorHAnsi" w:eastAsiaTheme="minorEastAsia" w:hAnsiTheme="minorHAnsi" w:cstheme="minorBidi"/>
          <w:b w:val="0"/>
          <w:bCs w:val="0"/>
          <w:noProof/>
          <w:kern w:val="0"/>
        </w:rPr>
        <w:tab/>
      </w:r>
      <w:r>
        <w:rPr>
          <w:noProof/>
        </w:rPr>
        <w:t>Annotations</w:t>
      </w:r>
      <w:r>
        <w:rPr>
          <w:noProof/>
        </w:rPr>
        <w:tab/>
      </w:r>
      <w:r>
        <w:rPr>
          <w:noProof/>
        </w:rPr>
        <w:fldChar w:fldCharType="begin"/>
      </w:r>
      <w:r>
        <w:rPr>
          <w:noProof/>
        </w:rPr>
        <w:instrText xml:space="preserve"> PAGEREF _Toc342847124 \h </w:instrText>
      </w:r>
      <w:r>
        <w:rPr>
          <w:noProof/>
        </w:rPr>
      </w:r>
      <w:r>
        <w:rPr>
          <w:noProof/>
        </w:rPr>
        <w:fldChar w:fldCharType="separate"/>
      </w:r>
      <w:r>
        <w:rPr>
          <w:noProof/>
        </w:rPr>
        <w:t>26</w:t>
      </w:r>
      <w:r>
        <w:rPr>
          <w:noProof/>
        </w:rPr>
        <w:fldChar w:fldCharType="end"/>
      </w:r>
    </w:p>
    <w:p w:rsidR="00AB0CB8" w:rsidRDefault="00AB0CB8">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9</w:t>
      </w:r>
      <w:r>
        <w:rPr>
          <w:rFonts w:asciiTheme="minorHAnsi" w:eastAsiaTheme="minorEastAsia" w:hAnsiTheme="minorHAnsi" w:cstheme="minorBidi"/>
          <w:b w:val="0"/>
          <w:bCs w:val="0"/>
          <w:noProof/>
          <w:kern w:val="0"/>
          <w:sz w:val="22"/>
          <w:szCs w:val="22"/>
        </w:rPr>
        <w:tab/>
      </w:r>
      <w:r>
        <w:rPr>
          <w:noProof/>
        </w:rPr>
        <w:t>Improved Plain Language Binding for Java</w:t>
      </w:r>
      <w:r>
        <w:rPr>
          <w:noProof/>
        </w:rPr>
        <w:tab/>
      </w:r>
      <w:r>
        <w:rPr>
          <w:noProof/>
        </w:rPr>
        <w:fldChar w:fldCharType="begin"/>
      </w:r>
      <w:r>
        <w:rPr>
          <w:noProof/>
        </w:rPr>
        <w:instrText xml:space="preserve"> PAGEREF _Toc342847125 \h </w:instrText>
      </w:r>
      <w:r>
        <w:rPr>
          <w:noProof/>
        </w:rPr>
      </w:r>
      <w:r>
        <w:rPr>
          <w:noProof/>
        </w:rPr>
        <w:fldChar w:fldCharType="separate"/>
      </w:r>
      <w:r>
        <w:rPr>
          <w:noProof/>
        </w:rPr>
        <w:t>26</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9.1</w:t>
      </w:r>
      <w:r>
        <w:rPr>
          <w:rFonts w:asciiTheme="minorHAnsi" w:eastAsiaTheme="minorEastAsia" w:hAnsiTheme="minorHAnsi" w:cstheme="minorBidi"/>
          <w:b w:val="0"/>
          <w:bCs w:val="0"/>
          <w:noProof/>
          <w:kern w:val="0"/>
        </w:rPr>
        <w:tab/>
      </w:r>
      <w:r>
        <w:rPr>
          <w:noProof/>
        </w:rPr>
        <w:t>TypeMapping</w:t>
      </w:r>
      <w:r>
        <w:rPr>
          <w:noProof/>
        </w:rPr>
        <w:tab/>
      </w:r>
      <w:r>
        <w:rPr>
          <w:noProof/>
        </w:rPr>
        <w:fldChar w:fldCharType="begin"/>
      </w:r>
      <w:r>
        <w:rPr>
          <w:noProof/>
        </w:rPr>
        <w:instrText xml:space="preserve"> PAGEREF _Toc342847126 \h </w:instrText>
      </w:r>
      <w:r>
        <w:rPr>
          <w:noProof/>
        </w:rPr>
      </w:r>
      <w:r>
        <w:rPr>
          <w:noProof/>
        </w:rPr>
        <w:fldChar w:fldCharType="separate"/>
      </w:r>
      <w:r>
        <w:rPr>
          <w:noProof/>
        </w:rPr>
        <w:t>26</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9.1.1</w:t>
      </w:r>
      <w:r>
        <w:rPr>
          <w:rFonts w:asciiTheme="minorHAnsi" w:eastAsiaTheme="minorEastAsia" w:hAnsiTheme="minorHAnsi" w:cstheme="minorBidi"/>
          <w:noProof/>
          <w:kern w:val="0"/>
        </w:rPr>
        <w:tab/>
      </w:r>
      <w:r>
        <w:rPr>
          <w:noProof/>
        </w:rPr>
        <w:t>Mapping Aggregation Types</w:t>
      </w:r>
      <w:r>
        <w:rPr>
          <w:noProof/>
        </w:rPr>
        <w:tab/>
      </w:r>
      <w:r>
        <w:rPr>
          <w:noProof/>
        </w:rPr>
        <w:fldChar w:fldCharType="begin"/>
      </w:r>
      <w:r>
        <w:rPr>
          <w:noProof/>
        </w:rPr>
        <w:instrText xml:space="preserve"> PAGEREF _Toc342847127 \h </w:instrText>
      </w:r>
      <w:r>
        <w:rPr>
          <w:noProof/>
        </w:rPr>
      </w:r>
      <w:r>
        <w:rPr>
          <w:noProof/>
        </w:rPr>
        <w:fldChar w:fldCharType="separate"/>
      </w:r>
      <w:r>
        <w:rPr>
          <w:noProof/>
        </w:rPr>
        <w:t>26</w:t>
      </w:r>
      <w:r>
        <w:rPr>
          <w:noProof/>
        </w:rPr>
        <w:fldChar w:fldCharType="end"/>
      </w:r>
    </w:p>
    <w:p w:rsidR="00AB0CB8" w:rsidRDefault="00AB0CB8">
      <w:pPr>
        <w:pStyle w:val="TOC3"/>
        <w:tabs>
          <w:tab w:val="left" w:pos="1200"/>
          <w:tab w:val="right" w:leader="dot" w:pos="9350"/>
        </w:tabs>
        <w:rPr>
          <w:rFonts w:asciiTheme="minorHAnsi" w:eastAsiaTheme="minorEastAsia" w:hAnsiTheme="minorHAnsi" w:cstheme="minorBidi"/>
          <w:noProof/>
          <w:kern w:val="0"/>
        </w:rPr>
      </w:pPr>
      <w:r>
        <w:rPr>
          <w:noProof/>
        </w:rPr>
        <w:t>9.1.2</w:t>
      </w:r>
      <w:r>
        <w:rPr>
          <w:rFonts w:asciiTheme="minorHAnsi" w:eastAsiaTheme="minorEastAsia" w:hAnsiTheme="minorHAnsi" w:cstheme="minorBidi"/>
          <w:noProof/>
          <w:kern w:val="0"/>
        </w:rPr>
        <w:tab/>
      </w:r>
      <w:r>
        <w:rPr>
          <w:noProof/>
        </w:rPr>
        <w:t>Mapping Sequences and Arrays</w:t>
      </w:r>
      <w:r>
        <w:rPr>
          <w:noProof/>
        </w:rPr>
        <w:tab/>
      </w:r>
      <w:r>
        <w:rPr>
          <w:noProof/>
        </w:rPr>
        <w:fldChar w:fldCharType="begin"/>
      </w:r>
      <w:r>
        <w:rPr>
          <w:noProof/>
        </w:rPr>
        <w:instrText xml:space="preserve"> PAGEREF _Toc342847128 \h </w:instrText>
      </w:r>
      <w:r>
        <w:rPr>
          <w:noProof/>
        </w:rPr>
      </w:r>
      <w:r>
        <w:rPr>
          <w:noProof/>
        </w:rPr>
        <w:fldChar w:fldCharType="separate"/>
      </w:r>
      <w:r>
        <w:rPr>
          <w:noProof/>
        </w:rPr>
        <w:t>27</w:t>
      </w:r>
      <w:r>
        <w:rPr>
          <w:noProof/>
        </w:rPr>
        <w:fldChar w:fldCharType="end"/>
      </w:r>
    </w:p>
    <w:p w:rsidR="00AB0CB8" w:rsidRDefault="00AB0CB8">
      <w:pPr>
        <w:pStyle w:val="TOC2"/>
        <w:tabs>
          <w:tab w:val="left" w:pos="960"/>
          <w:tab w:val="right" w:leader="dot" w:pos="9350"/>
        </w:tabs>
        <w:rPr>
          <w:rFonts w:asciiTheme="minorHAnsi" w:eastAsiaTheme="minorEastAsia" w:hAnsiTheme="minorHAnsi" w:cstheme="minorBidi"/>
          <w:b w:val="0"/>
          <w:bCs w:val="0"/>
          <w:noProof/>
          <w:kern w:val="0"/>
        </w:rPr>
      </w:pPr>
      <w:r>
        <w:rPr>
          <w:noProof/>
        </w:rPr>
        <w:t>9.2</w:t>
      </w:r>
      <w:r>
        <w:rPr>
          <w:rFonts w:asciiTheme="minorHAnsi" w:eastAsiaTheme="minorEastAsia" w:hAnsiTheme="minorHAnsi" w:cstheme="minorBidi"/>
          <w:b w:val="0"/>
          <w:bCs w:val="0"/>
          <w:noProof/>
          <w:kern w:val="0"/>
        </w:rPr>
        <w:tab/>
      </w:r>
      <w:r>
        <w:rPr>
          <w:noProof/>
        </w:rPr>
        <w:t>Example (non-normative)</w:t>
      </w:r>
      <w:r>
        <w:rPr>
          <w:noProof/>
        </w:rPr>
        <w:tab/>
      </w:r>
      <w:r>
        <w:rPr>
          <w:noProof/>
        </w:rPr>
        <w:fldChar w:fldCharType="begin"/>
      </w:r>
      <w:r>
        <w:rPr>
          <w:noProof/>
        </w:rPr>
        <w:instrText xml:space="preserve"> PAGEREF _Toc342847129 \h </w:instrText>
      </w:r>
      <w:r>
        <w:rPr>
          <w:noProof/>
        </w:rPr>
      </w:r>
      <w:r>
        <w:rPr>
          <w:noProof/>
        </w:rPr>
        <w:fldChar w:fldCharType="separate"/>
      </w:r>
      <w:r>
        <w:rPr>
          <w:noProof/>
        </w:rPr>
        <w:t>27</w:t>
      </w:r>
      <w:r>
        <w:rPr>
          <w:noProof/>
        </w:rPr>
        <w:fldChar w:fldCharType="end"/>
      </w:r>
    </w:p>
    <w:p w:rsidR="00AB0CB8" w:rsidRDefault="00AB0CB8">
      <w:pPr>
        <w:pStyle w:val="TOC1"/>
        <w:tabs>
          <w:tab w:val="right" w:leader="dot" w:pos="9350"/>
        </w:tabs>
        <w:rPr>
          <w:rFonts w:asciiTheme="minorHAnsi" w:eastAsiaTheme="minorEastAsia" w:hAnsiTheme="minorHAnsi" w:cstheme="minorBidi"/>
          <w:b w:val="0"/>
          <w:bCs w:val="0"/>
          <w:noProof/>
          <w:kern w:val="0"/>
          <w:sz w:val="22"/>
          <w:szCs w:val="22"/>
        </w:rPr>
      </w:pPr>
      <w:r>
        <w:rPr>
          <w:noProof/>
        </w:rPr>
        <w:t>Annex A: Java JAR Library File</w:t>
      </w:r>
      <w:r>
        <w:rPr>
          <w:noProof/>
        </w:rPr>
        <w:tab/>
      </w:r>
      <w:r>
        <w:rPr>
          <w:noProof/>
        </w:rPr>
        <w:fldChar w:fldCharType="begin"/>
      </w:r>
      <w:r>
        <w:rPr>
          <w:noProof/>
        </w:rPr>
        <w:instrText xml:space="preserve"> PAGEREF _Toc342847130 \h </w:instrText>
      </w:r>
      <w:r>
        <w:rPr>
          <w:noProof/>
        </w:rPr>
      </w:r>
      <w:r>
        <w:rPr>
          <w:noProof/>
        </w:rPr>
        <w:fldChar w:fldCharType="separate"/>
      </w:r>
      <w:r>
        <w:rPr>
          <w:noProof/>
        </w:rPr>
        <w:t>29</w:t>
      </w:r>
      <w:r>
        <w:rPr>
          <w:noProof/>
        </w:rPr>
        <w:fldChar w:fldCharType="end"/>
      </w:r>
    </w:p>
    <w:p w:rsidR="00AB0CB8" w:rsidRDefault="00AB0CB8">
      <w:pPr>
        <w:pStyle w:val="TOC1"/>
        <w:tabs>
          <w:tab w:val="right" w:leader="dot" w:pos="9350"/>
        </w:tabs>
        <w:rPr>
          <w:rFonts w:asciiTheme="minorHAnsi" w:eastAsiaTheme="minorEastAsia" w:hAnsiTheme="minorHAnsi" w:cstheme="minorBidi"/>
          <w:b w:val="0"/>
          <w:bCs w:val="0"/>
          <w:noProof/>
          <w:kern w:val="0"/>
          <w:sz w:val="22"/>
          <w:szCs w:val="22"/>
        </w:rPr>
      </w:pPr>
      <w:r>
        <w:rPr>
          <w:noProof/>
        </w:rPr>
        <w:t>Annex B: Java Source Code</w:t>
      </w:r>
      <w:r>
        <w:rPr>
          <w:noProof/>
        </w:rPr>
        <w:tab/>
      </w:r>
      <w:r>
        <w:rPr>
          <w:noProof/>
        </w:rPr>
        <w:fldChar w:fldCharType="begin"/>
      </w:r>
      <w:r>
        <w:rPr>
          <w:noProof/>
        </w:rPr>
        <w:instrText xml:space="preserve"> PAGEREF _Toc342847131 \h </w:instrText>
      </w:r>
      <w:r>
        <w:rPr>
          <w:noProof/>
        </w:rPr>
      </w:r>
      <w:r>
        <w:rPr>
          <w:noProof/>
        </w:rPr>
        <w:fldChar w:fldCharType="separate"/>
      </w:r>
      <w:r>
        <w:rPr>
          <w:noProof/>
        </w:rPr>
        <w:t>30</w:t>
      </w:r>
      <w:r>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47" w:name="DDE_LINK1"/>
      <w:r>
        <w:t>Platf</w:t>
      </w:r>
      <w:bookmarkEnd w:id="47"/>
      <w:r>
        <w:t>orm Specific Model and Interface Specifications</w:t>
      </w:r>
    </w:p>
    <w:p w:rsidR="00C26DAF" w:rsidRDefault="00157CCB">
      <w:pPr>
        <w:pStyle w:val="Bullet1"/>
        <w:numPr>
          <w:ilvl w:val="0"/>
          <w:numId w:val="4"/>
        </w:numPr>
      </w:pPr>
      <w:r>
        <w:t>CORBAservices</w:t>
      </w:r>
    </w:p>
    <w:p w:rsidR="00C26DAF" w:rsidRDefault="00157CCB">
      <w:pPr>
        <w:pStyle w:val="Bullet1"/>
        <w:numPr>
          <w:ilvl w:val="0"/>
          <w:numId w:val="4"/>
        </w:numPr>
      </w:pPr>
      <w:r>
        <w:lastRenderedPageBreak/>
        <w:t>CORBAfacilities</w:t>
      </w:r>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0"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1"/>
          <w:footerReference w:type="default" r:id="rId12"/>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48" w:name="_Toc342847065"/>
      <w:r w:rsidRPr="00B95E87">
        <w:lastRenderedPageBreak/>
        <w:t>Scope</w:t>
      </w:r>
      <w:bookmarkEnd w:id="48"/>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[DDS-XTypes]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49" w:name="_Ref134959754"/>
      <w:bookmarkStart w:id="50" w:name="_Toc342847066"/>
      <w:r>
        <w:t>Conformance</w:t>
      </w:r>
      <w:bookmarkEnd w:id="49"/>
      <w:bookmarkEnd w:id="50"/>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[DDS-XTypes]</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[DDS-XTypes]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51" w:name="_Toc342847067"/>
      <w:r>
        <w:t>References</w:t>
      </w:r>
      <w:bookmarkEnd w:id="51"/>
    </w:p>
    <w:p w:rsidR="00C26DAF" w:rsidRDefault="00157CCB" w:rsidP="00B95E87">
      <w:pPr>
        <w:pStyle w:val="Heading2"/>
      </w:pPr>
      <w:bookmarkStart w:id="52" w:name="_Toc342847068"/>
      <w:r w:rsidRPr="00B95E87">
        <w:t>Normative</w:t>
      </w:r>
      <w:r>
        <w:t xml:space="preserve"> References</w:t>
      </w:r>
      <w:bookmarkEnd w:id="52"/>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version 1.0 Beta 1 (OMG document ptc/2009-02-02).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ins w:id="53" w:author="Sumant Tambe" w:date="2012-10-23T14:30:00Z"/>
          <w:rStyle w:val="SC1090142"/>
          <w:sz w:val="24"/>
          <w:szCs w:val="24"/>
        </w:rPr>
      </w:pPr>
      <w:r w:rsidRPr="00EA1B50">
        <w:rPr>
          <w:rStyle w:val="SC1090142"/>
          <w:b/>
          <w:bCs/>
          <w:sz w:val="24"/>
          <w:szCs w:val="24"/>
        </w:rPr>
        <w:t>[DDS-XTypes]</w:t>
      </w:r>
      <w:r w:rsidRPr="00EA1B50">
        <w:rPr>
          <w:rStyle w:val="SC1090142"/>
          <w:i/>
          <w:iCs/>
          <w:sz w:val="24"/>
          <w:szCs w:val="24"/>
        </w:rPr>
        <w:t xml:space="preserve"> Extensible and Dynamic Topic Types for DDS</w:t>
      </w:r>
      <w:r w:rsidRPr="00EA1B50">
        <w:rPr>
          <w:rStyle w:val="SC1090142"/>
          <w:sz w:val="24"/>
          <w:szCs w:val="24"/>
        </w:rPr>
        <w:t>, version 1.0 Beta 1 (OMG document ptc/2010-05-12).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ins w:id="54" w:author="Sumant Tambe" w:date="2012-10-23T14:30:00Z">
        <w:r w:rsidRPr="00EA1B50">
          <w:rPr>
            <w:rStyle w:val="SC1090142"/>
            <w:b/>
            <w:bCs/>
            <w:sz w:val="24"/>
            <w:szCs w:val="24"/>
          </w:rPr>
          <w:t>[Java</w:t>
        </w:r>
      </w:ins>
      <w:ins w:id="55" w:author="Sumant Tambe" w:date="2012-10-23T14:31:00Z">
        <w:r w:rsidRPr="00EA1B50">
          <w:rPr>
            <w:rStyle w:val="SC1090142"/>
            <w:b/>
            <w:bCs/>
            <w:sz w:val="24"/>
            <w:szCs w:val="24"/>
          </w:rPr>
          <w:t xml:space="preserve">-MAP] </w:t>
        </w:r>
        <w:r w:rsidRPr="00EA1B50">
          <w:rPr>
            <w:i/>
            <w:iCs/>
            <w:kern w:val="0"/>
            <w:rPrChange w:id="56" w:author="Sumant Tambe" w:date="2012-10-23T14:31:00Z">
              <w:rPr>
                <w:i/>
                <w:iCs/>
                <w:kern w:val="0"/>
                <w:sz w:val="20"/>
                <w:szCs w:val="20"/>
              </w:rPr>
            </w:rPrChange>
          </w:rPr>
          <w:t>IDL to Java Language Mapping</w:t>
        </w:r>
        <w:r w:rsidRPr="00EA1B50">
          <w:rPr>
            <w:kern w:val="0"/>
            <w:rPrChange w:id="57" w:author="Sumant Tambe" w:date="2012-10-23T14:31:00Z">
              <w:rPr>
                <w:kern w:val="0"/>
                <w:sz w:val="20"/>
                <w:szCs w:val="20"/>
              </w:rPr>
            </w:rPrChange>
          </w:rPr>
          <w:t>, Version 1.3 (OMG document formal/2008-01-11)</w:t>
        </w:r>
      </w:ins>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58" w:name="_Toc342847069"/>
      <w:r>
        <w:t>Non-Normative References</w:t>
      </w:r>
      <w:bookmarkEnd w:id="58"/>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3" w:history="1">
        <w:r>
          <w:rPr>
            <w:rStyle w:val="Hyperlink"/>
          </w:rPr>
          <w:t>http://java.sun.com/products/jms/docs.html</w:t>
        </w:r>
      </w:hyperlink>
      <w:r>
        <w:t>).</w:t>
      </w:r>
    </w:p>
    <w:p w:rsidR="00C26DAF" w:rsidRDefault="00157CCB" w:rsidP="00B95E87">
      <w:pPr>
        <w:pStyle w:val="Heading1"/>
      </w:pPr>
      <w:bookmarkStart w:id="59" w:name="_Toc342847070"/>
      <w:r>
        <w:t>Terms and Definitions</w:t>
      </w:r>
      <w:bookmarkEnd w:id="59"/>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.jar</w:t>
      </w:r>
      <w:r>
        <w:t>, that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r>
        <w:t>The environment within which Java applications execute.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An abstract definition of a facility, often expressed with the aid of formal or semi-formal modeling languages such as OMG UML, that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r>
        <w:t>A concrete definition of a facility, typically based on a corresponding PIM, in which all implementation-specific dependencies have been resolved.</w:t>
      </w:r>
    </w:p>
    <w:p w:rsidR="00C26DAF" w:rsidRDefault="00157CCB" w:rsidP="00B95E87">
      <w:pPr>
        <w:pStyle w:val="Heading1"/>
      </w:pPr>
      <w:bookmarkStart w:id="60" w:name="_Toc342847071"/>
      <w:r>
        <w:t>Symbols</w:t>
      </w:r>
      <w:bookmarkEnd w:id="60"/>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61" w:name="_Toc342847072"/>
      <w:r>
        <w:t>Additional Information</w:t>
      </w:r>
      <w:bookmarkEnd w:id="61"/>
    </w:p>
    <w:p w:rsidR="00C26DAF" w:rsidRDefault="00157CCB" w:rsidP="00B95E87">
      <w:pPr>
        <w:pStyle w:val="Heading2"/>
      </w:pPr>
      <w:bookmarkStart w:id="62" w:name="_Toc342847073"/>
      <w:r>
        <w:t>Changes to Adopted OMG Specifications</w:t>
      </w:r>
      <w:bookmarkEnd w:id="62"/>
    </w:p>
    <w:p w:rsidR="00C26DAF" w:rsidRDefault="00157CCB">
      <w:pPr>
        <w:pStyle w:val="Body"/>
      </w:pPr>
      <w:r>
        <w:t>This specification does not extend or modify any existing OMG specifications.</w:t>
      </w:r>
    </w:p>
    <w:p w:rsidR="00C26DAF" w:rsidRDefault="00157CCB" w:rsidP="00B95E87">
      <w:pPr>
        <w:pStyle w:val="Heading2"/>
      </w:pPr>
      <w:bookmarkStart w:id="63" w:name="_Ref134958252"/>
      <w:bookmarkStart w:id="64" w:name="_Toc342847074"/>
      <w:r>
        <w:t>Relationships to Non-OMG Specifications</w:t>
      </w:r>
      <w:bookmarkEnd w:id="63"/>
      <w:bookmarkEnd w:id="64"/>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65" w:name="_Toc342847075"/>
      <w:r>
        <w:t>Acknowledgements</w:t>
      </w:r>
      <w:bookmarkEnd w:id="65"/>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r>
        <w:t>PrismTech</w:t>
      </w:r>
    </w:p>
    <w:p w:rsidR="00C26DAF" w:rsidRDefault="00157CCB" w:rsidP="00B95E87">
      <w:pPr>
        <w:pStyle w:val="Heading1"/>
      </w:pPr>
      <w:bookmarkStart w:id="66" w:name="_Ref134957713"/>
      <w:bookmarkStart w:id="67" w:name="_Toc342847076"/>
      <w:r>
        <w:t>Java 5 Language PSM for DDS</w:t>
      </w:r>
      <w:bookmarkEnd w:id="66"/>
      <w:bookmarkEnd w:id="67"/>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68" w:name="_Toc342847077"/>
      <w:r>
        <w:t>General Concerns and Conventions</w:t>
      </w:r>
      <w:bookmarkEnd w:id="68"/>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69" w:name="_Ref134958313"/>
      <w:bookmarkStart w:id="70" w:name="_Ref134966439"/>
      <w:bookmarkStart w:id="71" w:name="_Toc342847078"/>
      <w:r>
        <w:t xml:space="preserve">Packages and Type </w:t>
      </w:r>
      <w:r w:rsidRPr="00B95E87">
        <w:t>Organization</w:t>
      </w:r>
      <w:bookmarkEnd w:id="69"/>
      <w:bookmarkEnd w:id="70"/>
      <w:bookmarkEnd w:id="71"/>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72" w:name="_Toc342847079"/>
      <w:r>
        <w:lastRenderedPageBreak/>
        <w:t>Implementation Coexistence</w:t>
      </w:r>
      <w:bookmarkEnd w:id="72"/>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73" w:name="_Ref134966238"/>
      <w:bookmarkStart w:id="74" w:name="_Ref134967993"/>
      <w:bookmarkStart w:id="75" w:name="_Toc342847080"/>
      <w:r>
        <w:t>Resource Management</w:t>
      </w:r>
      <w:bookmarkEnd w:id="73"/>
      <w:bookmarkEnd w:id="74"/>
      <w:bookmarkEnd w:id="75"/>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76" w:name="_Toc342847081"/>
      <w:r>
        <w:t>Concurrency and Reentrancy</w:t>
      </w:r>
      <w:bookmarkEnd w:id="76"/>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del w:id="77" w:author="Sumant Tambe" w:date="2012-10-21T20:44:00Z">
        <w:r w:rsidDel="00C3501D">
          <w:rPr>
            <w:rStyle w:val="CodeChar"/>
          </w:rPr>
          <w:delText>Bootstrap</w:delText>
        </w:r>
      </w:del>
      <w:ins w:id="78" w:author="Sumant Tambe" w:date="2012-10-21T20:44:00Z">
        <w:r w:rsidR="00C3501D">
          <w:rPr>
            <w:rStyle w:val="CodeChar"/>
          </w:rPr>
          <w:t>ServiceEnvironment</w:t>
        </w:r>
      </w:ins>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79" w:name="_Toc342847082"/>
      <w:r>
        <w:lastRenderedPageBreak/>
        <w:t>Method Signature Conventions</w:t>
      </w:r>
      <w:bookmarkEnd w:id="79"/>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Properties defined by the DDS PIM are expressed as sets of accessor and mutator methods. The signatures of these methods conform to the following convention:</w:t>
      </w:r>
    </w:p>
    <w:p w:rsidR="00C26DAF" w:rsidRDefault="00157CCB">
      <w:pPr>
        <w:pStyle w:val="Body"/>
        <w:numPr>
          <w:ilvl w:val="0"/>
          <w:numId w:val="8"/>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r>
        <w:t xml:space="preserve">Accessors for properties that are either of unmodifiable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C26DAF" w:rsidRDefault="00157CCB">
      <w:pPr>
        <w:pStyle w:val="Body"/>
        <w:numPr>
          <w:ilvl w:val="0"/>
          <w:numId w:val="8"/>
        </w:numPr>
      </w:pPr>
      <w:r>
        <w:t xml:space="preserve">Accessors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80" w:name="_Ref143774608"/>
      <w:bookmarkStart w:id="81" w:name="_Toc342847083"/>
      <w:r>
        <w:t>API Extensibility</w:t>
      </w:r>
      <w:bookmarkEnd w:id="80"/>
      <w:bookmarkEnd w:id="81"/>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82" w:name="_Toc342847084"/>
      <w:r>
        <w:t>Infrastructure Module</w:t>
      </w:r>
      <w:bookmarkEnd w:id="82"/>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QoS policies constitute a significant proportion of the total set of types in the Infrastructure Module, </w:t>
      </w:r>
      <w:r>
        <w:lastRenderedPageBreak/>
        <w:t>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083BA0" w:rsidRDefault="00083BA0">
      <w:pPr>
        <w:rPr>
          <w:ins w:id="83" w:author="Sumant Tambe" w:date="2012-11-30T18:26:00Z"/>
          <w:rStyle w:val="CodeChar"/>
          <w:rFonts w:ascii="Times New Roman" w:hAnsi="Times New Roman" w:cs="Times New Roman"/>
          <w:noProof w:val="0"/>
        </w:rPr>
        <w:pPrChange w:id="84" w:author="Sumant Tambe" w:date="2012-11-30T18:26:00Z">
          <w:pPr>
            <w:pStyle w:val="Heading3"/>
          </w:pPr>
        </w:pPrChange>
      </w:pPr>
      <w:bookmarkStart w:id="85" w:name="_Ref134952869"/>
    </w:p>
    <w:p w:rsidR="00083BA0" w:rsidRPr="00083BA0" w:rsidRDefault="00083BA0">
      <w:pPr>
        <w:rPr>
          <w:ins w:id="86" w:author="Sumant Tambe" w:date="2012-11-30T18:26:00Z"/>
          <w:rStyle w:val="CodeChar"/>
          <w:rFonts w:ascii="Times New Roman" w:hAnsi="Times New Roman" w:cs="Times New Roman"/>
          <w:noProof w:val="0"/>
        </w:rPr>
        <w:pPrChange w:id="87" w:author="Sumant Tambe" w:date="2012-11-30T18:27:00Z">
          <w:pPr>
            <w:pStyle w:val="Heading3"/>
          </w:pPr>
        </w:pPrChange>
      </w:pPr>
      <w:ins w:id="88" w:author="Sumant Tambe" w:date="2012-11-30T18:26:00Z">
        <w:r w:rsidRPr="004F625C">
          <w:rPr>
            <w:rStyle w:val="CodeChar"/>
            <w:rFonts w:ascii="Times New Roman" w:hAnsi="Times New Roman" w:cs="Times New Roman"/>
            <w:b/>
            <w:noProof w:val="0"/>
            <w:bdr w:val="single" w:sz="4" w:space="0" w:color="auto"/>
            <w:rPrChange w:id="89" w:author="Sumant Tambe" w:date="2012-11-30T18:27:00Z">
              <w:rPr>
                <w:rStyle w:val="CodeChar"/>
                <w:rFonts w:ascii="Times New Roman" w:hAnsi="Times New Roman" w:cs="Times New Roman"/>
                <w:noProof w:val="0"/>
              </w:rPr>
            </w:rPrChange>
          </w:rPr>
          <w:t xml:space="preserve">Issue </w:t>
        </w:r>
      </w:ins>
      <w:ins w:id="90" w:author="Sumant Tambe" w:date="2012-11-30T18:27:00Z">
        <w:r w:rsidR="004F625C" w:rsidRPr="004F625C">
          <w:rPr>
            <w:rStyle w:val="CodeChar"/>
            <w:rFonts w:ascii="Times New Roman" w:hAnsi="Times New Roman" w:cs="Times New Roman"/>
            <w:b/>
            <w:noProof w:val="0"/>
            <w:bdr w:val="single" w:sz="4" w:space="0" w:color="auto"/>
            <w:rPrChange w:id="91" w:author="Sumant Tambe" w:date="2012-11-30T18:27:00Z">
              <w:rPr>
                <w:rStyle w:val="CodeChar"/>
                <w:rFonts w:ascii="Times New Roman" w:hAnsi="Times New Roman" w:cs="Times New Roman"/>
                <w:noProof w:val="0"/>
              </w:rPr>
            </w:rPrChange>
          </w:rPr>
          <w:t>#16531:</w:t>
        </w:r>
        <w:r w:rsidR="004F625C" w:rsidRPr="004F625C">
          <w:rPr>
            <w:rStyle w:val="CodeChar"/>
            <w:rFonts w:ascii="Times New Roman" w:hAnsi="Times New Roman" w:cs="Times New Roman"/>
            <w:noProof w:val="0"/>
            <w:bdr w:val="single" w:sz="4" w:space="0" w:color="auto"/>
            <w:rPrChange w:id="92" w:author="Sumant Tambe" w:date="2012-11-30T18:27:00Z">
              <w:rPr>
                <w:rStyle w:val="CodeChar"/>
                <w:rFonts w:ascii="Times New Roman" w:hAnsi="Times New Roman" w:cs="Times New Roman"/>
                <w:noProof w:val="0"/>
              </w:rPr>
            </w:rPrChange>
          </w:rPr>
          <w:t xml:space="preserve"> Getting rid of the Bootstrap object</w:t>
        </w:r>
      </w:ins>
    </w:p>
    <w:p w:rsidR="00C26DAF" w:rsidRDefault="00157CCB" w:rsidP="00B95E87">
      <w:pPr>
        <w:pStyle w:val="Heading3"/>
      </w:pPr>
      <w:bookmarkStart w:id="93" w:name="_Toc342847085"/>
      <w:del w:id="94" w:author="Sumant Tambe" w:date="2012-10-21T20:44:00Z">
        <w:r w:rsidDel="00C3501D">
          <w:rPr>
            <w:rStyle w:val="CodeChar"/>
          </w:rPr>
          <w:delText>Bootstrap</w:delText>
        </w:r>
      </w:del>
      <w:ins w:id="95" w:author="Sumant Tambe" w:date="2012-10-21T20:44:00Z">
        <w:r w:rsidR="00C3501D">
          <w:rPr>
            <w:rStyle w:val="CodeChar"/>
          </w:rPr>
          <w:t>ServiceEnvironment</w:t>
        </w:r>
      </w:ins>
      <w:r>
        <w:t xml:space="preserve"> Class</w:t>
      </w:r>
      <w:bookmarkEnd w:id="85"/>
      <w:bookmarkEnd w:id="93"/>
    </w:p>
    <w:p w:rsidR="00C26DAF" w:rsidRDefault="00157CCB">
      <w:pPr>
        <w:pStyle w:val="Body"/>
      </w:pPr>
      <w:r>
        <w:t xml:space="preserve">A </w:t>
      </w:r>
      <w:del w:id="96" w:author="Sumant Tambe" w:date="2012-10-21T20:44:00Z">
        <w:r w:rsidDel="00C3501D">
          <w:rPr>
            <w:rStyle w:val="CodeChar"/>
          </w:rPr>
          <w:delText>Bootstrap</w:delText>
        </w:r>
      </w:del>
      <w:ins w:id="97" w:author="Sumant Tambe" w:date="2012-10-21T20:44:00Z">
        <w:r w:rsidR="00C3501D">
          <w:rPr>
            <w:rStyle w:val="CodeChar"/>
          </w:rPr>
          <w:t>ServiceEnvironment</w:t>
        </w:r>
      </w:ins>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w:t>
      </w:r>
      <w:del w:id="98" w:author="Sumant Tambe" w:date="2012-10-21T20:44:00Z">
        <w:r w:rsidDel="00C3501D">
          <w:rPr>
            <w:rStyle w:val="CodeChar"/>
          </w:rPr>
          <w:delText>Bootstrap</w:delText>
        </w:r>
      </w:del>
      <w:ins w:id="99" w:author="Sumant Tambe" w:date="2012-10-21T20:44:00Z">
        <w:r w:rsidR="00C3501D">
          <w:rPr>
            <w:rStyle w:val="CodeChar"/>
          </w:rPr>
          <w:t>ServiceEnvironment</w:t>
        </w:r>
      </w:ins>
      <w:r>
        <w:t xml:space="preserve"> method on which they can provide access to the </w:t>
      </w:r>
      <w:del w:id="100" w:author="Sumant Tambe" w:date="2012-10-21T20:44:00Z">
        <w:r w:rsidDel="00C3501D">
          <w:rPr>
            <w:rStyle w:val="CodeChar"/>
          </w:rPr>
          <w:delText>Bootstrap</w:delText>
        </w:r>
      </w:del>
      <w:ins w:id="101" w:author="Sumant Tambe" w:date="2012-10-21T20:44:00Z">
        <w:r w:rsidR="00C3501D">
          <w:rPr>
            <w:rStyle w:val="CodeChar"/>
          </w:rPr>
          <w:t>ServiceEnvironment</w:t>
        </w:r>
      </w:ins>
      <w:r>
        <w:t xml:space="preserve"> from which they are ultimately derived. (</w:t>
      </w:r>
      <w:del w:id="102" w:author="Sumant Tambe" w:date="2012-10-21T20:44:00Z">
        <w:r w:rsidDel="00C3501D">
          <w:rPr>
            <w:rStyle w:val="CodeChar"/>
          </w:rPr>
          <w:delText>Bootstrap</w:delText>
        </w:r>
      </w:del>
      <w:ins w:id="103" w:author="Sumant Tambe" w:date="2012-10-21T20:44:00Z">
        <w:r w:rsidR="00C3501D">
          <w:rPr>
            <w:rStyle w:val="CodeChar"/>
          </w:rPr>
          <w:t>ServiceEnvironment</w:t>
        </w:r>
      </w:ins>
      <w:r>
        <w:t xml:space="preserve"> itself implements this interface; a </w:t>
      </w:r>
      <w:del w:id="104" w:author="Sumant Tambe" w:date="2012-10-21T20:44:00Z">
        <w:r w:rsidDel="00C3501D">
          <w:rPr>
            <w:rStyle w:val="CodeChar"/>
          </w:rPr>
          <w:delText>Bootstrap</w:delText>
        </w:r>
      </w:del>
      <w:ins w:id="105" w:author="Sumant Tambe" w:date="2012-10-21T20:44:00Z">
        <w:r w:rsidR="00C3501D">
          <w:rPr>
            <w:rStyle w:val="CodeChar"/>
          </w:rPr>
          <w:t>ServiceEnvironment</w:t>
        </w:r>
      </w:ins>
      <w:r>
        <w:t xml:space="preserve"> always returns </w:t>
      </w:r>
      <w:r>
        <w:rPr>
          <w:rStyle w:val="CodeChar"/>
        </w:rPr>
        <w:t>this</w:t>
      </w:r>
      <w:r>
        <w:t xml:space="preserve"> from its </w:t>
      </w:r>
      <w:r>
        <w:rPr>
          <w:rStyle w:val="CodeChar"/>
        </w:rPr>
        <w:t>get</w:t>
      </w:r>
      <w:del w:id="106" w:author="Sumant Tambe" w:date="2012-10-21T20:44:00Z">
        <w:r w:rsidDel="00C3501D">
          <w:rPr>
            <w:rStyle w:val="CodeChar"/>
          </w:rPr>
          <w:delText>Bootstrap</w:delText>
        </w:r>
      </w:del>
      <w:ins w:id="107" w:author="Sumant Tambe" w:date="2012-10-21T20:44:00Z">
        <w:r w:rsidR="00C3501D">
          <w:rPr>
            <w:rStyle w:val="CodeChar"/>
          </w:rPr>
          <w:t>ServiceEnvironment</w:t>
        </w:r>
      </w:ins>
      <w:r>
        <w:t xml:space="preserve"> operation.)</w:t>
      </w:r>
    </w:p>
    <w:p w:rsidR="00C26DAF" w:rsidRDefault="00157CCB">
      <w:pPr>
        <w:pStyle w:val="Body"/>
      </w:pPr>
      <w:r>
        <w:t xml:space="preserve">The </w:t>
      </w:r>
      <w:del w:id="108" w:author="Sumant Tambe" w:date="2012-10-21T20:44:00Z">
        <w:r w:rsidDel="00C3501D">
          <w:rPr>
            <w:rStyle w:val="CodeChar"/>
          </w:rPr>
          <w:delText>Bootstrap</w:delText>
        </w:r>
      </w:del>
      <w:ins w:id="109" w:author="Sumant Tambe" w:date="2012-10-21T20:44:00Z">
        <w:r w:rsidR="00C3501D">
          <w:rPr>
            <w:rStyle w:val="CodeChar"/>
          </w:rPr>
          <w:t>ServiceEnvironment</w:t>
        </w:r>
      </w:ins>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del w:id="110" w:author="Sumant Tambe" w:date="2012-10-21T20:44:00Z">
        <w:r w:rsidDel="00C3501D">
          <w:rPr>
            <w:rStyle w:val="CodeChar"/>
          </w:rPr>
          <w:delText>Bootstrap</w:delText>
        </w:r>
      </w:del>
      <w:ins w:id="111" w:author="Sumant Tambe" w:date="2012-10-21T20:44:00Z">
        <w:r w:rsidR="00C3501D">
          <w:rPr>
            <w:rStyle w:val="CodeChar"/>
          </w:rPr>
          <w:t>ServiceEnvironment</w:t>
        </w:r>
      </w:ins>
      <w:r>
        <w:t>, which represents the DDS implementation that it will use. From there, it can create all of its additional DDS objects.</w:t>
      </w:r>
    </w:p>
    <w:p w:rsidR="00C26DAF" w:rsidRDefault="00157CCB">
      <w:pPr>
        <w:pStyle w:val="Body"/>
        <w:rPr>
          <w:ins w:id="112" w:author="Sumant Tambe" w:date="2012-12-06T14:30:00Z"/>
        </w:rPr>
      </w:pPr>
      <w:r>
        <w:t xml:space="preserve">The </w:t>
      </w:r>
      <w:del w:id="113" w:author="Sumant Tambe" w:date="2012-10-21T20:44:00Z">
        <w:r w:rsidDel="00C3501D">
          <w:rPr>
            <w:rStyle w:val="CodeChar"/>
          </w:rPr>
          <w:delText>Bootstrap</w:delText>
        </w:r>
      </w:del>
      <w:ins w:id="114" w:author="Sumant Tambe" w:date="2012-10-21T20:44:00Z">
        <w:r w:rsidR="00C3501D">
          <w:rPr>
            <w:rStyle w:val="CodeChar"/>
          </w:rPr>
          <w:t>ServiceEnvironment</w:t>
        </w:r>
      </w:ins>
      <w:r>
        <w:t xml:space="preserve"> class is abstract. To avoid compile-time dependencies on concrete </w:t>
      </w:r>
      <w:del w:id="115" w:author="Sumant Tambe" w:date="2012-10-21T20:44:00Z">
        <w:r w:rsidDel="00C3501D">
          <w:rPr>
            <w:rStyle w:val="CodeChar"/>
          </w:rPr>
          <w:delText>Bootstrap</w:delText>
        </w:r>
      </w:del>
      <w:ins w:id="116" w:author="Sumant Tambe" w:date="2012-10-21T20:44:00Z">
        <w:r w:rsidR="00C3501D">
          <w:rPr>
            <w:rStyle w:val="CodeChar"/>
          </w:rPr>
          <w:t>ServiceEnvironment</w:t>
        </w:r>
      </w:ins>
      <w:r>
        <w:t xml:space="preserve"> implementations, an application can instantiate a </w:t>
      </w:r>
      <w:del w:id="117" w:author="Sumant Tambe" w:date="2012-10-21T20:44:00Z">
        <w:r w:rsidDel="00C3501D">
          <w:rPr>
            <w:rStyle w:val="CodeChar"/>
          </w:rPr>
          <w:delText>Bootstrap</w:delText>
        </w:r>
      </w:del>
      <w:ins w:id="118" w:author="Sumant Tambe" w:date="2012-10-21T20:44:00Z">
        <w:r w:rsidR="00C3501D">
          <w:rPr>
            <w:rStyle w:val="CodeChar"/>
          </w:rPr>
          <w:t>ServiceEnvironment</w:t>
        </w:r>
      </w:ins>
      <w:r>
        <w:t xml:space="preserve"> by means of a static </w:t>
      </w:r>
      <w:r>
        <w:rPr>
          <w:rStyle w:val="CodeChar"/>
        </w:rPr>
        <w:t>createInstance</w:t>
      </w:r>
      <w:r>
        <w:t xml:space="preserve"> method on the </w:t>
      </w:r>
      <w:del w:id="119" w:author="Sumant Tambe" w:date="2012-10-21T20:44:00Z">
        <w:r w:rsidDel="00C3501D">
          <w:rPr>
            <w:rStyle w:val="CodeChar"/>
          </w:rPr>
          <w:delText>Bootstrap</w:delText>
        </w:r>
      </w:del>
      <w:ins w:id="120" w:author="Sumant Tambe" w:date="2012-10-21T20:44:00Z">
        <w:r w:rsidR="00C3501D">
          <w:rPr>
            <w:rStyle w:val="CodeChar"/>
          </w:rPr>
          <w:t>ServiceEnvironment</w:t>
        </w:r>
      </w:ins>
      <w:r>
        <w:t xml:space="preserve"> class. This method looks up a concrete </w:t>
      </w:r>
      <w:del w:id="121" w:author="Sumant Tambe" w:date="2012-10-21T20:44:00Z">
        <w:r w:rsidDel="00C3501D">
          <w:rPr>
            <w:rStyle w:val="CodeChar"/>
          </w:rPr>
          <w:delText>Bootstrap</w:delText>
        </w:r>
      </w:del>
      <w:ins w:id="122" w:author="Sumant Tambe" w:date="2012-10-21T20:44:00Z">
        <w:r w:rsidR="00C3501D">
          <w:rPr>
            <w:rStyle w:val="CodeChar"/>
          </w:rPr>
          <w:t>ServiceEnvironment</w:t>
        </w:r>
      </w:ins>
      <w:r>
        <w:t xml:space="preserve"> subclass using a Java system property containing the name of that subclass. This subclass must be provided by implementers and will therefore have an implementation-specific name.</w:t>
      </w:r>
    </w:p>
    <w:p w:rsidR="006228A8" w:rsidRDefault="00B634A8">
      <w:pPr>
        <w:pStyle w:val="Body"/>
      </w:pPr>
      <w:ins w:id="123" w:author="Sumant Tambe" w:date="2012-12-06T14:40:00Z">
        <w:r>
          <w:t xml:space="preserve">ServiceEnvironement provides factory mehods for the following objects: </w:t>
        </w: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xml:space="preserve">, Time, Duration, and InstanceHandle. </w:t>
        </w:r>
        <w:r w:rsidRPr="000F0DAE">
          <w:rPr>
            <w:rStyle w:val="IDLChar"/>
            <w:rPrChange w:id="124" w:author="Sumant Tambe" w:date="2012-12-06T14:36:00Z">
              <w:rPr>
                <w:rStyle w:val="IDLChar"/>
                <w:i/>
              </w:rPr>
            </w:rPrChange>
          </w:rPr>
          <w:t>It</w:t>
        </w:r>
        <w:r>
          <w:rPr>
            <w:rStyle w:val="IDLChar"/>
          </w:rPr>
          <w:t xml:space="preserve"> also provides helper functions </w:t>
        </w:r>
        <w:r w:rsidRPr="00B634A8">
          <w:rPr>
            <w:rStyle w:val="IDLChar"/>
            <w:rFonts w:cs="Courier New"/>
          </w:rPr>
          <w:t>allStatuses</w:t>
        </w:r>
        <w:r w:rsidRPr="007D551F">
          <w:rPr>
            <w:rStyle w:val="IDLChar"/>
            <w:rFonts w:ascii="Times New Roman" w:hAnsi="Times New Roman"/>
          </w:rPr>
          <w:t xml:space="preserve"> and </w:t>
        </w:r>
        <w:r w:rsidRPr="00B634A8">
          <w:rPr>
            <w:rStyle w:val="IDLChar"/>
            <w:rFonts w:cs="Courier New"/>
          </w:rPr>
          <w:t>noStatuses</w:t>
        </w:r>
        <w:r w:rsidRPr="007D551F">
          <w:rPr>
            <w:rStyle w:val="IDLChar"/>
            <w:rFonts w:ascii="Times New Roman" w:hAnsi="Times New Roman"/>
          </w:rPr>
          <w:t xml:space="preserve"> to create special instances of Status objects.</w:t>
        </w:r>
      </w:ins>
    </w:p>
    <w:p w:rsidR="00C26DAF" w:rsidRDefault="00157CCB" w:rsidP="00B95E87">
      <w:pPr>
        <w:pStyle w:val="Heading3"/>
      </w:pPr>
      <w:bookmarkStart w:id="125" w:name="_Toc342847086"/>
      <w:r>
        <w:t>Error Handling and Exceptions</w:t>
      </w:r>
      <w:bookmarkEnd w:id="125"/>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lastRenderedPageBreak/>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lastRenderedPageBreak/>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126" w:name="_Ref134965787"/>
      <w:bookmarkStart w:id="127" w:name="_Ref147378160"/>
      <w:bookmarkStart w:id="128" w:name="_Toc342847087"/>
      <w:r>
        <w:t>Value Types</w:t>
      </w:r>
      <w:bookmarkEnd w:id="126"/>
      <w:bookmarkEnd w:id="127"/>
      <w:bookmarkEnd w:id="128"/>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These include QoS, QoS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allowing objects of implementing types to be copied by value as well as serialized and deserialized using built-in Java mechanisms.</w:t>
      </w:r>
    </w:p>
    <w:p w:rsidR="00C26DAF" w:rsidRDefault="00157CCB">
      <w:pPr>
        <w:pStyle w:val="Body"/>
        <w:rPr>
          <w:ins w:id="129" w:author="Sumant Tambe" w:date="2012-12-04T13:35:00Z"/>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2C1EBE" w:rsidRPr="00075BD0" w:rsidRDefault="00075BD0">
      <w:pPr>
        <w:pStyle w:val="Body"/>
        <w:rPr>
          <w:rPrChange w:id="130" w:author="Sumant Tambe" w:date="2012-12-04T13:37:00Z">
            <w:rPr>
              <w:rFonts w:ascii="MS Serif" w:hAnsi="MS Serif"/>
            </w:rPr>
          </w:rPrChange>
        </w:rPr>
      </w:pPr>
      <w:ins w:id="131" w:author="Sumant Tambe" w:date="2012-12-04T13:36:00Z">
        <w:r w:rsidRPr="00075BD0">
          <w:rPr>
            <w:rPrChange w:id="132" w:author="Sumant Tambe" w:date="2012-12-04T13:37:00Z">
              <w:rPr>
                <w:rFonts w:ascii="MS Serif" w:hAnsi="MS Serif"/>
              </w:rPr>
            </w:rPrChange>
          </w:rPr>
          <w:t xml:space="preserve">QoS </w:t>
        </w:r>
      </w:ins>
      <w:ins w:id="133" w:author="Sumant Tambe" w:date="2012-12-04T13:38:00Z">
        <w:r w:rsidR="00AF63B0">
          <w:t xml:space="preserve">policy objects are immutable. </w:t>
        </w:r>
      </w:ins>
      <w:ins w:id="134" w:author="Sumant Tambe" w:date="2012-12-04T13:40:00Z">
        <w:r w:rsidR="00850BF9">
          <w:t>New policy objects can be created from existing policy objects by using the QoS DSL.</w:t>
        </w:r>
      </w:ins>
      <w:ins w:id="135" w:author="Sumant Tambe" w:date="2012-12-04T13:41:00Z">
        <w:r w:rsidR="00A3125F">
          <w:t>described</w:t>
        </w:r>
      </w:ins>
      <w:ins w:id="136" w:author="Sumant Tambe" w:date="2012-12-04T13:40:00Z">
        <w:r w:rsidR="00850BF9">
          <w:t xml:space="preserve"> in Section 7.2.5.3. </w:t>
        </w:r>
      </w:ins>
    </w:p>
    <w:p w:rsidR="00C26DAF" w:rsidDel="00AF406C" w:rsidRDefault="00157CCB">
      <w:pPr>
        <w:pStyle w:val="Body"/>
        <w:rPr>
          <w:del w:id="137" w:author="Sumant Tambe" w:date="2012-12-06T14:23:00Z"/>
        </w:rPr>
      </w:pPr>
      <w:del w:id="138" w:author="Sumant Tambe" w:date="2012-12-06T14:23:00Z">
        <w:r w:rsidDel="00AF406C">
          <w:delText>Some value types come in modifiable and unmodifiable varieties—notably QoS and QoS policies. The “modifiable” interface extends the “unmodifiable” one.</w:delText>
        </w:r>
      </w:del>
    </w:p>
    <w:p w:rsidR="00C26DAF" w:rsidDel="00AF406C" w:rsidRDefault="00157CCB">
      <w:pPr>
        <w:pStyle w:val="Body"/>
        <w:numPr>
          <w:ilvl w:val="0"/>
          <w:numId w:val="16"/>
        </w:numPr>
        <w:rPr>
          <w:del w:id="139" w:author="Sumant Tambe" w:date="2012-12-06T14:23:00Z"/>
        </w:rPr>
      </w:pPr>
      <w:del w:id="140" w:author="Sumant Tambe" w:date="2012-12-06T14:23:00Z">
        <w:r w:rsidDel="00AF406C">
          <w:delText xml:space="preserve">The latter provides an operation </w:delText>
        </w:r>
        <w:r w:rsidDel="00AF406C">
          <w:rPr>
            <w:rStyle w:val="CodeChar"/>
          </w:rPr>
          <w:delText>modify</w:delText>
        </w:r>
        <w:r w:rsidDel="00AF406C">
          <w:delTex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delText>
        </w:r>
      </w:del>
    </w:p>
    <w:p w:rsidR="00C26DAF" w:rsidRDefault="00157CCB">
      <w:pPr>
        <w:pStyle w:val="Body"/>
        <w:numPr>
          <w:ilvl w:val="0"/>
          <w:numId w:val="16"/>
        </w:numPr>
        <w:rPr>
          <w:rFonts w:ascii="MS Serif" w:hAnsi="MS Serif"/>
        </w:rPr>
      </w:pPr>
      <w:del w:id="141" w:author="Sumant Tambe" w:date="2012-12-06T14:23:00Z">
        <w:r w:rsidDel="00AF406C">
          <w:delText xml:space="preserve">Modifiable value types with unmodifiable counterparts have an inverse operation: </w:delText>
        </w:r>
        <w:r w:rsidDel="00AF406C">
          <w:rPr>
            <w:rStyle w:val="CodeChar"/>
          </w:rPr>
          <w:delText>finishModification</w:delText>
        </w:r>
        <w:r w:rsidDel="00AF406C">
          <w:delText>. In many cases, calling this operation is optional, as modifiable interfaces extend unmodifiable ones. However, in some cases, a truly unmodifiable object is desirable, such as when it will be shared among threads without locking.</w:delText>
        </w:r>
      </w:del>
    </w:p>
    <w:p w:rsidR="00C26DAF" w:rsidRDefault="00157CCB" w:rsidP="00B95E87">
      <w:pPr>
        <w:pStyle w:val="Heading3"/>
      </w:pPr>
      <w:bookmarkStart w:id="142" w:name="_Toc342847088"/>
      <w:r>
        <w:t>Time and Duration</w:t>
      </w:r>
      <w:bookmarkEnd w:id="142"/>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pPr>
      <w:bookmarkStart w:id="143" w:name="_Toc342847089"/>
      <w:r>
        <w:t>QoS and QoS Policies</w:t>
      </w:r>
      <w:bookmarkEnd w:id="143"/>
    </w:p>
    <w:p w:rsidR="00A65C9F" w:rsidRDefault="00A65C9F">
      <w:pPr>
        <w:pStyle w:val="Body"/>
        <w:rPr>
          <w:ins w:id="144" w:author="Sumant Tambe" w:date="2012-12-09T19:21:00Z"/>
        </w:rPr>
      </w:pPr>
      <w:ins w:id="145" w:author="Sumant Tambe" w:date="2012-12-09T19:21:00Z">
        <w:r w:rsidRPr="0096165A">
          <w:rPr>
            <w:b/>
            <w:bdr w:val="single" w:sz="4" w:space="0" w:color="auto"/>
            <w:rPrChange w:id="146" w:author="Sumant Tambe" w:date="2012-12-09T19:25:00Z">
              <w:rPr/>
            </w:rPrChange>
          </w:rPr>
          <w:t>Issue #</w:t>
        </w:r>
      </w:ins>
      <w:ins w:id="147" w:author="Sumant Tambe" w:date="2012-12-09T19:22:00Z">
        <w:r w:rsidR="002125F7" w:rsidRPr="0096165A">
          <w:rPr>
            <w:b/>
            <w:bdr w:val="single" w:sz="4" w:space="0" w:color="auto"/>
            <w:rPrChange w:id="148" w:author="Sumant Tambe" w:date="2012-12-09T19:25:00Z">
              <w:rPr/>
            </w:rPrChange>
          </w:rPr>
          <w:t>17204:</w:t>
        </w:r>
        <w:r w:rsidR="002125F7" w:rsidRPr="0096165A">
          <w:rPr>
            <w:bdr w:val="single" w:sz="4" w:space="0" w:color="auto"/>
            <w:rPrChange w:id="149" w:author="Sumant Tambe" w:date="2012-12-09T19:25:00Z">
              <w:rPr/>
            </w:rPrChange>
          </w:rPr>
          <w:t xml:space="preserve"> </w:t>
        </w:r>
      </w:ins>
      <w:ins w:id="150" w:author="Sumant Tambe" w:date="2012-12-09T19:24:00Z">
        <w:r w:rsidR="0096165A" w:rsidRPr="0096165A">
          <w:rPr>
            <w:bdr w:val="single" w:sz="4" w:space="0" w:color="auto"/>
            <w:rPrChange w:id="151" w:author="Sumant Tambe" w:date="2012-12-09T19:25:00Z">
              <w:rPr/>
            </w:rPrChange>
          </w:rPr>
          <w:t>Obsolete EntityQos interface name</w:t>
        </w:r>
      </w:ins>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w:t>
      </w:r>
      <w:r>
        <w:lastRenderedPageBreak/>
        <w:t xml:space="preserve">This PSM represents the former with the base interface </w:t>
      </w:r>
      <w:r>
        <w:rPr>
          <w:rStyle w:val="CodeChar"/>
        </w:rPr>
        <w:t>org.omg.dds.core.policy.QosPolicy</w:t>
      </w:r>
      <w:r>
        <w:t xml:space="preserve"> and the latter with the base interface </w:t>
      </w:r>
      <w:r>
        <w:rPr>
          <w:rStyle w:val="CodeChar"/>
        </w:rPr>
        <w:t>org.omg.dds.core.</w:t>
      </w:r>
      <w:ins w:id="152" w:author="Sumant Tambe" w:date="2012-10-08T11:42:00Z">
        <w:r w:rsidR="006D1B51">
          <w:rPr>
            <w:rStyle w:val="CodeChar"/>
          </w:rPr>
          <w:t>Entity</w:t>
        </w:r>
      </w:ins>
      <w:r>
        <w:rPr>
          <w:rStyle w:val="CodeChar"/>
        </w:rPr>
        <w:t>Qos</w:t>
      </w:r>
      <w:r>
        <w:rPr>
          <w:rFonts w:ascii="MS Serif" w:hAnsi="MS Serif"/>
        </w:rPr>
        <w:t>.</w:t>
      </w:r>
    </w:p>
    <w:p w:rsidR="00C26DAF" w:rsidRDefault="00157CCB" w:rsidP="00B95E87">
      <w:pPr>
        <w:pStyle w:val="Heading4"/>
      </w:pPr>
      <w:r w:rsidRPr="00B95E87">
        <w:t>QoS</w:t>
      </w:r>
      <w:r>
        <w:t xml:space="preserve"> Policies</w:t>
      </w:r>
    </w:p>
    <w:p w:rsidR="006D6E7E" w:rsidRDefault="00157CCB">
      <w:pPr>
        <w:pStyle w:val="Body"/>
      </w:pPr>
      <w:r>
        <w:t>The DDS PIM represents each QoS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389"/>
        <w:gridCol w:w="7187"/>
        <w:tblGridChange w:id="153">
          <w:tblGrid>
            <w:gridCol w:w="2389"/>
            <w:gridCol w:w="334"/>
            <w:gridCol w:w="6853"/>
          </w:tblGrid>
        </w:tblGridChange>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TableHeading"/>
              <w:rPr>
                <w:rPrChange w:id="154" w:author="Sumant Tambe" w:date="2012-12-04T13:42:00Z">
                  <w:rPr>
                    <w:rFonts w:ascii="Cambria" w:hAnsi="Cambria"/>
                  </w:rPr>
                </w:rPrChange>
              </w:rPr>
            </w:pPr>
            <w:r w:rsidRPr="00EB023A">
              <w:rPr>
                <w:rPrChange w:id="155" w:author="Sumant Tambe" w:date="2012-12-04T13:42:00Z">
                  <w:rPr>
                    <w:rFonts w:ascii="Cambria" w:hAnsi="Cambria"/>
                  </w:rPr>
                </w:rPrChange>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TableHeading"/>
              <w:rPr>
                <w:rPrChange w:id="156" w:author="Sumant Tambe" w:date="2012-12-04T13:42:00Z">
                  <w:rPr>
                    <w:rFonts w:ascii="Cambria" w:hAnsi="Cambria"/>
                  </w:rPr>
                </w:rPrChange>
              </w:rPr>
            </w:pPr>
            <w:r w:rsidRPr="00EB023A">
              <w:rPr>
                <w:rPrChange w:id="157" w:author="Sumant Tambe" w:date="2012-12-04T13:42:00Z">
                  <w:rPr>
                    <w:rFonts w:ascii="Cambria" w:hAnsi="Cambria"/>
                  </w:rPr>
                </w:rPrChange>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Body"/>
              <w:rPr>
                <w:sz w:val="22"/>
                <w:szCs w:val="22"/>
                <w:rPrChange w:id="158" w:author="Sumant Tambe" w:date="2012-12-04T13:42:00Z">
                  <w:rPr>
                    <w:rFonts w:ascii="Cambria" w:hAnsi="Cambria"/>
                    <w:sz w:val="22"/>
                    <w:szCs w:val="22"/>
                  </w:rPr>
                </w:rPrChange>
              </w:rPr>
            </w:pPr>
            <w:r w:rsidRPr="00EB023A">
              <w:rPr>
                <w:sz w:val="22"/>
                <w:szCs w:val="22"/>
                <w:rPrChange w:id="159" w:author="Sumant Tambe" w:date="2012-12-04T13:42:00Z">
                  <w:rPr>
                    <w:rFonts w:ascii="Cambria" w:hAnsi="Cambria"/>
                    <w:sz w:val="22"/>
                    <w:szCs w:val="22"/>
                  </w:rPr>
                </w:rPrChange>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Body"/>
              <w:rPr>
                <w:sz w:val="22"/>
                <w:szCs w:val="22"/>
                <w:rPrChange w:id="160" w:author="Sumant Tambe" w:date="2012-12-04T13:42:00Z">
                  <w:rPr>
                    <w:rFonts w:ascii="Cambria" w:hAnsi="Cambria"/>
                    <w:sz w:val="22"/>
                    <w:szCs w:val="22"/>
                  </w:rPr>
                </w:rPrChange>
              </w:rPr>
            </w:pPr>
            <w:r w:rsidRPr="00EB023A">
              <w:rPr>
                <w:sz w:val="22"/>
                <w:szCs w:val="22"/>
                <w:rPrChange w:id="161" w:author="Sumant Tambe" w:date="2012-12-04T13:42:00Z">
                  <w:rPr>
                    <w:rFonts w:ascii="Cambria" w:hAnsi="Cambria"/>
                    <w:sz w:val="22"/>
                    <w:szCs w:val="22"/>
                  </w:rPr>
                </w:rPrChange>
              </w:rPr>
              <w:t xml:space="preserve">QoS policy interface extending </w:t>
            </w:r>
            <w:r w:rsidRPr="00EB023A">
              <w:rPr>
                <w:rStyle w:val="CodeChar"/>
                <w:rFonts w:ascii="Times New Roman" w:hAnsi="Times New Roman" w:cs="Times New Roman"/>
                <w:sz w:val="22"/>
                <w:szCs w:val="22"/>
              </w:rPr>
              <w:t>org.omg.dds.core.policy.QosPolicy</w:t>
            </w:r>
            <w:r w:rsidRPr="00EB023A">
              <w:rPr>
                <w:sz w:val="22"/>
                <w:szCs w:val="22"/>
                <w:rPrChange w:id="162" w:author="Sumant Tambe" w:date="2012-12-04T13:42:00Z">
                  <w:rPr>
                    <w:rFonts w:ascii="Cambria" w:hAnsi="Cambria"/>
                    <w:sz w:val="22"/>
                    <w:szCs w:val="22"/>
                  </w:rPr>
                </w:rPrChange>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EB023A" w:rsidRDefault="00157CCB">
            <w:pPr>
              <w:pStyle w:val="Body"/>
              <w:rPr>
                <w:sz w:val="22"/>
                <w:szCs w:val="22"/>
                <w:rPrChange w:id="163" w:author="Sumant Tambe" w:date="2012-12-04T13:42:00Z">
                  <w:rPr>
                    <w:rFonts w:ascii="Cambria" w:hAnsi="Cambria"/>
                    <w:sz w:val="22"/>
                    <w:szCs w:val="22"/>
                  </w:rPr>
                </w:rPrChange>
              </w:rPr>
            </w:pPr>
            <w:r w:rsidRPr="00EB023A">
              <w:rPr>
                <w:sz w:val="22"/>
                <w:szCs w:val="22"/>
                <w:rPrChange w:id="164" w:author="Sumant Tambe" w:date="2012-12-04T13:42:00Z">
                  <w:rPr>
                    <w:rFonts w:ascii="Cambria" w:hAnsi="Cambria"/>
                    <w:sz w:val="22"/>
                    <w:szCs w:val="22"/>
                  </w:rPr>
                </w:rPrChange>
              </w:rPr>
              <w:t xml:space="preserve">Unique QoS policy ID, represented by an instance of the enumeration </w:t>
            </w:r>
            <w:r w:rsidRPr="00EB023A">
              <w:rPr>
                <w:rStyle w:val="CodeChar"/>
                <w:rFonts w:ascii="Times New Roman" w:hAnsi="Times New Roman" w:cs="Times New Roman"/>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ins w:id="165" w:author="Sumant Tambe" w:date="2012-10-09T16:50:00Z"/>
                <w:rFonts w:ascii="Cambria" w:hAnsi="Cambria"/>
                <w:sz w:val="22"/>
                <w:szCs w:val="22"/>
              </w:rPr>
            </w:pPr>
            <w:del w:id="166" w:author="Sumant Tambe" w:date="2012-10-09T16:50:00Z">
              <w:r w:rsidDel="00CA49B8">
                <w:rPr>
                  <w:rFonts w:ascii="Cambria" w:hAnsi="Cambria"/>
                  <w:sz w:val="22"/>
                  <w:szCs w:val="22"/>
                </w:rPr>
                <w:delText xml:space="preserve">Unique QoS policy ID, represented by an instance of the nested abstract class </w:delText>
              </w:r>
              <w:r w:rsidDel="00CA49B8">
                <w:rPr>
                  <w:rStyle w:val="CodeChar"/>
                  <w:sz w:val="22"/>
                  <w:szCs w:val="22"/>
                </w:rPr>
                <w:delText>org.omg.dds.core.policy.QosPolicy.Id</w:delText>
              </w:r>
              <w:r w:rsidDel="00CA49B8">
                <w:rPr>
                  <w:rFonts w:ascii="Cambria" w:hAnsi="Cambria"/>
                  <w:sz w:val="22"/>
                  <w:szCs w:val="22"/>
                </w:rPr>
                <w:delText xml:space="preserve">. The numeric value given in the IDL PSM is preserved in the </w:delText>
              </w:r>
              <w:r w:rsidDel="00CA49B8">
                <w:rPr>
                  <w:rStyle w:val="CodeChar"/>
                  <w:sz w:val="22"/>
                  <w:szCs w:val="22"/>
                </w:rPr>
                <w:delText>Id</w:delText>
              </w:r>
              <w:r w:rsidDel="00CA49B8">
                <w:rPr>
                  <w:rFonts w:ascii="Cambria" w:hAnsi="Cambria"/>
                  <w:sz w:val="22"/>
                  <w:szCs w:val="22"/>
                </w:rPr>
                <w:delText xml:space="preserve"> integer-valued method </w:delText>
              </w:r>
              <w:r w:rsidDel="00CA49B8">
                <w:rPr>
                  <w:rStyle w:val="CodeChar"/>
                  <w:sz w:val="22"/>
                  <w:szCs w:val="22"/>
                </w:rPr>
                <w:delText>getPolicyIdValue()</w:delText>
              </w:r>
              <w:r w:rsidDel="00CA49B8">
                <w:rPr>
                  <w:rFonts w:ascii="Cambria" w:hAnsi="Cambria"/>
                  <w:sz w:val="22"/>
                  <w:szCs w:val="22"/>
                </w:rPr>
                <w:delText>.</w:delText>
              </w:r>
            </w:del>
          </w:p>
          <w:p w:rsidR="00CA49B8" w:rsidRDefault="00CA49B8">
            <w:pPr>
              <w:pStyle w:val="Body"/>
              <w:rPr>
                <w:rFonts w:ascii="Cambria" w:hAnsi="Cambria"/>
                <w:sz w:val="22"/>
                <w:szCs w:val="22"/>
              </w:rPr>
            </w:pPr>
            <w:ins w:id="167" w:author="Sumant Tambe" w:date="2012-10-09T16:50:00Z">
              <w:r w:rsidRPr="00EB023A">
                <w:rPr>
                  <w:sz w:val="22"/>
                  <w:szCs w:val="22"/>
                  <w:rPrChange w:id="168" w:author="Sumant Tambe" w:date="2012-12-04T13:43:00Z">
                    <w:rPr>
                      <w:rFonts w:ascii="Cambria" w:hAnsi="Cambria"/>
                      <w:sz w:val="22"/>
                      <w:szCs w:val="22"/>
                    </w:rPr>
                  </w:rPrChange>
                </w:rPr>
                <w:t>Java platform provides “Class object”</w:t>
              </w:r>
            </w:ins>
            <w:ins w:id="169" w:author="Sumant Tambe" w:date="2012-10-09T16:51:00Z">
              <w:r w:rsidRPr="00EB023A">
                <w:rPr>
                  <w:sz w:val="22"/>
                  <w:szCs w:val="22"/>
                  <w:rPrChange w:id="170" w:author="Sumant Tambe" w:date="2012-12-04T13:43:00Z">
                    <w:rPr>
                      <w:rFonts w:ascii="Cambria" w:hAnsi="Cambria"/>
                      <w:sz w:val="22"/>
                      <w:szCs w:val="22"/>
                    </w:rPr>
                  </w:rPrChange>
                </w:rPr>
                <w:t>, which uniquely identifies a QoS policy. The id will be represented by an object of</w:t>
              </w:r>
              <w:r>
                <w:rPr>
                  <w:rFonts w:ascii="Cambria" w:hAnsi="Cambria"/>
                  <w:sz w:val="22"/>
                  <w:szCs w:val="22"/>
                </w:rPr>
                <w:t xml:space="preserve"> </w:t>
              </w:r>
              <w:r w:rsidRPr="008B1B10">
                <w:rPr>
                  <w:rFonts w:ascii="Courier New" w:hAnsi="Courier New" w:cs="Courier New"/>
                  <w:sz w:val="22"/>
                  <w:szCs w:val="22"/>
                  <w:rPrChange w:id="171" w:author="Sumant Tambe" w:date="2012-10-09T16:53:00Z">
                    <w:rPr>
                      <w:rFonts w:ascii="Cambria" w:hAnsi="Cambria"/>
                      <w:sz w:val="22"/>
                      <w:szCs w:val="22"/>
                    </w:rPr>
                  </w:rPrChange>
                </w:rPr>
                <w:t>Class&lt;? extends QosPolicy&gt;</w:t>
              </w:r>
              <w:r>
                <w:rPr>
                  <w:rFonts w:ascii="Cambria" w:hAnsi="Cambria"/>
                  <w:sz w:val="22"/>
                  <w:szCs w:val="22"/>
                </w:rPr>
                <w:t xml:space="preserve">. For example, </w:t>
              </w:r>
              <w:r w:rsidRPr="008B1B10">
                <w:rPr>
                  <w:rFonts w:ascii="Courier New" w:hAnsi="Courier New" w:cs="Courier New"/>
                  <w:sz w:val="22"/>
                  <w:szCs w:val="22"/>
                  <w:rPrChange w:id="172" w:author="Sumant Tambe" w:date="2012-10-09T16:54:00Z">
                    <w:rPr>
                      <w:rFonts w:ascii="Cambria" w:hAnsi="Cambria"/>
                      <w:sz w:val="22"/>
                      <w:szCs w:val="22"/>
                    </w:rPr>
                  </w:rPrChange>
                </w:rPr>
                <w:t>Class&lt;</w:t>
              </w:r>
            </w:ins>
            <w:ins w:id="173" w:author="Sumant Tambe" w:date="2012-10-09T16:53:00Z">
              <w:r w:rsidR="00CB019C" w:rsidRPr="008B1B10">
                <w:rPr>
                  <w:rFonts w:ascii="Courier New" w:hAnsi="Courier New" w:cs="Courier New"/>
                  <w:sz w:val="22"/>
                  <w:szCs w:val="22"/>
                  <w:rPrChange w:id="174" w:author="Sumant Tambe" w:date="2012-10-09T16:54:00Z">
                    <w:rPr>
                      <w:rFonts w:ascii="Cambria" w:hAnsi="Cambria"/>
                      <w:sz w:val="22"/>
                      <w:szCs w:val="22"/>
                    </w:rPr>
                  </w:rPrChange>
                </w:rPr>
                <w:t>Reliability&gt;</w:t>
              </w:r>
            </w:ins>
          </w:p>
        </w:tc>
      </w:tr>
      <w:tr w:rsidR="00C26DAF" w:rsidTr="00B253DE">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Change w:id="175" w:author="Sumant Tambe" w:date="2012-12-04T13:42: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Ex>
          </w:tblPrExChange>
        </w:tblPrEx>
        <w:trPr>
          <w:trHeight w:val="80"/>
        </w:trPr>
        <w:tc>
          <w:tcPr>
            <w:tcW w:w="0" w:type="auto"/>
            <w:tcBorders>
              <w:top w:val="single" w:sz="4" w:space="0" w:color="000000"/>
              <w:left w:val="single" w:sz="4" w:space="0" w:color="000000"/>
              <w:bottom w:val="single" w:sz="4" w:space="0" w:color="000000"/>
              <w:right w:val="single" w:sz="4" w:space="0" w:color="000000"/>
            </w:tcBorders>
            <w:tcPrChange w:id="176" w:author="Sumant Tambe" w:date="2012-12-04T13:42:00Z">
              <w:tcPr>
                <w:tcW w:w="0" w:type="auto"/>
                <w:gridSpan w:val="2"/>
                <w:tcBorders>
                  <w:top w:val="single" w:sz="4" w:space="0" w:color="000000"/>
                  <w:left w:val="single" w:sz="4" w:space="0" w:color="000000"/>
                  <w:bottom w:val="single" w:sz="4" w:space="0" w:color="000000"/>
                  <w:right w:val="single" w:sz="4" w:space="0" w:color="000000"/>
                </w:tcBorders>
              </w:tcPr>
            </w:tcPrChange>
          </w:tcPr>
          <w:p w:rsidR="00C26DAF" w:rsidRPr="00EB023A" w:rsidRDefault="00157CCB">
            <w:pPr>
              <w:pStyle w:val="Body"/>
              <w:rPr>
                <w:sz w:val="22"/>
                <w:szCs w:val="22"/>
                <w:rPrChange w:id="177" w:author="Sumant Tambe" w:date="2012-12-04T13:42:00Z">
                  <w:rPr>
                    <w:rFonts w:ascii="Cambria" w:hAnsi="Cambria"/>
                    <w:sz w:val="22"/>
                    <w:szCs w:val="22"/>
                  </w:rPr>
                </w:rPrChange>
              </w:rPr>
            </w:pPr>
            <w:r w:rsidRPr="00EB023A">
              <w:rPr>
                <w:sz w:val="22"/>
                <w:szCs w:val="22"/>
                <w:rPrChange w:id="178" w:author="Sumant Tambe" w:date="2012-12-04T13:42:00Z">
                  <w:rPr>
                    <w:rFonts w:ascii="Cambria" w:hAnsi="Cambria"/>
                    <w:sz w:val="22"/>
                    <w:szCs w:val="22"/>
                  </w:rPr>
                </w:rPrChange>
              </w:rPr>
              <w:t xml:space="preserve">Unique QoS policy name, represented by a string property </w:t>
            </w:r>
            <w:r w:rsidRPr="00EB023A">
              <w:rPr>
                <w:rStyle w:val="CodeChar"/>
                <w:rFonts w:ascii="Times New Roman" w:hAnsi="Times New Roman" w:cs="Times New Roman"/>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Change w:id="179" w:author="Sumant Tambe" w:date="2012-12-04T13:42:00Z">
              <w:tcPr>
                <w:tcW w:w="0" w:type="auto"/>
                <w:tcBorders>
                  <w:top w:val="single" w:sz="4" w:space="0" w:color="000000"/>
                  <w:left w:val="single" w:sz="4" w:space="0" w:color="000000"/>
                  <w:bottom w:val="single" w:sz="4" w:space="0" w:color="000000"/>
                  <w:right w:val="single" w:sz="4" w:space="0" w:color="000000"/>
                </w:tcBorders>
              </w:tcPr>
            </w:tcPrChange>
          </w:tcPr>
          <w:p w:rsidR="00C26DAF" w:rsidRDefault="00157CCB">
            <w:pPr>
              <w:pStyle w:val="Body"/>
              <w:rPr>
                <w:ins w:id="180" w:author="Sumant Tambe" w:date="2012-10-09T16:54:00Z"/>
                <w:rFonts w:ascii="Cambria" w:hAnsi="Cambria"/>
                <w:sz w:val="22"/>
                <w:szCs w:val="22"/>
              </w:rPr>
            </w:pPr>
            <w:del w:id="181" w:author="Sumant Tambe" w:date="2012-10-09T16:54:00Z">
              <w:r w:rsidDel="00B35B55">
                <w:rPr>
                  <w:rFonts w:ascii="Cambria" w:hAnsi="Cambria"/>
                  <w:sz w:val="22"/>
                  <w:szCs w:val="22"/>
                </w:rPr>
                <w:delText xml:space="preserve">Unique QoS policy ID, represented by an instance of the nested abstract class </w:delText>
              </w:r>
              <w:r w:rsidDel="00B35B55">
                <w:rPr>
                  <w:rStyle w:val="CodeChar"/>
                  <w:sz w:val="22"/>
                  <w:szCs w:val="22"/>
                </w:rPr>
                <w:delText>org.omg.dds.core.policy.QosPolicy.Id</w:delText>
              </w:r>
              <w:r w:rsidDel="00B35B55">
                <w:rPr>
                  <w:rFonts w:ascii="Cambria" w:hAnsi="Cambria"/>
                  <w:sz w:val="22"/>
                  <w:szCs w:val="22"/>
                </w:rPr>
                <w:delText xml:space="preserve">. The name is preserved in the </w:delText>
              </w:r>
              <w:r w:rsidDel="00B35B55">
                <w:rPr>
                  <w:rStyle w:val="CodeChar"/>
                  <w:sz w:val="22"/>
                  <w:szCs w:val="22"/>
                </w:rPr>
                <w:delText>Id</w:delText>
              </w:r>
              <w:r w:rsidDel="00B35B55">
                <w:rPr>
                  <w:rFonts w:ascii="Cambria" w:hAnsi="Cambria"/>
                  <w:sz w:val="22"/>
                  <w:szCs w:val="22"/>
                </w:rPr>
                <w:delText xml:space="preserve"> string-valued method </w:delText>
              </w:r>
              <w:r w:rsidDel="00B35B55">
                <w:rPr>
                  <w:rStyle w:val="CodeChar"/>
                  <w:sz w:val="22"/>
                  <w:szCs w:val="22"/>
                </w:rPr>
                <w:delText>getPolicyName()</w:delText>
              </w:r>
              <w:r w:rsidDel="00B35B55">
                <w:rPr>
                  <w:rFonts w:ascii="Cambria" w:hAnsi="Cambria"/>
                  <w:sz w:val="22"/>
                  <w:szCs w:val="22"/>
                </w:rPr>
                <w:delText>.</w:delText>
              </w:r>
            </w:del>
          </w:p>
          <w:p w:rsidR="00B35B55" w:rsidRPr="00EB023A" w:rsidRDefault="00B35B55" w:rsidP="00B35B55">
            <w:pPr>
              <w:pStyle w:val="Body"/>
              <w:rPr>
                <w:sz w:val="22"/>
                <w:szCs w:val="22"/>
                <w:rPrChange w:id="182" w:author="Sumant Tambe" w:date="2012-12-04T13:43:00Z">
                  <w:rPr>
                    <w:rFonts w:ascii="Cambria" w:hAnsi="Cambria"/>
                    <w:sz w:val="22"/>
                    <w:szCs w:val="22"/>
                  </w:rPr>
                </w:rPrChange>
              </w:rPr>
            </w:pPr>
            <w:ins w:id="183" w:author="Sumant Tambe" w:date="2012-10-09T16:54:00Z">
              <w:r w:rsidRPr="00EB023A">
                <w:rPr>
                  <w:sz w:val="22"/>
                  <w:szCs w:val="22"/>
                  <w:rPrChange w:id="184" w:author="Sumant Tambe" w:date="2012-12-04T13:43:00Z">
                    <w:rPr>
                      <w:rFonts w:ascii="Cambria" w:hAnsi="Cambria"/>
                      <w:sz w:val="22"/>
                      <w:szCs w:val="22"/>
                    </w:rPr>
                  </w:rPrChange>
                </w:rPr>
                <w:t>Java reflection provides the necessary capability to obtain name of a QoSPolicy</w:t>
              </w:r>
            </w:ins>
            <w:ins w:id="185" w:author="Sumant Tambe" w:date="2012-10-09T16:55:00Z">
              <w:r w:rsidR="00E56664" w:rsidRPr="00EB023A">
                <w:rPr>
                  <w:sz w:val="22"/>
                  <w:szCs w:val="22"/>
                  <w:rPrChange w:id="186" w:author="Sumant Tambe" w:date="2012-12-04T13:43:00Z">
                    <w:rPr>
                      <w:rFonts w:ascii="Cambria" w:hAnsi="Cambria"/>
                      <w:sz w:val="22"/>
                      <w:szCs w:val="22"/>
                    </w:rPr>
                  </w:rPrChange>
                </w:rPr>
                <w:t xml:space="preserve"> class</w:t>
              </w:r>
            </w:ins>
            <w:ins w:id="187" w:author="Sumant Tambe" w:date="2012-10-09T16:54:00Z">
              <w:r w:rsidRPr="00EB023A">
                <w:rPr>
                  <w:sz w:val="22"/>
                  <w:szCs w:val="22"/>
                  <w:rPrChange w:id="188" w:author="Sumant Tambe" w:date="2012-12-04T13:43:00Z">
                    <w:rPr>
                      <w:rFonts w:ascii="Cambria" w:hAnsi="Cambria"/>
                      <w:sz w:val="22"/>
                      <w:szCs w:val="22"/>
                    </w:rPr>
                  </w:rPrChange>
                </w:rPr>
                <w:t>.</w:t>
              </w:r>
            </w:ins>
          </w:p>
        </w:tc>
      </w:tr>
    </w:tbl>
    <w:p w:rsidR="00BE5086" w:rsidRDefault="00B65963" w:rsidP="006D6E7E">
      <w:pPr>
        <w:pStyle w:val="Body"/>
        <w:rPr>
          <w:ins w:id="189" w:author="Sumant Tambe" w:date="2012-11-30T18:24:00Z"/>
        </w:rPr>
      </w:pPr>
      <w:bookmarkStart w:id="190" w:name="_Ref134966447"/>
      <w:ins w:id="191" w:author="Sumant Tambe" w:date="2012-11-30T18:24:00Z">
        <w:r w:rsidRPr="00B65963">
          <w:rPr>
            <w:b/>
            <w:bdr w:val="single" w:sz="4" w:space="0" w:color="auto"/>
            <w:rPrChange w:id="192" w:author="Sumant Tambe" w:date="2012-11-30T18:25:00Z">
              <w:rPr/>
            </w:rPrChange>
          </w:rPr>
          <w:t>Issue #16529:</w:t>
        </w:r>
        <w:r w:rsidRPr="00B65963">
          <w:rPr>
            <w:bdr w:val="single" w:sz="4" w:space="0" w:color="auto"/>
            <w:rPrChange w:id="193" w:author="Sumant Tambe" w:date="2012-11-30T18:25:00Z">
              <w:rPr/>
            </w:rPrChange>
          </w:rPr>
          <w:t xml:space="preserve"> Modifiable Types should be removed and replaced by values </w:t>
        </w:r>
      </w:ins>
    </w:p>
    <w:p w:rsidR="00DE4C86" w:rsidRDefault="006D6E7E" w:rsidP="006D6E7E">
      <w:pPr>
        <w:pStyle w:val="Body"/>
        <w:rPr>
          <w:ins w:id="194" w:author="Sumant Tambe" w:date="2012-12-04T14:11:00Z"/>
        </w:rPr>
      </w:pPr>
      <w:ins w:id="195" w:author="Sumant Tambe" w:date="2012-10-21T20:54:00Z">
        <w:r>
          <w:t xml:space="preserve">The </w:t>
        </w:r>
        <w:r w:rsidRPr="006D6E7E">
          <w:rPr>
            <w:rFonts w:ascii="Courier New" w:hAnsi="Courier New" w:cs="Courier New"/>
            <w:rPrChange w:id="196" w:author="Sumant Tambe" w:date="2012-10-21T20:54:00Z">
              <w:rPr/>
            </w:rPrChange>
          </w:rPr>
          <w:t>org.omg.dds.core.policy.PolicyFactory</w:t>
        </w:r>
        <w:r>
          <w:t xml:space="preserve"> interface </w:t>
        </w:r>
      </w:ins>
      <w:ins w:id="197" w:author="Sumant Tambe" w:date="2012-10-21T20:55:00Z">
        <w:r w:rsidR="001B0670">
          <w:t xml:space="preserve">allows creation of </w:t>
        </w:r>
      </w:ins>
      <w:ins w:id="198" w:author="Sumant Tambe" w:date="2012-12-04T13:44:00Z">
        <w:r w:rsidR="0069256E">
          <w:t xml:space="preserve">new </w:t>
        </w:r>
        <w:r w:rsidR="00056FCA">
          <w:t xml:space="preserve">default-initiated </w:t>
        </w:r>
      </w:ins>
      <w:ins w:id="199" w:author="Sumant Tambe" w:date="2012-10-21T20:55:00Z">
        <w:r w:rsidR="001B0670">
          <w:t>policy objects.</w:t>
        </w:r>
      </w:ins>
      <w:ins w:id="200" w:author="Sumant Tambe" w:date="2012-12-04T13:44:00Z">
        <w:r w:rsidR="00056FCA">
          <w:t xml:space="preserve"> The default state </w:t>
        </w:r>
      </w:ins>
      <w:ins w:id="201" w:author="Sumant Tambe" w:date="2012-12-04T13:59:00Z">
        <w:r w:rsidR="000D53EA">
          <w:t xml:space="preserve">of the newly created policy objects </w:t>
        </w:r>
      </w:ins>
      <w:ins w:id="202" w:author="Sumant Tambe" w:date="2012-12-04T14:05:00Z">
        <w:r w:rsidR="00606280">
          <w:t xml:space="preserve">via the </w:t>
        </w:r>
        <w:r w:rsidR="00606280" w:rsidRPr="00606280">
          <w:rPr>
            <w:rFonts w:ascii="Courier New" w:hAnsi="Courier New" w:cs="Courier New"/>
            <w:rPrChange w:id="203" w:author="Sumant Tambe" w:date="2012-12-04T14:05:00Z">
              <w:rPr/>
            </w:rPrChange>
          </w:rPr>
          <w:t xml:space="preserve">PolicyFactory </w:t>
        </w:r>
        <w:r w:rsidR="00606280">
          <w:t xml:space="preserve">interface </w:t>
        </w:r>
      </w:ins>
      <w:ins w:id="204" w:author="Sumant Tambe" w:date="2012-12-04T13:45:00Z">
        <w:r w:rsidR="00B0682C">
          <w:t xml:space="preserve">is </w:t>
        </w:r>
      </w:ins>
      <w:ins w:id="205" w:author="Sumant Tambe" w:date="2012-12-06T12:23:00Z">
        <w:r w:rsidR="005A55D8">
          <w:t>unspecified.</w:t>
        </w:r>
      </w:ins>
      <w:ins w:id="206" w:author="Sumant Tambe" w:date="2012-12-04T14:10:00Z">
        <w:r w:rsidR="00814BD9">
          <w:t xml:space="preserve"> </w:t>
        </w:r>
      </w:ins>
    </w:p>
    <w:tbl>
      <w:tblPr>
        <w:tblStyle w:val="TableGrid"/>
        <w:tblW w:w="0" w:type="auto"/>
        <w:tblLook w:val="04A0" w:firstRow="1" w:lastRow="0" w:firstColumn="1" w:lastColumn="0" w:noHBand="0" w:noVBand="1"/>
        <w:tblPrChange w:id="207" w:author="Sumant Tambe" w:date="2012-12-04T14:14:00Z">
          <w:tblPr>
            <w:tblStyle w:val="TableGrid"/>
            <w:tblW w:w="0" w:type="auto"/>
            <w:tblLook w:val="04A0" w:firstRow="1" w:lastRow="0" w:firstColumn="1" w:lastColumn="0" w:noHBand="0" w:noVBand="1"/>
          </w:tblPr>
        </w:tblPrChange>
      </w:tblPr>
      <w:tblGrid>
        <w:gridCol w:w="9576"/>
        <w:tblGridChange w:id="208">
          <w:tblGrid>
            <w:gridCol w:w="9576"/>
          </w:tblGrid>
        </w:tblGridChange>
      </w:tblGrid>
      <w:tr w:rsidR="00DE4C86" w:rsidTr="00050F60">
        <w:trPr>
          <w:ins w:id="209" w:author="Sumant Tambe" w:date="2012-12-04T14:11:00Z"/>
        </w:trPr>
        <w:tc>
          <w:tcPr>
            <w:tcW w:w="9576" w:type="dxa"/>
            <w:shd w:val="clear" w:color="auto" w:fill="F2F2F2" w:themeFill="background1" w:themeFillShade="F2"/>
            <w:tcPrChange w:id="210" w:author="Sumant Tambe" w:date="2012-12-04T14:14:00Z">
              <w:tcPr>
                <w:tcW w:w="9576" w:type="dxa"/>
              </w:tcPr>
            </w:tcPrChange>
          </w:tcPr>
          <w:p w:rsidR="005A55D8" w:rsidRPr="005A55D8" w:rsidRDefault="00DE4C86" w:rsidP="005A55D8">
            <w:pPr>
              <w:pStyle w:val="Body"/>
              <w:rPr>
                <w:ins w:id="211" w:author="Sumant Tambe" w:date="2012-12-04T14:11:00Z"/>
                <w:sz w:val="20"/>
                <w:rPrChange w:id="212" w:author="Sumant Tambe" w:date="2012-12-06T12:24:00Z">
                  <w:rPr>
                    <w:ins w:id="213" w:author="Sumant Tambe" w:date="2012-12-04T14:11:00Z"/>
                  </w:rPr>
                </w:rPrChange>
              </w:rPr>
            </w:pPr>
            <w:ins w:id="214" w:author="Sumant Tambe" w:date="2012-12-04T14:11:00Z">
              <w:r w:rsidRPr="00DE4C86">
                <w:rPr>
                  <w:b/>
                  <w:sz w:val="20"/>
                  <w:rPrChange w:id="215" w:author="Sumant Tambe" w:date="2012-12-04T14:12:00Z">
                    <w:rPr/>
                  </w:rPrChange>
                </w:rPr>
                <w:t>Design rationale</w:t>
              </w:r>
            </w:ins>
            <w:ins w:id="216" w:author="Sumant Tambe" w:date="2012-12-04T14:14:00Z">
              <w:r w:rsidR="00050F60">
                <w:rPr>
                  <w:b/>
                  <w:sz w:val="20"/>
                </w:rPr>
                <w:t xml:space="preserve"> (non-normative)</w:t>
              </w:r>
            </w:ins>
            <w:ins w:id="217" w:author="Sumant Tambe" w:date="2012-12-04T14:11:00Z">
              <w:r w:rsidRPr="00DE4C86">
                <w:rPr>
                  <w:b/>
                  <w:sz w:val="20"/>
                  <w:rPrChange w:id="218" w:author="Sumant Tambe" w:date="2012-12-04T14:12:00Z">
                    <w:rPr/>
                  </w:rPrChange>
                </w:rPr>
                <w:t>:</w:t>
              </w:r>
              <w:r w:rsidRPr="00DE4C86">
                <w:rPr>
                  <w:sz w:val="20"/>
                  <w:rPrChange w:id="219" w:author="Sumant Tambe" w:date="2012-12-04T14:12:00Z">
                    <w:rPr/>
                  </w:rPrChange>
                </w:rPr>
                <w:t xml:space="preserve"> In general, to ensure portability, programmers are encouraged to explicitly specify policy parameters using the QoS DSL.</w:t>
              </w:r>
            </w:ins>
          </w:p>
        </w:tc>
      </w:tr>
    </w:tbl>
    <w:p w:rsidR="00C26DAF" w:rsidRDefault="00157CCB" w:rsidP="00B95E87">
      <w:pPr>
        <w:pStyle w:val="Heading4"/>
      </w:pPr>
      <w:r>
        <w:t>Entity QoS</w:t>
      </w:r>
      <w:bookmarkEnd w:id="190"/>
    </w:p>
    <w:p w:rsidR="0096165A" w:rsidRDefault="0096165A">
      <w:pPr>
        <w:pStyle w:val="Body"/>
        <w:rPr>
          <w:ins w:id="220" w:author="Sumant Tambe" w:date="2012-12-09T19:25:00Z"/>
        </w:rPr>
      </w:pPr>
      <w:ins w:id="221" w:author="Sumant Tambe" w:date="2012-12-09T19:25:00Z">
        <w:r w:rsidRPr="008D305F">
          <w:rPr>
            <w:b/>
            <w:bdr w:val="single" w:sz="4" w:space="0" w:color="auto"/>
          </w:rPr>
          <w:t>Issue #17204:</w:t>
        </w:r>
        <w:r w:rsidRPr="008D305F">
          <w:rPr>
            <w:bdr w:val="single" w:sz="4" w:space="0" w:color="auto"/>
          </w:rPr>
          <w:t xml:space="preserve"> Obsolete EntityQos interface name</w:t>
        </w:r>
      </w:ins>
    </w:p>
    <w:p w:rsidR="00C26DAF" w:rsidRDefault="00157CCB">
      <w:pPr>
        <w:pStyle w:val="Body"/>
      </w:pPr>
      <w:r>
        <w:t xml:space="preserve">Each Entity QoS (e.g., </w:t>
      </w:r>
      <w:r>
        <w:rPr>
          <w:rStyle w:val="CodeChar"/>
        </w:rPr>
        <w:t>DataReaderQos</w:t>
      </w:r>
      <w:r>
        <w:t xml:space="preserve">) is an interface extending </w:t>
      </w:r>
      <w:r>
        <w:rPr>
          <w:rStyle w:val="CodeChar"/>
        </w:rPr>
        <w:t>org.omg.dds.core.</w:t>
      </w:r>
      <w:ins w:id="222" w:author="Sumant Tambe" w:date="2012-10-09T16:55:00Z">
        <w:r w:rsidR="009F0D1B">
          <w:rPr>
            <w:rStyle w:val="CodeChar"/>
          </w:rPr>
          <w:t>Entity</w:t>
        </w:r>
      </w:ins>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B25B3A" w:rsidP="00324EC5">
      <w:pPr>
        <w:pStyle w:val="Body"/>
      </w:pPr>
      <w:ins w:id="223" w:author="Sumant Tambe" w:date="2012-12-01T23:32:00Z">
        <w:r>
          <w:t xml:space="preserve">QoS objects cannot be created directly. </w:t>
        </w:r>
        <w:r w:rsidR="00054844">
          <w:t>The</w:t>
        </w:r>
      </w:ins>
      <w:ins w:id="224" w:author="Sumant Tambe" w:date="2012-12-01T23:34:00Z">
        <w:r w:rsidR="00E57CC0">
          <w:t xml:space="preserve">y can be either retrieved from </w:t>
        </w:r>
      </w:ins>
      <w:ins w:id="225" w:author="Sumant Tambe" w:date="2012-12-01T23:35:00Z">
        <w:r w:rsidR="00AE0E6A">
          <w:t xml:space="preserve">an </w:t>
        </w:r>
      </w:ins>
      <w:ins w:id="226" w:author="Sumant Tambe" w:date="2012-12-01T23:34:00Z">
        <w:r w:rsidR="00E57CC0">
          <w:t xml:space="preserve">entity (e.g., </w:t>
        </w:r>
        <w:r w:rsidR="00E57CC0" w:rsidRPr="00324EC5">
          <w:rPr>
            <w:rFonts w:ascii="Courier New" w:hAnsi="Courier New" w:cs="Courier New"/>
            <w:rPrChange w:id="227" w:author="Sumant Tambe" w:date="2012-12-01T23:36:00Z">
              <w:rPr/>
            </w:rPrChange>
          </w:rPr>
          <w:t>DataReader</w:t>
        </w:r>
        <w:r w:rsidR="00E57CC0">
          <w:t xml:space="preserve">) </w:t>
        </w:r>
      </w:ins>
      <w:ins w:id="228" w:author="Sumant Tambe" w:date="2012-12-01T23:35:00Z">
        <w:r w:rsidR="00AE0E6A">
          <w:t xml:space="preserve">using the </w:t>
        </w:r>
        <w:r w:rsidR="00AE0E6A" w:rsidRPr="00324EC5">
          <w:rPr>
            <w:rFonts w:ascii="Courier New" w:hAnsi="Courier New" w:cs="Courier New"/>
            <w:rPrChange w:id="229" w:author="Sumant Tambe" w:date="2012-12-01T23:36:00Z">
              <w:rPr/>
            </w:rPrChange>
          </w:rPr>
          <w:t>getQoS</w:t>
        </w:r>
        <w:r w:rsidR="00AE0E6A">
          <w:t xml:space="preserve"> method or lookedup using a string identifier using the </w:t>
        </w:r>
        <w:r w:rsidR="00AE0E6A" w:rsidRPr="00324EC5">
          <w:rPr>
            <w:rFonts w:ascii="Courier New" w:hAnsi="Courier New" w:cs="Courier New"/>
            <w:rPrChange w:id="230" w:author="Sumant Tambe" w:date="2012-12-01T23:36:00Z">
              <w:rPr/>
            </w:rPrChange>
          </w:rPr>
          <w:t>QoSProvider</w:t>
        </w:r>
        <w:r w:rsidR="00AE0E6A">
          <w:t xml:space="preserve"> interface. </w:t>
        </w:r>
      </w:ins>
      <w:ins w:id="231" w:author="Sumant Tambe" w:date="2012-12-01T23:36:00Z">
        <w:r w:rsidR="00324EC5">
          <w:t xml:space="preserve">QoS objects can be </w:t>
        </w:r>
      </w:ins>
      <w:del w:id="232" w:author="Sumant Tambe" w:date="2012-12-01T23:36:00Z">
        <w:r w:rsidR="00157CCB" w:rsidDel="00324EC5">
          <w:delText xml:space="preserve">The contents of a QoS object are only meaningful in relation to the current QoS or default QoS of some Entity or group of Entities. Therefore, these objects cannot be created directly; they can </w:delText>
        </w:r>
      </w:del>
      <w:del w:id="233" w:author="Sumant Tambe" w:date="2012-12-01T19:16:00Z">
        <w:r w:rsidR="00157CCB" w:rsidDel="00E01092">
          <w:delText xml:space="preserve">only be </w:delText>
        </w:r>
      </w:del>
      <w:r w:rsidR="00157CCB">
        <w:t>cloned from pre-existing state maintained by the Service implementation.</w:t>
      </w:r>
    </w:p>
    <w:p w:rsidR="00C51B4D" w:rsidRDefault="00157CCB">
      <w:pPr>
        <w:pStyle w:val="Body"/>
        <w:rPr>
          <w:ins w:id="234" w:author="Sumant Tambe" w:date="2012-12-01T19:20:00Z"/>
        </w:rPr>
      </w:pPr>
      <w:r>
        <w:lastRenderedPageBreak/>
        <w:t xml:space="preserve">QoS objects as returned by Entities </w:t>
      </w:r>
      <w:ins w:id="235" w:author="Sumant Tambe" w:date="2012-12-01T23:36:00Z">
        <w:r w:rsidR="00A4355F">
          <w:t xml:space="preserve">and QoSProvider </w:t>
        </w:r>
      </w:ins>
      <w:r>
        <w:t xml:space="preserve">shall be immutable; applications shall never observe them to change. Applications that wish to modify QoS values must </w:t>
      </w:r>
      <w:del w:id="236" w:author="Sumant Tambe" w:date="2012-12-01T19:17:00Z">
        <w:r w:rsidDel="00E01092">
          <w:delText xml:space="preserve">first call </w:delText>
        </w:r>
        <w:r w:rsidDel="00E01092">
          <w:rPr>
            <w:rStyle w:val="CodeChar"/>
          </w:rPr>
          <w:delText>modify</w:delText>
        </w:r>
        <w:r w:rsidDel="00E01092">
          <w:delText xml:space="preserve"> to obtain a modifiable QoS object; after making their desired modifications, they must pass their new QoS values to </w:delText>
        </w:r>
        <w:r w:rsidDel="00E01092">
          <w:rPr>
            <w:rStyle w:val="CodeChar"/>
          </w:rPr>
          <w:delText>setQos</w:delText>
        </w:r>
        <w:r w:rsidDel="00E01092">
          <w:rPr>
            <w:rFonts w:ascii="MS Serif" w:hAnsi="MS Serif"/>
          </w:rPr>
          <w:delText>.</w:delText>
        </w:r>
      </w:del>
      <w:ins w:id="237" w:author="Sumant Tambe" w:date="2012-12-01T19:17:00Z">
        <w:r w:rsidR="00E01092">
          <w:t xml:space="preserve">use the “QoS DSL” </w:t>
        </w:r>
        <w:r w:rsidR="001544F2">
          <w:t xml:space="preserve">supported by the </w:t>
        </w:r>
      </w:ins>
      <w:ins w:id="238" w:author="Sumant Tambe" w:date="2012-12-01T19:18:00Z">
        <w:r w:rsidR="001544F2">
          <w:t xml:space="preserve">the QoS and Policy classes. </w:t>
        </w:r>
      </w:ins>
    </w:p>
    <w:p w:rsidR="00603733" w:rsidRDefault="001544F2" w:rsidP="00603733">
      <w:pPr>
        <w:pStyle w:val="Heading4"/>
        <w:rPr>
          <w:ins w:id="239" w:author="Sumant Tambe" w:date="2012-12-01T19:23:00Z"/>
        </w:rPr>
      </w:pPr>
      <w:ins w:id="240" w:author="Sumant Tambe" w:date="2012-12-01T19:18:00Z">
        <w:r>
          <w:t xml:space="preserve"> </w:t>
        </w:r>
      </w:ins>
      <w:ins w:id="241" w:author="Sumant Tambe" w:date="2012-12-01T19:23:00Z">
        <w:r w:rsidR="00603733">
          <w:t>QoS DSL</w:t>
        </w:r>
      </w:ins>
    </w:p>
    <w:p w:rsidR="00936376" w:rsidRDefault="00936376">
      <w:pPr>
        <w:pStyle w:val="Body"/>
        <w:rPr>
          <w:ins w:id="242" w:author="Sumant Tambe" w:date="2012-12-01T19:36:00Z"/>
        </w:rPr>
      </w:pPr>
      <w:ins w:id="243" w:author="Sumant Tambe" w:date="2012-12-01T19:36:00Z">
        <w:r w:rsidRPr="00936376">
          <w:rPr>
            <w:b/>
            <w:bdr w:val="single" w:sz="4" w:space="0" w:color="auto"/>
            <w:rPrChange w:id="244" w:author="Sumant Tambe" w:date="2012-12-01T19:37:00Z">
              <w:rPr/>
            </w:rPrChange>
          </w:rPr>
          <w:t>Issue #16536</w:t>
        </w:r>
      </w:ins>
      <w:ins w:id="245" w:author="Sumant Tambe" w:date="2012-12-01T19:37:00Z">
        <w:r w:rsidRPr="00936376">
          <w:rPr>
            <w:b/>
            <w:bdr w:val="single" w:sz="4" w:space="0" w:color="auto"/>
            <w:rPrChange w:id="246" w:author="Sumant Tambe" w:date="2012-12-01T19:37:00Z">
              <w:rPr/>
            </w:rPrChange>
          </w:rPr>
          <w:t>:</w:t>
        </w:r>
        <w:r w:rsidRPr="00936376">
          <w:rPr>
            <w:bdr w:val="single" w:sz="4" w:space="0" w:color="auto"/>
            <w:rPrChange w:id="247" w:author="Sumant Tambe" w:date="2012-12-01T19:37:00Z">
              <w:rPr/>
            </w:rPrChange>
          </w:rPr>
          <w:t xml:space="preserve"> QoS DSL Needed</w:t>
        </w:r>
      </w:ins>
    </w:p>
    <w:p w:rsidR="00C26DAF" w:rsidRPr="003F431C" w:rsidRDefault="007277EA">
      <w:pPr>
        <w:pStyle w:val="Body"/>
        <w:rPr>
          <w:rPrChange w:id="248" w:author="Sumant Tambe" w:date="2012-12-01T19:33:00Z">
            <w:rPr>
              <w:rFonts w:ascii="MS Serif" w:hAnsi="MS Serif"/>
            </w:rPr>
          </w:rPrChange>
        </w:rPr>
      </w:pPr>
      <w:ins w:id="249" w:author="Sumant Tambe" w:date="2012-12-01T19:26:00Z">
        <w:r>
          <w:t xml:space="preserve">Modifying </w:t>
        </w:r>
      </w:ins>
      <w:ins w:id="250" w:author="Sumant Tambe" w:date="2012-12-01T19:25:00Z">
        <w:r>
          <w:t xml:space="preserve">QoS </w:t>
        </w:r>
      </w:ins>
      <w:ins w:id="251" w:author="Sumant Tambe" w:date="2012-12-01T19:26:00Z">
        <w:r>
          <w:t xml:space="preserve">objects and their constituent policies </w:t>
        </w:r>
        <w:r w:rsidR="0070425D">
          <w:t xml:space="preserve">is disallowed but </w:t>
        </w:r>
      </w:ins>
      <w:ins w:id="252" w:author="Sumant Tambe" w:date="2012-12-01T19:32:00Z">
        <w:r w:rsidR="0070425D">
          <w:t>a</w:t>
        </w:r>
      </w:ins>
      <w:ins w:id="253" w:author="Sumant Tambe" w:date="2012-12-01T19:26:00Z">
        <w:r>
          <w:t xml:space="preserve"> QoS DSL </w:t>
        </w:r>
      </w:ins>
      <w:ins w:id="254" w:author="Sumant Tambe" w:date="2012-12-01T19:32:00Z">
        <w:r w:rsidR="0070425D">
          <w:t xml:space="preserve">shall support </w:t>
        </w:r>
      </w:ins>
      <w:ins w:id="255" w:author="Sumant Tambe" w:date="2012-12-01T19:26:00Z">
        <w:r>
          <w:t>creat</w:t>
        </w:r>
      </w:ins>
      <w:ins w:id="256" w:author="Sumant Tambe" w:date="2012-12-01T19:27:00Z">
        <w:r>
          <w:t>ion of</w:t>
        </w:r>
      </w:ins>
      <w:ins w:id="257" w:author="Sumant Tambe" w:date="2012-12-01T19:26:00Z">
        <w:r>
          <w:t xml:space="preserve"> </w:t>
        </w:r>
      </w:ins>
      <w:ins w:id="258" w:author="Sumant Tambe" w:date="2012-12-01T19:27:00Z">
        <w:r>
          <w:t xml:space="preserve">new QoS objects and policies from the existing objects using Java fluent interface design. </w:t>
        </w:r>
      </w:ins>
      <w:ins w:id="259" w:author="Sumant Tambe" w:date="2012-12-01T19:29:00Z">
        <w:r w:rsidR="00BE78BB">
          <w:t>Qo</w:t>
        </w:r>
        <w:r w:rsidR="00323953">
          <w:t xml:space="preserve">S classes </w:t>
        </w:r>
      </w:ins>
      <w:ins w:id="260" w:author="Sumant Tambe" w:date="2012-12-01T19:32:00Z">
        <w:r w:rsidR="0070425D">
          <w:t>shall provide</w:t>
        </w:r>
      </w:ins>
      <w:ins w:id="261" w:author="Sumant Tambe" w:date="2012-12-01T19:29:00Z">
        <w:r w:rsidR="00323953">
          <w:t xml:space="preserve"> </w:t>
        </w:r>
        <w:r w:rsidR="00323953" w:rsidRPr="00323953">
          <w:rPr>
            <w:rFonts w:ascii="Courier New" w:hAnsi="Courier New" w:cs="Courier New"/>
            <w:rPrChange w:id="262" w:author="Sumant Tambe" w:date="2012-12-01T19:30:00Z">
              <w:rPr/>
            </w:rPrChange>
          </w:rPr>
          <w:t xml:space="preserve">withPolicy </w:t>
        </w:r>
        <w:r w:rsidR="00323953">
          <w:t xml:space="preserve">and </w:t>
        </w:r>
        <w:r w:rsidR="00323953" w:rsidRPr="00323953">
          <w:rPr>
            <w:rFonts w:ascii="Courier New" w:hAnsi="Courier New" w:cs="Courier New"/>
            <w:rPrChange w:id="263" w:author="Sumant Tambe" w:date="2012-12-01T19:30:00Z">
              <w:rPr/>
            </w:rPrChange>
          </w:rPr>
          <w:t>withPolicies</w:t>
        </w:r>
      </w:ins>
      <w:ins w:id="264" w:author="Sumant Tambe" w:date="2012-12-01T19:30:00Z">
        <w:r w:rsidR="00323953">
          <w:rPr>
            <w:rFonts w:ascii="Courier New" w:hAnsi="Courier New" w:cs="Courier New"/>
          </w:rPr>
          <w:t xml:space="preserve"> </w:t>
        </w:r>
        <w:r w:rsidR="00323953">
          <w:t xml:space="preserve">methods </w:t>
        </w:r>
        <w:r w:rsidR="00051484">
          <w:t>which accept one or more policy objects to create a new QoS object</w:t>
        </w:r>
      </w:ins>
      <w:ins w:id="265" w:author="Sumant Tambe" w:date="2012-12-01T19:32:00Z">
        <w:r w:rsidR="003F431C">
          <w:t>s</w:t>
        </w:r>
      </w:ins>
      <w:ins w:id="266" w:author="Sumant Tambe" w:date="2012-12-01T19:30:00Z">
        <w:r w:rsidR="00051484">
          <w:t xml:space="preserve">. Policy classes </w:t>
        </w:r>
      </w:ins>
      <w:ins w:id="267" w:author="Sumant Tambe" w:date="2012-12-01T19:32:00Z">
        <w:r w:rsidR="003F431C">
          <w:t xml:space="preserve">shall </w:t>
        </w:r>
      </w:ins>
      <w:ins w:id="268" w:author="Sumant Tambe" w:date="2012-12-01T19:33:00Z">
        <w:r w:rsidR="003F431C">
          <w:t>provide</w:t>
        </w:r>
      </w:ins>
      <w:ins w:id="269" w:author="Sumant Tambe" w:date="2012-12-01T19:30:00Z">
        <w:r w:rsidR="00051484">
          <w:t xml:space="preserve"> </w:t>
        </w:r>
      </w:ins>
      <w:ins w:id="270" w:author="Sumant Tambe" w:date="2012-12-01T19:31:00Z">
        <w:r w:rsidR="00051484" w:rsidRPr="00051484">
          <w:rPr>
            <w:i/>
            <w:rPrChange w:id="271" w:author="Sumant Tambe" w:date="2012-12-01T19:31:00Z">
              <w:rPr/>
            </w:rPrChange>
          </w:rPr>
          <w:t>with</w:t>
        </w:r>
        <w:r w:rsidR="0070425D">
          <w:rPr>
            <w:i/>
          </w:rPr>
          <w:t xml:space="preserve"> </w:t>
        </w:r>
        <w:r w:rsidR="0070425D">
          <w:t xml:space="preserve">methods </w:t>
        </w:r>
      </w:ins>
      <w:ins w:id="272" w:author="Sumant Tambe" w:date="2012-12-01T19:35:00Z">
        <w:r w:rsidR="00E81922">
          <w:t xml:space="preserve">to specify policy parameters and </w:t>
        </w:r>
      </w:ins>
      <w:ins w:id="273" w:author="Sumant Tambe" w:date="2012-12-01T19:33:00Z">
        <w:r w:rsidR="003F431C">
          <w:t xml:space="preserve">to create new policy objects from the existing ones. </w:t>
        </w:r>
      </w:ins>
      <w:ins w:id="274" w:author="Sumant Tambe" w:date="2012-12-01T19:38:00Z">
        <w:r w:rsidR="006A1CE0">
          <w:t xml:space="preserve">Each </w:t>
        </w:r>
        <w:r w:rsidR="006A1CE0">
          <w:rPr>
            <w:i/>
          </w:rPr>
          <w:t xml:space="preserve">with </w:t>
        </w:r>
        <w:r w:rsidR="006A1CE0">
          <w:t>method call will create</w:t>
        </w:r>
      </w:ins>
      <w:ins w:id="275" w:author="Sumant Tambe" w:date="2012-12-01T19:39:00Z">
        <w:r w:rsidR="00143CA5">
          <w:t xml:space="preserve"> a </w:t>
        </w:r>
        <w:r w:rsidR="006A1CE0">
          <w:t xml:space="preserve">new policy object because the target object of the method call </w:t>
        </w:r>
      </w:ins>
      <w:ins w:id="276" w:author="Sumant Tambe" w:date="2012-12-01T19:40:00Z">
        <w:r w:rsidR="00143CA5">
          <w:t>is immutable</w:t>
        </w:r>
      </w:ins>
      <w:ins w:id="277" w:author="Sumant Tambe" w:date="2012-12-01T19:39:00Z">
        <w:r w:rsidR="006A1CE0">
          <w:t>.</w:t>
        </w:r>
      </w:ins>
      <w:ins w:id="278" w:author="Sumant Tambe" w:date="2012-12-01T19:40:00Z">
        <w:r w:rsidR="00143CA5">
          <w:t xml:space="preserve"> </w:t>
        </w:r>
      </w:ins>
      <w:ins w:id="279" w:author="Sumant Tambe" w:date="2012-12-01T19:33:00Z">
        <w:r w:rsidR="003F431C">
          <w:t xml:space="preserve">The </w:t>
        </w:r>
        <w:r w:rsidR="003F431C">
          <w:rPr>
            <w:i/>
          </w:rPr>
          <w:t xml:space="preserve">with </w:t>
        </w:r>
        <w:r w:rsidR="003F431C">
          <w:t xml:space="preserve">methods </w:t>
        </w:r>
      </w:ins>
      <w:ins w:id="280" w:author="Sumant Tambe" w:date="2012-12-01T19:34:00Z">
        <w:r w:rsidR="002D2B25">
          <w:t xml:space="preserve">shall </w:t>
        </w:r>
      </w:ins>
      <w:ins w:id="281" w:author="Sumant Tambe" w:date="2012-12-01T19:33:00Z">
        <w:r w:rsidR="002D2B25">
          <w:t>support</w:t>
        </w:r>
      </w:ins>
      <w:ins w:id="282" w:author="Sumant Tambe" w:date="2012-12-01T19:34:00Z">
        <w:r w:rsidR="002D2B25">
          <w:t xml:space="preserve"> </w:t>
        </w:r>
      </w:ins>
      <w:ins w:id="283" w:author="Sumant Tambe" w:date="2012-12-01T19:35:00Z">
        <w:r w:rsidR="00E81922">
          <w:t xml:space="preserve">method </w:t>
        </w:r>
      </w:ins>
      <w:ins w:id="284" w:author="Sumant Tambe" w:date="2012-12-01T19:33:00Z">
        <w:r w:rsidR="002D2B25">
          <w:t>chain</w:t>
        </w:r>
      </w:ins>
      <w:ins w:id="285" w:author="Sumant Tambe" w:date="2012-12-01T19:34:00Z">
        <w:r w:rsidR="00E81922">
          <w:t>ing</w:t>
        </w:r>
      </w:ins>
      <w:ins w:id="286" w:author="Sumant Tambe" w:date="2012-12-01T19:35:00Z">
        <w:r w:rsidR="00E81922">
          <w:t xml:space="preserve"> (QoS DSL).</w:t>
        </w:r>
      </w:ins>
    </w:p>
    <w:p w:rsidR="00C26DAF" w:rsidDel="00FA0592"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del w:id="287" w:author="Sumant Tambe" w:date="2012-12-01T19:36:00Z"/>
          <w:rFonts w:ascii="Times New Roman" w:hAnsi="Times New Roman" w:cs="Times New Roman"/>
        </w:rPr>
      </w:pPr>
      <w:del w:id="288" w:author="Sumant Tambe" w:date="2012-12-01T19:36:00Z">
        <w:r w:rsidDel="00FA0592">
          <w:rPr>
            <w:rFonts w:ascii="Times New Roman" w:hAnsi="Times New Roman" w:cs="Times New Roman"/>
          </w:rPr>
          <w:delText>Design Rationale (non-normative)</w:delText>
        </w:r>
      </w:del>
    </w:p>
    <w:p w:rsidR="00C26DAF" w:rsidDel="00D1009D" w:rsidRDefault="00157CCB">
      <w:pPr>
        <w:pStyle w:val="Body"/>
        <w:pBdr>
          <w:top w:val="single" w:sz="4" w:space="1" w:color="auto"/>
          <w:left w:val="single" w:sz="4" w:space="4" w:color="auto"/>
          <w:bottom w:val="single" w:sz="4" w:space="1" w:color="auto"/>
          <w:right w:val="single" w:sz="4" w:space="4" w:color="auto"/>
        </w:pBdr>
        <w:shd w:val="solid" w:color="F2F2F2" w:fill="auto"/>
        <w:rPr>
          <w:del w:id="289" w:author="Sumant Tambe" w:date="2012-12-01T19:36:00Z"/>
        </w:rPr>
      </w:pPr>
      <w:del w:id="290" w:author="Sumant Tambe" w:date="2012-12-01T19:36:00Z">
        <w:r w:rsidDel="00FA0592">
          <w:delText>The copy-on-write idiom described above has several benefits:</w:delText>
        </w:r>
      </w:del>
    </w:p>
    <w:p w:rsidR="00D1009D" w:rsidRPr="00BC0E2A" w:rsidRDefault="00D1009D">
      <w:pPr>
        <w:pStyle w:val="Body"/>
        <w:pBdr>
          <w:top w:val="single" w:sz="4" w:space="1" w:color="auto"/>
          <w:left w:val="single" w:sz="4" w:space="4" w:color="auto"/>
          <w:bottom w:val="single" w:sz="4" w:space="1" w:color="auto"/>
          <w:right w:val="single" w:sz="4" w:space="4" w:color="auto"/>
        </w:pBdr>
        <w:shd w:val="solid" w:color="F2F2F2" w:fill="auto"/>
        <w:rPr>
          <w:ins w:id="291" w:author="Sumant Tambe" w:date="2012-12-01T19:41:00Z"/>
          <w:b/>
          <w:sz w:val="16"/>
          <w:rPrChange w:id="292" w:author="Sumant Tambe" w:date="2012-12-01T19:43:00Z">
            <w:rPr>
              <w:ins w:id="293" w:author="Sumant Tambe" w:date="2012-12-01T19:41:00Z"/>
              <w:b/>
            </w:rPr>
          </w:rPrChange>
        </w:rPr>
      </w:pPr>
      <w:ins w:id="294" w:author="Sumant Tambe" w:date="2012-12-01T19:41:00Z">
        <w:r w:rsidRPr="00D1009D">
          <w:rPr>
            <w:b/>
            <w:sz w:val="20"/>
            <w:rPrChange w:id="295" w:author="Sumant Tambe" w:date="2012-12-01T19:41:00Z">
              <w:rPr/>
            </w:rPrChange>
          </w:rPr>
          <w:t>Example (non-normative)</w:t>
        </w:r>
      </w:ins>
    </w:p>
    <w:p w:rsidR="00D1009D" w:rsidRPr="00BC0E2A" w:rsidRDefault="00D1009D">
      <w:pPr>
        <w:pStyle w:val="Body"/>
        <w:pBdr>
          <w:top w:val="single" w:sz="4" w:space="1" w:color="auto"/>
          <w:left w:val="single" w:sz="4" w:space="4" w:color="auto"/>
          <w:bottom w:val="single" w:sz="4" w:space="1" w:color="auto"/>
          <w:right w:val="single" w:sz="4" w:space="4" w:color="auto"/>
        </w:pBdr>
        <w:shd w:val="solid" w:color="F2F2F2" w:fill="auto"/>
        <w:rPr>
          <w:ins w:id="296" w:author="Sumant Tambe" w:date="2012-12-01T19:42:00Z"/>
          <w:b/>
          <w:sz w:val="20"/>
          <w:rPrChange w:id="297" w:author="Sumant Tambe" w:date="2012-12-01T19:43:00Z">
            <w:rPr>
              <w:ins w:id="298" w:author="Sumant Tambe" w:date="2012-12-01T19:42:00Z"/>
              <w:b/>
            </w:rPr>
          </w:rPrChange>
        </w:rPr>
      </w:pPr>
      <w:ins w:id="299" w:author="Sumant Tambe" w:date="2012-12-01T19:42:00Z">
        <w:r w:rsidRPr="00BC0E2A">
          <w:rPr>
            <w:b/>
            <w:sz w:val="20"/>
            <w:rPrChange w:id="300" w:author="Sumant Tambe" w:date="2012-12-01T19:43:00Z">
              <w:rPr>
                <w:b/>
              </w:rPr>
            </w:rPrChange>
          </w:rPr>
          <w:t>PolicyFactory pf = … // object policy factory reference</w:t>
        </w:r>
      </w:ins>
    </w:p>
    <w:p w:rsidR="00D1009D" w:rsidRPr="00BC0E2A" w:rsidRDefault="00BC0E2A">
      <w:pPr>
        <w:pStyle w:val="Body"/>
        <w:pBdr>
          <w:top w:val="single" w:sz="4" w:space="1" w:color="auto"/>
          <w:left w:val="single" w:sz="4" w:space="4" w:color="auto"/>
          <w:bottom w:val="single" w:sz="4" w:space="1" w:color="auto"/>
          <w:right w:val="single" w:sz="4" w:space="4" w:color="auto"/>
        </w:pBdr>
        <w:shd w:val="solid" w:color="F2F2F2" w:fill="auto"/>
        <w:rPr>
          <w:ins w:id="301" w:author="Sumant Tambe" w:date="2012-12-01T19:41:00Z"/>
          <w:b/>
          <w:sz w:val="20"/>
          <w:rPrChange w:id="302" w:author="Sumant Tambe" w:date="2012-12-01T19:43:00Z">
            <w:rPr>
              <w:ins w:id="303" w:author="Sumant Tambe" w:date="2012-12-01T19:41:00Z"/>
            </w:rPr>
          </w:rPrChange>
        </w:rPr>
      </w:pPr>
      <w:ins w:id="304" w:author="Sumant Tambe" w:date="2012-12-01T19:43:00Z">
        <w:r w:rsidRPr="00BC0E2A">
          <w:rPr>
            <w:b/>
            <w:sz w:val="20"/>
            <w:rPrChange w:id="305" w:author="Sumant Tambe" w:date="2012-12-01T19:43:00Z">
              <w:rPr>
                <w:b/>
              </w:rPr>
            </w:rPrChange>
          </w:rPr>
          <w:t xml:space="preserve">ResourceLimits rl = </w:t>
        </w:r>
      </w:ins>
      <w:ins w:id="306" w:author="Sumant Tambe" w:date="2012-12-01T19:42:00Z">
        <w:r w:rsidRPr="00BC0E2A">
          <w:rPr>
            <w:b/>
            <w:sz w:val="20"/>
            <w:rPrChange w:id="307" w:author="Sumant Tambe" w:date="2012-12-01T19:43:00Z">
              <w:rPr>
                <w:b/>
              </w:rPr>
            </w:rPrChange>
          </w:rPr>
          <w:t>pf.ResourceLimits().withMaxSamples(P).withMaxInstances(Q);</w:t>
        </w:r>
      </w:ins>
    </w:p>
    <w:p w:rsidR="00FA0592" w:rsidRDefault="00FA0592">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ins w:id="308" w:author="Sumant Tambe" w:date="2012-12-01T19:36:00Z"/>
        </w:rPr>
      </w:pPr>
      <w:ins w:id="309" w:author="Sumant Tambe" w:date="2012-12-01T19:36:00Z">
        <w:r>
          <w:t>Design Rationale (non-normative)</w:t>
        </w:r>
      </w:ins>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10" w:name="_Ref134964889"/>
      <w:r>
        <w:t>QoS Libraries and Profiles</w:t>
      </w:r>
      <w:bookmarkEnd w:id="310"/>
    </w:p>
    <w:p w:rsidR="00C26DAF" w:rsidRDefault="00157CCB">
      <w:pPr>
        <w:pStyle w:val="Body"/>
        <w:rPr>
          <w:ins w:id="311" w:author="Sumant Tambe" w:date="2012-11-30T16:23:00Z"/>
        </w:rPr>
      </w:pPr>
      <w:r>
        <w:t xml:space="preserve">The </w:t>
      </w:r>
      <w:r>
        <w:rPr>
          <w:i/>
          <w:iCs/>
        </w:rPr>
        <w:t>DDS for Lightweight CCM</w:t>
      </w:r>
      <w:r>
        <w:t xml:space="preserve"> specification [DDS-CCM] defines a format for QoS libraries and profiles. These libraries and profiles provide a mechanism for entity QoS configuration administration. This PSM provides the following APIs for accessing these administered QoS configurations:</w:t>
      </w:r>
    </w:p>
    <w:p w:rsidR="00DE4D3C" w:rsidRDefault="00DE4D3C">
      <w:pPr>
        <w:pStyle w:val="Body"/>
        <w:pBdr>
          <w:top w:val="single" w:sz="4" w:space="1" w:color="auto"/>
          <w:left w:val="single" w:sz="4" w:space="4" w:color="auto"/>
          <w:bottom w:val="single" w:sz="4" w:space="1" w:color="auto"/>
          <w:right w:val="single" w:sz="4" w:space="4" w:color="auto"/>
        </w:pBdr>
        <w:pPrChange w:id="312" w:author="Sumant Tambe" w:date="2012-11-30T16:25:00Z">
          <w:pPr>
            <w:pStyle w:val="Body"/>
          </w:pPr>
        </w:pPrChange>
      </w:pPr>
      <w:ins w:id="313" w:author="Sumant Tambe" w:date="2012-11-30T16:23:00Z">
        <w:r w:rsidRPr="00DE4D3C">
          <w:rPr>
            <w:b/>
            <w:rPrChange w:id="314" w:author="Sumant Tambe" w:date="2012-11-30T16:24:00Z">
              <w:rPr/>
            </w:rPrChange>
          </w:rPr>
          <w:t>Issue #15966:</w:t>
        </w:r>
        <w:r w:rsidRPr="00DE4D3C">
          <w:t xml:space="preserve"> </w:t>
        </w:r>
      </w:ins>
      <w:ins w:id="315" w:author="Sumant Tambe" w:date="2012-11-30T16:24:00Z">
        <w:r w:rsidRPr="00DE4D3C">
          <w:t>XML-Based QoS Policy Settings</w:t>
        </w:r>
      </w:ins>
    </w:p>
    <w:p w:rsidR="00C26DAF" w:rsidDel="00C3501D" w:rsidRDefault="00157CCB">
      <w:pPr>
        <w:pStyle w:val="Body"/>
        <w:numPr>
          <w:ilvl w:val="0"/>
          <w:numId w:val="13"/>
        </w:numPr>
        <w:rPr>
          <w:del w:id="316" w:author="Sumant Tambe" w:date="2012-10-21T20:45:00Z"/>
        </w:rPr>
      </w:pPr>
      <w:del w:id="317" w:author="Sumant Tambe" w:date="2012-10-21T20:45:00Z">
        <w:r w:rsidDel="00C3501D">
          <w:delText xml:space="preserve">The </w:delText>
        </w:r>
        <w:r w:rsidDel="00C3501D">
          <w:rPr>
            <w:rStyle w:val="CodeChar"/>
          </w:rPr>
          <w:delText>org.omg.dds.core.Entity</w:delText>
        </w:r>
        <w:r w:rsidDel="00C3501D">
          <w:delText xml:space="preserve"> interface allows any Entity’s QoS to be set based on the names of a QoS library and profile.</w:delText>
        </w:r>
      </w:del>
    </w:p>
    <w:p w:rsidR="00C26DAF" w:rsidRPr="007B672C" w:rsidDel="007B672C" w:rsidRDefault="00157CCB">
      <w:pPr>
        <w:pStyle w:val="Body"/>
        <w:numPr>
          <w:ilvl w:val="0"/>
          <w:numId w:val="13"/>
        </w:numPr>
        <w:rPr>
          <w:del w:id="318" w:author="Sumant Tambe" w:date="2012-10-21T20:45:00Z"/>
          <w:rFonts w:ascii="MS Serif" w:hAnsi="MS Serif"/>
          <w:rPrChange w:id="319" w:author="Sumant Tambe" w:date="2012-10-21T20:45:00Z">
            <w:rPr>
              <w:del w:id="320" w:author="Sumant Tambe" w:date="2012-10-21T20:45:00Z"/>
            </w:rPr>
          </w:rPrChange>
        </w:rPr>
      </w:pPr>
      <w:del w:id="321" w:author="Sumant Tambe" w:date="2012-10-21T20:45:00Z">
        <w:r w:rsidDel="007B672C">
          <w:delText>Each Entity factory interface—</w:delText>
        </w:r>
        <w:r w:rsidDel="007B672C">
          <w:rPr>
            <w:rStyle w:val="CodeChar"/>
          </w:rPr>
          <w:delText>DomainParticipantFactory</w:delText>
        </w:r>
        <w:r w:rsidDel="007B672C">
          <w:delText xml:space="preserve">, </w:delText>
        </w:r>
        <w:r w:rsidDel="007B672C">
          <w:rPr>
            <w:rStyle w:val="CodeChar"/>
          </w:rPr>
          <w:delText>DomainParticipant</w:delText>
        </w:r>
        <w:r w:rsidDel="007B672C">
          <w:delText xml:space="preserve">, </w:delText>
        </w:r>
        <w:r w:rsidDel="007B672C">
          <w:rPr>
            <w:rStyle w:val="CodeChar"/>
          </w:rPr>
          <w:delText>Publisher</w:delText>
        </w:r>
        <w:r w:rsidDel="007B672C">
          <w:delText xml:space="preserve">, and </w:delText>
        </w:r>
        <w:r w:rsidDel="007B672C">
          <w:rPr>
            <w:rStyle w:val="CodeChar"/>
          </w:rPr>
          <w:delText>Subscriber</w:delText>
        </w:r>
        <w:r w:rsidDel="007B672C">
          <w:delText>—provides methods to create new “product” Entities and to set their default QoS based on the names of a QoS library and profile.</w:delText>
        </w:r>
      </w:del>
    </w:p>
    <w:p w:rsidR="007B672C" w:rsidRPr="009620C9" w:rsidRDefault="007B672C">
      <w:pPr>
        <w:pStyle w:val="Body"/>
        <w:numPr>
          <w:ilvl w:val="0"/>
          <w:numId w:val="13"/>
        </w:numPr>
        <w:rPr>
          <w:ins w:id="322" w:author="Sumant Tambe" w:date="2012-12-06T16:14:00Z"/>
          <w:rFonts w:ascii="MS Serif" w:hAnsi="MS Serif"/>
          <w:rPrChange w:id="323" w:author="Sumant Tambe" w:date="2012-12-06T16:14:00Z">
            <w:rPr>
              <w:ins w:id="324" w:author="Sumant Tambe" w:date="2012-12-06T16:14:00Z"/>
            </w:rPr>
          </w:rPrChange>
        </w:rPr>
      </w:pPr>
      <w:ins w:id="325" w:author="Sumant Tambe" w:date="2012-10-21T20:45:00Z">
        <w:r>
          <w:t xml:space="preserve">The </w:t>
        </w:r>
        <w:r w:rsidRPr="007B672C">
          <w:rPr>
            <w:rFonts w:ascii="Courier New" w:hAnsi="Courier New" w:cs="Courier New"/>
            <w:rPrChange w:id="326" w:author="Sumant Tambe" w:date="2012-10-21T20:46:00Z">
              <w:rPr/>
            </w:rPrChange>
          </w:rPr>
          <w:t>org.omg.dds.core.QosProvider</w:t>
        </w:r>
        <w:r>
          <w:t xml:space="preserve"> interface</w:t>
        </w:r>
      </w:ins>
      <w:ins w:id="327" w:author="Sumant Tambe" w:date="2012-10-21T20:46:00Z">
        <w:r>
          <w:t xml:space="preserve"> allows </w:t>
        </w:r>
      </w:ins>
      <w:ins w:id="328" w:author="Sumant Tambe" w:date="2012-10-21T20:47:00Z">
        <w:r w:rsidR="00357CEF">
          <w:t xml:space="preserve">Entity’s </w:t>
        </w:r>
      </w:ins>
      <w:ins w:id="329" w:author="Sumant Tambe" w:date="2012-10-21T20:46:00Z">
        <w:r w:rsidR="00357CEF">
          <w:t xml:space="preserve">Qos to be obtained </w:t>
        </w:r>
      </w:ins>
      <w:ins w:id="330" w:author="Sumant Tambe" w:date="2012-10-21T20:47:00Z">
        <w:r w:rsidR="00357CEF">
          <w:t xml:space="preserve">from the names of QoS library and profile. The Qos library source is provided as a </w:t>
        </w:r>
      </w:ins>
      <w:ins w:id="331" w:author="Sumant Tambe" w:date="2012-10-21T20:48:00Z">
        <w:r w:rsidR="00357CEF">
          <w:t>uniform</w:t>
        </w:r>
      </w:ins>
      <w:ins w:id="332" w:author="Sumant Tambe" w:date="2012-10-21T20:47:00Z">
        <w:r w:rsidR="00357CEF">
          <w:t xml:space="preserve"> </w:t>
        </w:r>
      </w:ins>
      <w:ins w:id="333" w:author="Sumant Tambe" w:date="2012-10-21T20:48:00Z">
        <w:r w:rsidR="00357CEF">
          <w:t>resource identifier (URI)</w:t>
        </w:r>
        <w:r w:rsidR="002F7ADB">
          <w:t xml:space="preserve">. Conforming implementation must support “file://” </w:t>
        </w:r>
      </w:ins>
      <w:ins w:id="334" w:author="Sumant Tambe" w:date="2012-10-21T20:49:00Z">
        <w:r w:rsidR="002F7ADB">
          <w:t>prefix. For instance, “</w:t>
        </w:r>
        <w:r w:rsidR="002F7ADB">
          <w:fldChar w:fldCharType="begin"/>
        </w:r>
        <w:r w:rsidR="002F7ADB">
          <w:instrText xml:space="preserve"> HYPERLINK "file:///path/to/qos/library" </w:instrText>
        </w:r>
        <w:r w:rsidR="002F7ADB">
          <w:fldChar w:fldCharType="separate"/>
        </w:r>
        <w:r w:rsidR="002F7ADB" w:rsidRPr="000B44C6">
          <w:rPr>
            <w:rStyle w:val="Hyperlink"/>
          </w:rPr>
          <w:t>file:///path/to/qos/library</w:t>
        </w:r>
        <w:r w:rsidR="002F7ADB">
          <w:fldChar w:fldCharType="end"/>
        </w:r>
        <w:r w:rsidR="002F7ADB">
          <w:t xml:space="preserve">”. </w:t>
        </w:r>
      </w:ins>
    </w:p>
    <w:p w:rsidR="009620C9" w:rsidRDefault="009620C9">
      <w:pPr>
        <w:pStyle w:val="Body"/>
        <w:ind w:left="360"/>
        <w:rPr>
          <w:ins w:id="335" w:author="Sumant Tambe" w:date="2012-12-06T16:14:00Z"/>
        </w:rPr>
        <w:pPrChange w:id="336" w:author="Sumant Tambe" w:date="2012-12-06T16:15:00Z">
          <w:pPr>
            <w:pStyle w:val="Body"/>
            <w:numPr>
              <w:numId w:val="13"/>
            </w:numPr>
            <w:ind w:left="720" w:hanging="360"/>
          </w:pPr>
        </w:pPrChange>
      </w:pPr>
      <w:ins w:id="337" w:author="Sumant Tambe" w:date="2012-12-06T16:14:00Z">
        <w:r>
          <w:t>An instance of QosProvider is obtained from the ServiceEnvironment. For example,</w:t>
        </w:r>
      </w:ins>
    </w:p>
    <w:p w:rsidR="009620C9" w:rsidRPr="008B04CE" w:rsidRDefault="009620C9">
      <w:pPr>
        <w:pStyle w:val="Body"/>
        <w:rPr>
          <w:ins w:id="338" w:author="Sumant Tambe" w:date="2012-12-06T16:14:00Z"/>
          <w:rFonts w:ascii="Courier New" w:hAnsi="Courier New" w:cs="Courier New"/>
        </w:rPr>
        <w:pPrChange w:id="339" w:author="Sumant Tambe" w:date="2012-12-06T16:15:00Z">
          <w:pPr>
            <w:pStyle w:val="Body"/>
            <w:numPr>
              <w:numId w:val="13"/>
            </w:numPr>
            <w:ind w:left="720" w:hanging="360"/>
          </w:pPr>
        </w:pPrChange>
      </w:pPr>
      <w:ins w:id="340" w:author="Sumant Tambe" w:date="2012-12-06T16:14:00Z">
        <w:r w:rsidRPr="008B04CE">
          <w:rPr>
            <w:rFonts w:ascii="Courier New" w:hAnsi="Courier New" w:cs="Courier New"/>
          </w:rPr>
          <w:t>serviceEnv.newQosProvider(String uri, String profile);</w:t>
        </w:r>
      </w:ins>
    </w:p>
    <w:p w:rsidR="009620C9" w:rsidRPr="007C7419" w:rsidRDefault="009620C9">
      <w:pPr>
        <w:pStyle w:val="Body"/>
        <w:rPr>
          <w:ins w:id="341" w:author="Sumant Tambe" w:date="2012-12-06T16:14:00Z"/>
          <w:rFonts w:ascii="MS Serif" w:hAnsi="MS Serif"/>
        </w:rPr>
        <w:pPrChange w:id="342" w:author="Sumant Tambe" w:date="2012-12-06T16:15:00Z">
          <w:pPr>
            <w:pStyle w:val="Body"/>
            <w:numPr>
              <w:numId w:val="13"/>
            </w:numPr>
            <w:ind w:left="720" w:hanging="360"/>
          </w:pPr>
        </w:pPrChange>
      </w:pPr>
      <w:ins w:id="343" w:author="Sumant Tambe" w:date="2012-12-06T16:15:00Z">
        <w:r>
          <w:t>T</w:t>
        </w:r>
      </w:ins>
      <w:ins w:id="344" w:author="Sumant Tambe" w:date="2012-12-06T16:14:00Z">
        <w:r>
          <w:t xml:space="preserve">he uri parameter uses the standard uri syntax. The profile parameter identifies a </w:t>
        </w:r>
      </w:ins>
      <w:ins w:id="345" w:author="Sumant Tambe" w:date="2012-12-06T16:15:00Z">
        <w:r>
          <w:t>u</w:t>
        </w:r>
      </w:ins>
      <w:ins w:id="346" w:author="Sumant Tambe" w:date="2012-12-06T16:14:00Z">
        <w:r>
          <w:t xml:space="preserve">niquely identified profile in the document referred by the uri. </w:t>
        </w:r>
      </w:ins>
    </w:p>
    <w:p w:rsidR="001B0670" w:rsidRPr="006A24DD" w:rsidRDefault="003F3E4D" w:rsidP="006A24DD">
      <w:pPr>
        <w:pStyle w:val="Body"/>
        <w:numPr>
          <w:ilvl w:val="0"/>
          <w:numId w:val="13"/>
        </w:numPr>
        <w:rPr>
          <w:ins w:id="347" w:author="Sumant Tambe" w:date="2012-10-21T20:49:00Z"/>
          <w:rFonts w:ascii="MS Serif" w:hAnsi="MS Serif"/>
          <w:rPrChange w:id="348" w:author="Sumant Tambe" w:date="2012-10-21T21:05:00Z">
            <w:rPr>
              <w:ins w:id="349" w:author="Sumant Tambe" w:date="2012-10-21T20:49:00Z"/>
            </w:rPr>
          </w:rPrChange>
        </w:rPr>
      </w:pPr>
      <w:ins w:id="350" w:author="Sumant Tambe" w:date="2012-10-21T20:50:00Z">
        <w:r>
          <w:lastRenderedPageBreak/>
          <w:t xml:space="preserve">Each Entity factory interface </w:t>
        </w:r>
        <w:r w:rsidRPr="006A43FD">
          <w:rPr>
            <w:rFonts w:ascii="Courier New" w:hAnsi="Courier New" w:cs="Courier New"/>
            <w:rPrChange w:id="351" w:author="Sumant Tambe" w:date="2012-10-21T20:51:00Z">
              <w:rPr/>
            </w:rPrChange>
          </w:rPr>
          <w:t>DomainParticipantFactory</w:t>
        </w:r>
        <w:r>
          <w:t xml:space="preserve">, </w:t>
        </w:r>
        <w:r w:rsidRPr="006A43FD">
          <w:rPr>
            <w:rFonts w:ascii="Courier New" w:hAnsi="Courier New" w:cs="Courier New"/>
            <w:rPrChange w:id="352" w:author="Sumant Tambe" w:date="2012-10-21T20:51:00Z">
              <w:rPr/>
            </w:rPrChange>
          </w:rPr>
          <w:t>DomainParticipant</w:t>
        </w:r>
        <w:r>
          <w:t xml:space="preserve">, </w:t>
        </w:r>
        <w:r w:rsidRPr="006A43FD">
          <w:rPr>
            <w:rFonts w:ascii="Courier New" w:hAnsi="Courier New" w:cs="Courier New"/>
            <w:rPrChange w:id="353" w:author="Sumant Tambe" w:date="2012-10-21T20:51:00Z">
              <w:rPr/>
            </w:rPrChange>
          </w:rPr>
          <w:t>Publisher</w:t>
        </w:r>
        <w:r>
          <w:t xml:space="preserve">, and </w:t>
        </w:r>
        <w:r w:rsidRPr="006A43FD">
          <w:rPr>
            <w:rFonts w:ascii="Courier New" w:hAnsi="Courier New" w:cs="Courier New"/>
            <w:rPrChange w:id="354" w:author="Sumant Tambe" w:date="2012-10-21T20:51:00Z">
              <w:rPr/>
            </w:rPrChange>
          </w:rPr>
          <w:t>Subscriber</w:t>
        </w:r>
        <w:r>
          <w:t xml:space="preserve"> provides methods to create new “product” Entities and to set their default QoS based on </w:t>
        </w:r>
      </w:ins>
      <w:ins w:id="355" w:author="Sumant Tambe" w:date="2012-10-21T20:51:00Z">
        <w:r w:rsidR="006A43FD">
          <w:t xml:space="preserve">QoS objects created programmatically or obtained through </w:t>
        </w:r>
        <w:r w:rsidR="006A43FD" w:rsidRPr="006A43FD">
          <w:rPr>
            <w:rFonts w:ascii="Courier New" w:hAnsi="Courier New" w:cs="Courier New"/>
            <w:rPrChange w:id="356" w:author="Sumant Tambe" w:date="2012-10-21T20:51:00Z">
              <w:rPr/>
            </w:rPrChange>
          </w:rPr>
          <w:t>QosProvider</w:t>
        </w:r>
        <w:r w:rsidR="006A43FD">
          <w:t>.</w:t>
        </w:r>
      </w:ins>
    </w:p>
    <w:p w:rsidR="00C26DAF" w:rsidRDefault="00157CCB" w:rsidP="00B95E87">
      <w:pPr>
        <w:pStyle w:val="Heading3"/>
      </w:pPr>
      <w:bookmarkStart w:id="357" w:name="_Toc342847090"/>
      <w:r>
        <w:t>Entity Base Interfaces</w:t>
      </w:r>
      <w:bookmarkEnd w:id="357"/>
    </w:p>
    <w:p w:rsidR="00CD239A" w:rsidRDefault="00CD239A">
      <w:pPr>
        <w:pStyle w:val="Body"/>
        <w:rPr>
          <w:ins w:id="358" w:author="Sumant Tambe" w:date="2012-12-09T19:40:00Z"/>
        </w:rPr>
      </w:pPr>
      <w:ins w:id="359" w:author="Sumant Tambe" w:date="2012-12-09T19:40:00Z">
        <w:r w:rsidRPr="00CD239A">
          <w:rPr>
            <w:b/>
            <w:bdr w:val="single" w:sz="4" w:space="0" w:color="auto"/>
            <w:rPrChange w:id="360" w:author="Sumant Tambe" w:date="2012-12-09T19:40:00Z">
              <w:rPr/>
            </w:rPrChange>
          </w:rPr>
          <w:t>Issue #17302:</w:t>
        </w:r>
        <w:r w:rsidRPr="00CD239A">
          <w:rPr>
            <w:bdr w:val="single" w:sz="4" w:space="0" w:color="auto"/>
            <w:rPrChange w:id="361" w:author="Sumant Tambe" w:date="2012-12-09T19:40:00Z">
              <w:rPr/>
            </w:rPrChange>
          </w:rPr>
          <w:t xml:space="preserve"> Implement Java5 Closeable interface</w:t>
        </w:r>
      </w:ins>
    </w:p>
    <w:p w:rsidR="00C26DAF" w:rsidRDefault="00157CCB">
      <w:pPr>
        <w:pStyle w:val="Body"/>
      </w:pPr>
      <w:r>
        <w:t xml:space="preserve">As in the DDS PIM, all Entity interfaces extend—directly or indirectly—the interface </w:t>
      </w:r>
      <w:r w:rsidRPr="0054083B">
        <w:rPr>
          <w:rFonts w:ascii="Courier New" w:hAnsi="Courier New" w:cs="Courier New"/>
          <w:rPrChange w:id="362" w:author="Sumant Tambe" w:date="2012-12-04T14:13:00Z">
            <w:rPr/>
          </w:rPrChange>
        </w:rPr>
        <w:t>Entity</w:t>
      </w:r>
      <w:r>
        <w:t xml:space="preserve">. In this PSM, this interface is generic; it is parameterized by the Entity’s QoS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ins w:id="363" w:author="Sumant Tambe" w:date="2012-12-09T19:36:00Z">
        <w:r w:rsidR="002C40CD">
          <w:t xml:space="preserve"> </w:t>
        </w:r>
      </w:ins>
      <w:ins w:id="364" w:author="Sumant Tambe" w:date="2012-12-09T19:41:00Z">
        <w:r w:rsidR="00CD239A">
          <w:t xml:space="preserve">The </w:t>
        </w:r>
      </w:ins>
      <w:ins w:id="365" w:author="Sumant Tambe" w:date="2012-12-09T19:39:00Z">
        <w:r w:rsidR="002842A5" w:rsidRPr="00B720F4">
          <w:rPr>
            <w:rFonts w:ascii="Courier New" w:hAnsi="Courier New" w:cs="Courier New"/>
            <w:rPrChange w:id="366" w:author="Sumant Tambe" w:date="2012-12-09T19:41:00Z">
              <w:rPr/>
            </w:rPrChange>
          </w:rPr>
          <w:t>Entity</w:t>
        </w:r>
        <w:r w:rsidR="002842A5">
          <w:t xml:space="preserve"> interface extends </w:t>
        </w:r>
        <w:r w:rsidR="002842A5" w:rsidRPr="00B720F4">
          <w:rPr>
            <w:rFonts w:ascii="Courier New" w:hAnsi="Courier New" w:cs="Courier New"/>
            <w:rPrChange w:id="367" w:author="Sumant Tambe" w:date="2012-12-09T19:41:00Z">
              <w:rPr/>
            </w:rPrChange>
          </w:rPr>
          <w:t>java.io.Closeable</w:t>
        </w:r>
        <w:r w:rsidR="002842A5">
          <w:t xml:space="preserve"> interface to </w:t>
        </w:r>
      </w:ins>
      <w:ins w:id="368" w:author="Sumant Tambe" w:date="2012-12-09T19:40:00Z">
        <w:r w:rsidR="002842A5">
          <w:t xml:space="preserve">support </w:t>
        </w:r>
        <w:r w:rsidR="002842A5" w:rsidRPr="002842A5">
          <w:t xml:space="preserve">specific new language constructs </w:t>
        </w:r>
      </w:ins>
      <w:ins w:id="369" w:author="Sumant Tambe" w:date="2012-12-09T19:52:00Z">
        <w:r w:rsidR="00D72B5A">
          <w:t xml:space="preserve">(e.g., Java 7 try-with-resources) </w:t>
        </w:r>
      </w:ins>
      <w:ins w:id="370" w:author="Sumant Tambe" w:date="2012-12-09T19:40:00Z">
        <w:r w:rsidR="002842A5" w:rsidRPr="002842A5">
          <w:t xml:space="preserve">for dealing with </w:t>
        </w:r>
        <w:r w:rsidR="00CD239A">
          <w:t>all Entities polymorphically</w:t>
        </w:r>
        <w:r w:rsidR="002842A5" w:rsidRPr="002842A5">
          <w:t>.</w:t>
        </w:r>
      </w:ins>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371" w:name="_Toc342847091"/>
      <w:r>
        <w:t>Entity Status Changes</w:t>
      </w:r>
      <w:bookmarkEnd w:id="371"/>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w:t>
      </w:r>
      <w:r>
        <w:lastRenderedPageBreak/>
        <w:t xml:space="preserve">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C26DAF" w:rsidDel="008E35D3" w:rsidRDefault="00157CCB" w:rsidP="008E35D3">
      <w:pPr>
        <w:pStyle w:val="Body"/>
        <w:rPr>
          <w:del w:id="372" w:author="Sumant Tambe" w:date="2012-11-30T16:22:00Z"/>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pPr>
        <w:pStyle w:val="Body"/>
        <w:pPrChange w:id="373" w:author="Sumant Tambe" w:date="2012-11-30T16:22:00Z">
          <w:pPr>
            <w:pStyle w:val="EditorialComment"/>
          </w:pPr>
        </w:pPrChange>
      </w:pPr>
      <w:del w:id="374" w:author="Sumant Tambe" w:date="2012-11-30T16:22:00Z">
        <w:r w:rsidRPr="00E30847" w:rsidDel="008E35D3">
          <w:rPr>
            <w:b/>
          </w:rPr>
          <w:delText xml:space="preserve">Issue </w:delText>
        </w:r>
        <w:r w:rsidDel="008E35D3">
          <w:rPr>
            <w:b/>
          </w:rPr>
          <w:delText>16327</w:delText>
        </w:r>
        <w:r w:rsidDel="008E35D3">
          <w:delText xml:space="preserve">: </w:delText>
        </w:r>
        <w:r w:rsidRPr="00A228A1" w:rsidDel="008E35D3">
          <w:delText>Parent accessors should be uniform across Entities and Conditions</w:delText>
        </w:r>
      </w:del>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375" w:name="_Toc342847092"/>
      <w:r>
        <w:t>Domain Module</w:t>
      </w:r>
      <w:bookmarkEnd w:id="375"/>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376" w:name="_Toc342847093"/>
      <w:r>
        <w:rPr>
          <w:rStyle w:val="CodeChar"/>
        </w:rPr>
        <w:lastRenderedPageBreak/>
        <w:t>DomainParticipantFactory</w:t>
      </w:r>
      <w:r>
        <w:t xml:space="preserve"> Interface</w:t>
      </w:r>
      <w:bookmarkEnd w:id="376"/>
    </w:p>
    <w:p w:rsidR="00C26DAF" w:rsidRDefault="00157CCB">
      <w:pPr>
        <w:pStyle w:val="Body"/>
      </w:pPr>
      <w:r>
        <w:t xml:space="preserve">The </w:t>
      </w:r>
      <w:r>
        <w:rPr>
          <w:rStyle w:val="CodeChar"/>
        </w:rPr>
        <w:t>DomainParticipantFactory</w:t>
      </w:r>
      <w:r>
        <w:t xml:space="preserve"> is a per-</w:t>
      </w:r>
      <w:del w:id="377" w:author="Sumant Tambe" w:date="2012-10-19T17:17:00Z">
        <w:r w:rsidDel="006F02C5">
          <w:rPr>
            <w:rStyle w:val="CodeChar"/>
          </w:rPr>
          <w:delText>Bootstrap</w:delText>
        </w:r>
        <w:r w:rsidDel="006F02C5">
          <w:delText xml:space="preserve"> </w:delText>
        </w:r>
      </w:del>
      <w:ins w:id="378" w:author="Sumant Tambe" w:date="2012-10-19T17:17:00Z">
        <w:r w:rsidR="006F02C5">
          <w:rPr>
            <w:rStyle w:val="CodeChar"/>
          </w:rPr>
          <w:t>ServiceEnvironment</w:t>
        </w:r>
        <w:r w:rsidR="006F02C5">
          <w:t xml:space="preserve"> </w:t>
        </w:r>
      </w:ins>
      <w:r>
        <w:t xml:space="preserve">singleton. An instance of this interface can be obtained by passing that </w:t>
      </w:r>
      <w:del w:id="379" w:author="Sumant Tambe" w:date="2012-10-19T17:17:00Z">
        <w:r w:rsidDel="006F02C5">
          <w:rPr>
            <w:rStyle w:val="CodeChar"/>
          </w:rPr>
          <w:delText>Bootstrap</w:delText>
        </w:r>
        <w:r w:rsidDel="006F02C5">
          <w:delText xml:space="preserve"> </w:delText>
        </w:r>
      </w:del>
      <w:ins w:id="380" w:author="Sumant Tambe" w:date="2012-10-19T17:17:00Z">
        <w:r w:rsidR="006F02C5">
          <w:rPr>
            <w:rStyle w:val="CodeChar"/>
          </w:rPr>
          <w:t>ServiceEnvironment</w:t>
        </w:r>
        <w:r w:rsidR="006F02C5">
          <w:t xml:space="preserve"> </w:t>
        </w:r>
      </w:ins>
      <w:r>
        <w:t xml:space="preserve">to the factory’s </w:t>
      </w:r>
      <w:r>
        <w:rPr>
          <w:rStyle w:val="CodeChar"/>
        </w:rPr>
        <w:t>getInstance</w:t>
      </w:r>
      <w:r>
        <w:t xml:space="preserve"> method.</w:t>
      </w:r>
    </w:p>
    <w:p w:rsidR="00C26DAF" w:rsidRDefault="00157CCB" w:rsidP="00B95E87">
      <w:pPr>
        <w:pStyle w:val="Heading3"/>
      </w:pPr>
      <w:bookmarkStart w:id="381" w:name="_Toc342847094"/>
      <w:r>
        <w:rPr>
          <w:rStyle w:val="CodeChar"/>
        </w:rPr>
        <w:t>DomainParticipant</w:t>
      </w:r>
      <w:r>
        <w:t xml:space="preserve"> Interface</w:t>
      </w:r>
      <w:bookmarkEnd w:id="381"/>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382" w:name="_Toc342847095"/>
      <w:r>
        <w:t>Topic Module</w:t>
      </w:r>
      <w:bookmarkEnd w:id="382"/>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383" w:name="_Toc342847096"/>
      <w:r>
        <w:t>Type Support</w:t>
      </w:r>
      <w:bookmarkEnd w:id="383"/>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384" w:name="_Toc342847097"/>
      <w:r>
        <w:rPr>
          <w:rStyle w:val="CodeChar"/>
        </w:rPr>
        <w:t>Topic</w:t>
      </w:r>
      <w:r>
        <w:t xml:space="preserve"> Interface</w:t>
      </w:r>
      <w:bookmarkEnd w:id="384"/>
    </w:p>
    <w:p w:rsidR="00D72B5A" w:rsidRDefault="00D72B5A" w:rsidP="00D72B5A">
      <w:pPr>
        <w:pStyle w:val="Body"/>
        <w:rPr>
          <w:ins w:id="385" w:author="Sumant Tambe" w:date="2012-12-09T19:51:00Z"/>
        </w:rPr>
      </w:pPr>
      <w:ins w:id="386" w:author="Sumant Tambe" w:date="2012-12-09T19:51:00Z">
        <w:r w:rsidRPr="008D305F">
          <w:rPr>
            <w:b/>
            <w:bdr w:val="single" w:sz="4" w:space="0" w:color="auto"/>
          </w:rPr>
          <w:t>Issue #17302:</w:t>
        </w:r>
        <w:r w:rsidRPr="008D305F">
          <w:rPr>
            <w:bdr w:val="single" w:sz="4" w:space="0" w:color="auto"/>
          </w:rPr>
          <w:t xml:space="preserve"> Implement Java5 Closeable interface</w:t>
        </w:r>
      </w:ins>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w:t>
      </w:r>
      <w:r>
        <w:lastRenderedPageBreak/>
        <w:t xml:space="preserve">type safety from </w:t>
      </w:r>
      <w:r>
        <w:rPr>
          <w:rStyle w:val="CodeChar"/>
        </w:rPr>
        <w:t>Topic</w:t>
      </w:r>
      <w:r>
        <w:t xml:space="preserve"> creation (actually all the way from type registration) through data publication and/or subscription.</w:t>
      </w:r>
      <w:ins w:id="387" w:author="Sumant Tambe" w:date="2012-12-09T19:46:00Z">
        <w:r w:rsidR="00CF7EDD">
          <w:t xml:space="preserve"> </w:t>
        </w:r>
        <w:r w:rsidR="005B180B" w:rsidRPr="003B5ECE">
          <w:rPr>
            <w:rFonts w:ascii="Courier New" w:hAnsi="Courier New" w:cs="Courier New"/>
            <w:rPrChange w:id="388" w:author="Sumant Tambe" w:date="2012-12-09T19:48:00Z">
              <w:rPr/>
            </w:rPrChange>
          </w:rPr>
          <w:t>TopicDescription</w:t>
        </w:r>
        <w:r w:rsidR="005B180B">
          <w:t xml:space="preserve"> </w:t>
        </w:r>
      </w:ins>
      <w:ins w:id="389" w:author="Sumant Tambe" w:date="2012-12-09T19:47:00Z">
        <w:r w:rsidR="005B180B">
          <w:t>interface</w:t>
        </w:r>
      </w:ins>
      <w:ins w:id="390" w:author="Sumant Tambe" w:date="2012-12-09T19:46:00Z">
        <w:r w:rsidR="005B180B">
          <w:t xml:space="preserve"> </w:t>
        </w:r>
      </w:ins>
      <w:ins w:id="391" w:author="Sumant Tambe" w:date="2012-12-09T19:47:00Z">
        <w:r w:rsidR="005B180B">
          <w:t xml:space="preserve">extends </w:t>
        </w:r>
        <w:r w:rsidR="005B180B" w:rsidRPr="003B5ECE">
          <w:rPr>
            <w:rFonts w:ascii="Courier New" w:hAnsi="Courier New" w:cs="Courier New"/>
            <w:rPrChange w:id="392" w:author="Sumant Tambe" w:date="2012-12-09T19:48:00Z">
              <w:rPr/>
            </w:rPrChange>
          </w:rPr>
          <w:t>java.io.Closeable</w:t>
        </w:r>
        <w:r w:rsidR="005B180B">
          <w:t xml:space="preserve"> to support </w:t>
        </w:r>
        <w:r w:rsidR="005B180B" w:rsidRPr="005B180B">
          <w:t xml:space="preserve">specific new language constructs </w:t>
        </w:r>
        <w:r w:rsidR="005B180B">
          <w:t xml:space="preserve">(e.g., Java try-with-resources) </w:t>
        </w:r>
        <w:r w:rsidR="005B180B" w:rsidRPr="005B180B">
          <w:t>for dealing with this interface</w:t>
        </w:r>
        <w:r w:rsidR="003B5ECE">
          <w:t>.</w:t>
        </w:r>
      </w:ins>
    </w:p>
    <w:p w:rsidR="00C26DAF" w:rsidRDefault="00157CCB" w:rsidP="00B95E87">
      <w:pPr>
        <w:pStyle w:val="Heading3"/>
      </w:pPr>
      <w:bookmarkStart w:id="393" w:name="_Toc342847098"/>
      <w:r>
        <w:rPr>
          <w:rStyle w:val="CodeChar"/>
        </w:rPr>
        <w:t>ContentFilteredTopic</w:t>
      </w:r>
      <w:r>
        <w:t xml:space="preserve"> and </w:t>
      </w:r>
      <w:r>
        <w:rPr>
          <w:rStyle w:val="CodeChar"/>
        </w:rPr>
        <w:t>MultiTopic</w:t>
      </w:r>
      <w:r>
        <w:t xml:space="preserve"> Interfaces</w:t>
      </w:r>
      <w:bookmarkEnd w:id="393"/>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394" w:name="_Toc342847099"/>
      <w:r>
        <w:t>Discovery Interfaces</w:t>
      </w:r>
      <w:bookmarkEnd w:id="394"/>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pPr>
      <w:bookmarkStart w:id="395" w:name="_Toc342847100"/>
      <w:r>
        <w:t>Publication Module</w:t>
      </w:r>
      <w:bookmarkEnd w:id="395"/>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396" w:name="_Ref143772219"/>
      <w:bookmarkStart w:id="397" w:name="_Toc342847101"/>
      <w:r>
        <w:rPr>
          <w:rStyle w:val="CodeChar"/>
        </w:rPr>
        <w:t>Publisher</w:t>
      </w:r>
      <w:r>
        <w:t xml:space="preserve"> Interface</w:t>
      </w:r>
      <w:bookmarkEnd w:id="396"/>
      <w:bookmarkEnd w:id="397"/>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398" w:name="_Toc342847102"/>
      <w:r>
        <w:rPr>
          <w:rStyle w:val="CodeChar"/>
        </w:rPr>
        <w:t>DataWriter</w:t>
      </w:r>
      <w:r>
        <w:t xml:space="preserve"> Interface</w:t>
      </w:r>
      <w:bookmarkEnd w:id="398"/>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t>
      </w:r>
      <w:r>
        <w:lastRenderedPageBreak/>
        <w:t>wildcard syntax (</w:t>
      </w:r>
      <w:r>
        <w:rPr>
          <w:rStyle w:val="CodeChar"/>
        </w:rPr>
        <w:t>DataWriter&lt;?&gt;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s of unkeyed types may choose to call the overloads that accept instance handle arguments; if they do, the handle argument must be a nil handle (as explained in the DDS PIM).</w:t>
      </w:r>
    </w:p>
    <w:p w:rsidR="00C26DAF" w:rsidRDefault="00157CCB" w:rsidP="00B95E87">
      <w:pPr>
        <w:pStyle w:val="Heading2"/>
      </w:pPr>
      <w:bookmarkStart w:id="399" w:name="_Toc342847103"/>
      <w:r>
        <w:t>Subscription Module</w:t>
      </w:r>
      <w:bookmarkEnd w:id="399"/>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400" w:name="_Ref143772221"/>
      <w:bookmarkStart w:id="401" w:name="_Toc342847104"/>
      <w:r>
        <w:rPr>
          <w:rStyle w:val="CodeChar"/>
        </w:rPr>
        <w:t>Subscriber</w:t>
      </w:r>
      <w:r>
        <w:t xml:space="preserve"> Interface</w:t>
      </w:r>
      <w:bookmarkEnd w:id="400"/>
      <w:bookmarkEnd w:id="401"/>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402" w:name="_Toc342847105"/>
      <w:r>
        <w:rPr>
          <w:rStyle w:val="CodeChar"/>
        </w:rPr>
        <w:t>Sample</w:t>
      </w:r>
      <w:r>
        <w:t xml:space="preserve"> Interface</w:t>
      </w:r>
      <w:bookmarkEnd w:id="402"/>
    </w:p>
    <w:p w:rsidR="00383E1E" w:rsidRDefault="00157CCB" w:rsidP="006E129C">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lastRenderedPageBreak/>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ins w:id="403" w:author="Sumant Tambe" w:date="2012-12-04T14:22:00Z">
        <w:r w:rsidR="00383E1E">
          <w:t xml:space="preserve"> </w:t>
        </w:r>
      </w:ins>
    </w:p>
    <w:p w:rsidR="00C26DAF" w:rsidRDefault="00157CCB" w:rsidP="00B95E87">
      <w:pPr>
        <w:pStyle w:val="Heading3"/>
      </w:pPr>
      <w:bookmarkStart w:id="404" w:name="_Ref134955727"/>
      <w:bookmarkStart w:id="405" w:name="_Toc342847106"/>
      <w:r>
        <w:rPr>
          <w:rStyle w:val="CodeChar"/>
        </w:rPr>
        <w:t>DataReader</w:t>
      </w:r>
      <w:r>
        <w:t xml:space="preserve"> Interface</w:t>
      </w:r>
      <w:bookmarkEnd w:id="404"/>
      <w:bookmarkEnd w:id="405"/>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ins w:id="406" w:author="Sumant Tambe" w:date="2012-12-01T22:11:00Z"/>
          <w:rFonts w:ascii="MS Serif" w:hAnsi="MS Serif"/>
        </w:rPr>
      </w:pPr>
      <w:r>
        <w:t xml:space="preserve">The </w:t>
      </w:r>
      <w:r>
        <w:rPr>
          <w:rStyle w:val="CodeChar"/>
        </w:rPr>
        <w:t>DataReader</w:t>
      </w:r>
      <w:r>
        <w:t xml:space="preserve"> interface provides </w:t>
      </w:r>
      <w:del w:id="407" w:author="Sumant Tambe" w:date="2012-12-01T22:09:00Z">
        <w:r w:rsidDel="001F2CE6">
          <w:delText xml:space="preserve">an extensive set </w:delText>
        </w:r>
      </w:del>
      <w:ins w:id="408" w:author="Sumant Tambe" w:date="2012-12-01T22:09:00Z">
        <w:r w:rsidR="001F2CE6">
          <w:t xml:space="preserve">a number </w:t>
        </w:r>
      </w:ins>
      <w:r>
        <w:t xml:space="preserve">of </w:t>
      </w:r>
      <w:r>
        <w:rPr>
          <w:rStyle w:val="CodeChar"/>
        </w:rPr>
        <w:t>read</w:t>
      </w:r>
      <w:r>
        <w:t xml:space="preserve"> and </w:t>
      </w:r>
      <w:r>
        <w:rPr>
          <w:rStyle w:val="CodeChar"/>
        </w:rPr>
        <w:t>take</w:t>
      </w:r>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3D41F2" w:rsidRPr="003D41F2" w:rsidRDefault="003D41F2">
      <w:pPr>
        <w:pStyle w:val="Body"/>
        <w:pBdr>
          <w:top w:val="single" w:sz="4" w:space="1" w:color="auto"/>
          <w:left w:val="single" w:sz="4" w:space="4" w:color="auto"/>
          <w:bottom w:val="single" w:sz="4" w:space="1" w:color="auto"/>
          <w:right w:val="single" w:sz="4" w:space="4" w:color="auto"/>
        </w:pBdr>
        <w:rPr>
          <w:rPrChange w:id="409" w:author="Sumant Tambe" w:date="2012-12-01T22:12:00Z">
            <w:rPr>
              <w:rFonts w:ascii="MS Serif" w:hAnsi="MS Serif"/>
            </w:rPr>
          </w:rPrChange>
        </w:rPr>
        <w:pPrChange w:id="410" w:author="Sumant Tambe" w:date="2012-12-01T22:12:00Z">
          <w:pPr>
            <w:pStyle w:val="Body"/>
          </w:pPr>
        </w:pPrChange>
      </w:pPr>
      <w:ins w:id="411" w:author="Sumant Tambe" w:date="2012-12-01T22:11:00Z">
        <w:r w:rsidRPr="006E023A">
          <w:rPr>
            <w:b/>
            <w:rPrChange w:id="412" w:author="Sumant Tambe" w:date="2012-12-01T22:17:00Z">
              <w:rPr>
                <w:rFonts w:ascii="MS Serif" w:hAnsi="MS Serif"/>
              </w:rPr>
            </w:rPrChange>
          </w:rPr>
          <w:t>Issue #17415:</w:t>
        </w:r>
        <w:r w:rsidRPr="003D41F2">
          <w:rPr>
            <w:rPrChange w:id="413" w:author="Sumant Tambe" w:date="2012-12-01T22:12:00Z">
              <w:rPr>
                <w:rFonts w:ascii="MS Serif" w:hAnsi="MS Serif"/>
              </w:rPr>
            </w:rPrChange>
          </w:rPr>
          <w:t xml:space="preserve"> </w:t>
        </w:r>
      </w:ins>
      <w:ins w:id="414" w:author="Sumant Tambe" w:date="2012-12-01T22:12:00Z">
        <w:r w:rsidRPr="003D41F2">
          <w:rPr>
            <w:rPrChange w:id="415" w:author="Sumant Tambe" w:date="2012-12-01T22:12:00Z">
              <w:rPr>
                <w:rFonts w:ascii="MS Serif" w:hAnsi="MS Serif"/>
              </w:rPr>
            </w:rPrChange>
          </w:rPr>
          <w:t xml:space="preserve">Implement </w:t>
        </w:r>
        <w:r w:rsidRPr="006E129C">
          <w:rPr>
            <w:rFonts w:ascii="Courier New" w:hAnsi="Courier New" w:cs="Courier New"/>
            <w:rPrChange w:id="416" w:author="Sumant Tambe" w:date="2012-12-04T14:25:00Z">
              <w:rPr>
                <w:rFonts w:ascii="MS Serif" w:hAnsi="MS Serif"/>
              </w:rPr>
            </w:rPrChange>
          </w:rPr>
          <w:t>java.io.Closeable</w:t>
        </w:r>
        <w:r w:rsidRPr="003D41F2">
          <w:rPr>
            <w:rPrChange w:id="417" w:author="Sumant Tambe" w:date="2012-12-01T22:12:00Z">
              <w:rPr>
                <w:rFonts w:ascii="MS Serif" w:hAnsi="MS Serif"/>
              </w:rPr>
            </w:rPrChange>
          </w:rPr>
          <w:t xml:space="preserve"> in </w:t>
        </w:r>
        <w:r w:rsidRPr="006E129C">
          <w:rPr>
            <w:rFonts w:ascii="Courier New" w:hAnsi="Courier New" w:cs="Courier New"/>
            <w:rPrChange w:id="418" w:author="Sumant Tambe" w:date="2012-12-04T14:25:00Z">
              <w:rPr>
                <w:rFonts w:ascii="MS Serif" w:hAnsi="MS Serif"/>
              </w:rPr>
            </w:rPrChange>
          </w:rPr>
          <w:t>Sample.Iterator</w:t>
        </w:r>
      </w:ins>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ins w:id="419" w:author="Sumant Tambe" w:date="2012-12-01T22:09:00Z">
        <w:r w:rsidR="001F2CE6" w:rsidRPr="004C06DA">
          <w:rPr>
            <w:rPrChange w:id="420" w:author="Sumant Tambe" w:date="2012-12-01T22:11:00Z">
              <w:rPr>
                <w:rFonts w:ascii="MS Serif" w:hAnsi="MS Serif"/>
              </w:rPr>
            </w:rPrChange>
          </w:rPr>
          <w:t xml:space="preserve"> </w:t>
        </w:r>
        <w:r w:rsidR="004C06DA" w:rsidRPr="004C06DA">
          <w:rPr>
            <w:rPrChange w:id="421" w:author="Sumant Tambe" w:date="2012-12-01T22:11:00Z">
              <w:rPr>
                <w:rFonts w:ascii="MS Serif" w:hAnsi="MS Serif"/>
              </w:rPr>
            </w:rPrChange>
          </w:rPr>
          <w:t>Moreover, the iterator implements the Java.io.</w:t>
        </w:r>
      </w:ins>
      <w:ins w:id="422" w:author="Sumant Tambe" w:date="2012-12-01T22:10:00Z">
        <w:r w:rsidR="004C06DA" w:rsidRPr="004C06DA">
          <w:rPr>
            <w:rPrChange w:id="423" w:author="Sumant Tambe" w:date="2012-12-01T22:11:00Z">
              <w:rPr>
                <w:rFonts w:ascii="MS Serif" w:hAnsi="MS Serif"/>
              </w:rPr>
            </w:rPrChange>
          </w:rPr>
          <w:t>C</w:t>
        </w:r>
      </w:ins>
      <w:ins w:id="424" w:author="Sumant Tambe" w:date="2012-12-01T22:09:00Z">
        <w:r w:rsidR="004C06DA" w:rsidRPr="004C06DA">
          <w:rPr>
            <w:rPrChange w:id="425" w:author="Sumant Tambe" w:date="2012-12-01T22:11:00Z">
              <w:rPr>
                <w:rFonts w:ascii="MS Serif" w:hAnsi="MS Serif"/>
              </w:rPr>
            </w:rPrChange>
          </w:rPr>
          <w:t xml:space="preserve">loseable </w:t>
        </w:r>
      </w:ins>
      <w:ins w:id="426" w:author="Sumant Tambe" w:date="2012-12-01T22:10:00Z">
        <w:r w:rsidR="004C06DA" w:rsidRPr="004C06DA">
          <w:rPr>
            <w:rPrChange w:id="427" w:author="Sumant Tambe" w:date="2012-12-01T22:11:00Z">
              <w:rPr>
                <w:rFonts w:ascii="MS Serif" w:hAnsi="MS Serif"/>
              </w:rPr>
            </w:rPrChange>
          </w:rPr>
          <w:t>interface so that try-with-</w:t>
        </w:r>
      </w:ins>
      <w:ins w:id="428" w:author="Sumant Tambe" w:date="2012-12-01T22:11:00Z">
        <w:r w:rsidR="004C06DA" w:rsidRPr="004C06DA">
          <w:rPr>
            <w:rPrChange w:id="429" w:author="Sumant Tambe" w:date="2012-12-01T22:11:00Z">
              <w:rPr>
                <w:rFonts w:ascii="MS Serif" w:hAnsi="MS Serif"/>
              </w:rPr>
            </w:rPrChange>
          </w:rPr>
          <w:t>resources construct can be used in Java 7,</w:t>
        </w:r>
      </w:ins>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rPr>
          <w:ins w:id="430" w:author="Sumant Tambe" w:date="2012-12-01T22:31:00Z"/>
        </w:rPr>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8F6E58" w:rsidRDefault="008F6E58">
      <w:pPr>
        <w:pStyle w:val="Body"/>
      </w:pPr>
      <w:ins w:id="431" w:author="Sumant Tambe" w:date="2012-12-01T22:31:00Z">
        <w:r w:rsidRPr="008F6E58">
          <w:rPr>
            <w:b/>
            <w:bdr w:val="single" w:sz="4" w:space="0" w:color="auto"/>
            <w:rPrChange w:id="432" w:author="Sumant Tambe" w:date="2012-12-01T22:32:00Z">
              <w:rPr/>
            </w:rPrChange>
          </w:rPr>
          <w:t>Issue #17065:</w:t>
        </w:r>
        <w:r w:rsidRPr="008F6E58">
          <w:rPr>
            <w:bdr w:val="single" w:sz="4" w:space="0" w:color="auto"/>
            <w:rPrChange w:id="433" w:author="Sumant Tambe" w:date="2012-12-01T22:32:00Z">
              <w:rPr/>
            </w:rPrChange>
          </w:rPr>
          <w:t xml:space="preserve"> Class for Query Expression</w:t>
        </w:r>
      </w:ins>
    </w:p>
    <w:p w:rsidR="00C26DAF" w:rsidRDefault="00BF07BF">
      <w:pPr>
        <w:pStyle w:val="Body"/>
        <w:numPr>
          <w:ilvl w:val="0"/>
          <w:numId w:val="12"/>
        </w:numPr>
      </w:pPr>
      <w:ins w:id="434" w:author="Sumant Tambe" w:date="2012-12-01T22:18:00Z">
        <w:r>
          <w:t xml:space="preserve">Instead of overloading </w:t>
        </w:r>
      </w:ins>
      <w:del w:id="435" w:author="Sumant Tambe" w:date="2012-12-01T22:18:00Z">
        <w:r w:rsidR="00157CCB" w:rsidDel="00BF07BF">
          <w:delText xml:space="preserve">Several </w:delText>
        </w:r>
      </w:del>
      <w:ins w:id="436" w:author="Sumant Tambe" w:date="2012-12-01T22:18:00Z">
        <w:r>
          <w:t xml:space="preserve">several </w:t>
        </w:r>
      </w:ins>
      <w:r w:rsidR="00157CCB">
        <w:t xml:space="preserve">operation variants </w:t>
      </w:r>
      <w:ins w:id="437" w:author="Sumant Tambe" w:date="2012-12-01T22:18:00Z">
        <w:r>
          <w:t xml:space="preserve">that </w:t>
        </w:r>
      </w:ins>
      <w:r w:rsidR="00157CCB">
        <w:t>accept large numbers of infrequently used parameters</w:t>
      </w:r>
      <w:ins w:id="438" w:author="Sumant Tambe" w:date="2012-12-01T22:19:00Z">
        <w:r w:rsidR="00CA1E7A">
          <w:t xml:space="preserve">, a </w:t>
        </w:r>
        <w:r w:rsidR="00CA1E7A" w:rsidRPr="00CA1E7A">
          <w:rPr>
            <w:rFonts w:ascii="Courier New" w:hAnsi="Courier New" w:cs="Courier New"/>
            <w:rPrChange w:id="439" w:author="Sumant Tambe" w:date="2012-12-01T22:20:00Z">
              <w:rPr/>
            </w:rPrChange>
          </w:rPr>
          <w:t>DataReader.Selector</w:t>
        </w:r>
        <w:r w:rsidR="00CA1E7A">
          <w:t xml:space="preserve"> is provided to </w:t>
        </w:r>
      </w:ins>
      <w:ins w:id="440" w:author="Sumant Tambe" w:date="2012-12-01T22:20:00Z">
        <w:r w:rsidR="00CA1E7A">
          <w:t>encapsulate</w:t>
        </w:r>
      </w:ins>
      <w:ins w:id="441" w:author="Sumant Tambe" w:date="2012-12-01T22:19:00Z">
        <w:r w:rsidR="00CA1E7A">
          <w:t xml:space="preserve"> </w:t>
        </w:r>
      </w:ins>
      <w:ins w:id="442" w:author="Sumant Tambe" w:date="2012-12-01T22:20:00Z">
        <w:r w:rsidR="00CA1E7A">
          <w:t>various selection criteria</w:t>
        </w:r>
      </w:ins>
      <w:r w:rsidR="00157CCB">
        <w:t xml:space="preserve"> (for example, sets of sample, instance, and view states). </w:t>
      </w:r>
      <w:del w:id="443" w:author="Sumant Tambe" w:date="2012-12-01T22:20:00Z">
        <w:r w:rsidR="00157CCB" w:rsidDel="00C27EAA">
          <w:delText>These operations have been split into two overloaded methods: one that accepts the minimum number of arguments and a second that accepts the full list.</w:delText>
        </w:r>
      </w:del>
      <w:ins w:id="444" w:author="Sumant Tambe" w:date="2012-12-01T22:20:00Z">
        <w:r w:rsidR="00C27EAA">
          <w:t xml:space="preserve"> </w:t>
        </w:r>
        <w:r w:rsidR="00C27EAA" w:rsidRPr="005014FA">
          <w:rPr>
            <w:rFonts w:ascii="Courier New" w:hAnsi="Courier New" w:cs="Courier New"/>
            <w:rPrChange w:id="445" w:author="Sumant Tambe" w:date="2012-12-01T22:26:00Z">
              <w:rPr/>
            </w:rPrChange>
          </w:rPr>
          <w:t>DataReader.select</w:t>
        </w:r>
        <w:r w:rsidR="00C27EAA">
          <w:t xml:space="preserve"> method returns a </w:t>
        </w:r>
      </w:ins>
      <w:ins w:id="446" w:author="Sumant Tambe" w:date="2012-12-01T22:21:00Z">
        <w:r w:rsidR="00C27EAA" w:rsidRPr="00C27EAA">
          <w:rPr>
            <w:rFonts w:ascii="Courier New" w:hAnsi="Courier New" w:cs="Courier New"/>
            <w:rPrChange w:id="447" w:author="Sumant Tambe" w:date="2012-12-01T22:21:00Z">
              <w:rPr/>
            </w:rPrChange>
          </w:rPr>
          <w:t>Selector</w:t>
        </w:r>
        <w:r w:rsidR="00C27EAA">
          <w:t xml:space="preserve"> object, which encapsulates </w:t>
        </w:r>
      </w:ins>
      <w:ins w:id="448" w:author="Sumant Tambe" w:date="2012-12-01T22:27:00Z">
        <w:r w:rsidR="005014FA">
          <w:t xml:space="preserve">the </w:t>
        </w:r>
      </w:ins>
      <w:ins w:id="449" w:author="Sumant Tambe" w:date="2012-12-01T22:22:00Z">
        <w:r w:rsidR="00312FAE" w:rsidRPr="00312FAE">
          <w:rPr>
            <w:i/>
            <w:rPrChange w:id="450" w:author="Sumant Tambe" w:date="2012-12-01T22:22:00Z">
              <w:rPr/>
            </w:rPrChange>
          </w:rPr>
          <w:t>default</w:t>
        </w:r>
        <w:r w:rsidR="00312FAE">
          <w:t xml:space="preserve"> selection criteria. </w:t>
        </w:r>
      </w:ins>
      <w:ins w:id="451" w:author="Sumant Tambe" w:date="2012-12-01T22:27:00Z">
        <w:r w:rsidR="005014FA">
          <w:t xml:space="preserve">For portability, the default </w:t>
        </w:r>
      </w:ins>
      <w:ins w:id="452" w:author="Sumant Tambe" w:date="2012-12-01T22:28:00Z">
        <w:r w:rsidR="005014FA">
          <w:t xml:space="preserve">state of the Selector object is </w:t>
        </w:r>
        <w:r w:rsidR="007D2B4B">
          <w:t xml:space="preserve">defined </w:t>
        </w:r>
        <w:r w:rsidR="007D2B4B" w:rsidRPr="008B26F6">
          <w:rPr>
            <w:rFonts w:ascii="Courier New" w:hAnsi="Courier New" w:cs="Courier New"/>
            <w:rPrChange w:id="453" w:author="Sumant Tambe" w:date="2012-12-09T20:08:00Z">
              <w:rPr/>
            </w:rPrChange>
          </w:rPr>
          <w:lastRenderedPageBreak/>
          <w:t xml:space="preserve">as instanceHandle=null, </w:t>
        </w:r>
      </w:ins>
      <w:ins w:id="454" w:author="Sumant Tambe" w:date="2012-12-01T22:29:00Z">
        <w:r w:rsidR="007D2B4B" w:rsidRPr="008B26F6">
          <w:rPr>
            <w:rFonts w:ascii="Courier New" w:hAnsi="Courier New" w:cs="Courier New"/>
            <w:rPrChange w:id="455" w:author="Sumant Tambe" w:date="2012-12-09T20:08:00Z">
              <w:rPr/>
            </w:rPrChange>
          </w:rPr>
          <w:t xml:space="preserve">nextInstance=false, dataState=any, queryExpression=null, </w:t>
        </w:r>
        <w:r w:rsidR="007D2B4B" w:rsidRPr="008B26F6">
          <w:t>and</w:t>
        </w:r>
        <w:r w:rsidR="007D2B4B" w:rsidRPr="008B26F6">
          <w:rPr>
            <w:rFonts w:ascii="Courier New" w:hAnsi="Courier New" w:cs="Courier New"/>
            <w:rPrChange w:id="456" w:author="Sumant Tambe" w:date="2012-12-09T20:08:00Z">
              <w:rPr/>
            </w:rPrChange>
          </w:rPr>
          <w:t xml:space="preserve"> maxSample</w:t>
        </w:r>
      </w:ins>
      <w:ins w:id="457" w:author="Sumant Tambe" w:date="2012-12-01T22:30:00Z">
        <w:r w:rsidR="00E97AA1" w:rsidRPr="008B26F6">
          <w:rPr>
            <w:rFonts w:ascii="Courier New" w:hAnsi="Courier New" w:cs="Courier New"/>
            <w:rPrChange w:id="458" w:author="Sumant Tambe" w:date="2012-12-09T20:08:00Z">
              <w:rPr/>
            </w:rPrChange>
          </w:rPr>
          <w:t>s</w:t>
        </w:r>
      </w:ins>
      <w:ins w:id="459" w:author="Sumant Tambe" w:date="2012-12-01T22:29:00Z">
        <w:r w:rsidR="007D2B4B" w:rsidRPr="008B26F6">
          <w:rPr>
            <w:rFonts w:ascii="Courier New" w:hAnsi="Courier New" w:cs="Courier New"/>
            <w:rPrChange w:id="460" w:author="Sumant Tambe" w:date="2012-12-09T20:08:00Z">
              <w:rPr/>
            </w:rPrChange>
          </w:rPr>
          <w:t>=unlimited.</w:t>
        </w:r>
        <w:r w:rsidR="007D2B4B">
          <w:t xml:space="preserve"> </w:t>
        </w:r>
      </w:ins>
      <w:ins w:id="461" w:author="Sumant Tambe" w:date="2012-12-01T22:22:00Z">
        <w:r w:rsidR="00312FAE">
          <w:t xml:space="preserve">Selector provides fluent interface to modify </w:t>
        </w:r>
      </w:ins>
      <w:ins w:id="462" w:author="Sumant Tambe" w:date="2012-12-01T22:24:00Z">
        <w:r w:rsidR="006B7878">
          <w:t xml:space="preserve">the default </w:t>
        </w:r>
      </w:ins>
      <w:ins w:id="463" w:author="Sumant Tambe" w:date="2012-12-01T22:22:00Z">
        <w:r w:rsidR="00312FAE">
          <w:t>selection parameters</w:t>
        </w:r>
      </w:ins>
      <w:ins w:id="464" w:author="Sumant Tambe" w:date="2012-12-01T22:23:00Z">
        <w:r w:rsidR="00C85237">
          <w:t>.</w:t>
        </w:r>
      </w:ins>
      <w:ins w:id="465" w:author="Sumant Tambe" w:date="2012-12-01T22:30:00Z">
        <w:r w:rsidR="00E97AA1">
          <w:t xml:space="preserve"> For convenience, Selector provides </w:t>
        </w:r>
        <w:r w:rsidR="00E97AA1" w:rsidRPr="008B6727">
          <w:rPr>
            <w:rFonts w:ascii="Courier New" w:hAnsi="Courier New" w:cs="Courier New"/>
            <w:rPrChange w:id="466" w:author="Sumant Tambe" w:date="2012-12-01T22:31:00Z">
              <w:rPr/>
            </w:rPrChange>
          </w:rPr>
          <w:t>read</w:t>
        </w:r>
        <w:r w:rsidR="00E97AA1">
          <w:t xml:space="preserve"> and </w:t>
        </w:r>
        <w:r w:rsidR="00E97AA1" w:rsidRPr="008B6727">
          <w:rPr>
            <w:rFonts w:ascii="Courier New" w:hAnsi="Courier New" w:cs="Courier New"/>
            <w:rPrChange w:id="467" w:author="Sumant Tambe" w:date="2012-12-01T22:31:00Z">
              <w:rPr/>
            </w:rPrChange>
          </w:rPr>
          <w:t>take</w:t>
        </w:r>
        <w:r w:rsidR="00E97AA1">
          <w:t xml:space="preserve"> methods.</w:t>
        </w:r>
      </w:ins>
    </w:p>
    <w:p w:rsidR="00C14272" w:rsidDel="008E35D3" w:rsidRDefault="00C14272" w:rsidP="00C14272">
      <w:pPr>
        <w:pStyle w:val="EditorialComment"/>
        <w:ind w:left="360"/>
        <w:rPr>
          <w:del w:id="468" w:author="Sumant Tambe" w:date="2012-11-30T16:22:00Z"/>
        </w:rPr>
      </w:pPr>
      <w:del w:id="469" w:author="Sumant Tambe" w:date="2012-11-30T16:22:00Z">
        <w:r w:rsidRPr="00E30847" w:rsidDel="008E35D3">
          <w:rPr>
            <w:b/>
          </w:rPr>
          <w:delText xml:space="preserve">Issue </w:delText>
        </w:r>
        <w:r w:rsidDel="008E35D3">
          <w:rPr>
            <w:b/>
          </w:rPr>
          <w:delText>16321</w:delText>
        </w:r>
        <w:r w:rsidDel="008E35D3">
          <w:delText xml:space="preserve">: Too many </w:delText>
        </w:r>
        <w:r w:rsidDel="008E35D3">
          <w:rPr>
            <w:rStyle w:val="CodeChar"/>
          </w:rPr>
          <w:delText>read/take</w:delText>
        </w:r>
        <w:r w:rsidDel="008E35D3">
          <w:delText xml:space="preserve"> overloads</w:delText>
        </w:r>
      </w:del>
    </w:p>
    <w:p w:rsidR="007253AE" w:rsidDel="006666D5" w:rsidRDefault="007253AE">
      <w:pPr>
        <w:pStyle w:val="Body"/>
        <w:numPr>
          <w:ilvl w:val="0"/>
          <w:numId w:val="12"/>
        </w:numPr>
        <w:rPr>
          <w:del w:id="470" w:author="Sumant Tambe" w:date="2012-12-09T19:50:00Z"/>
        </w:rPr>
      </w:pPr>
      <w:del w:id="471" w:author="Sumant Tambe" w:date="2012-12-09T19:50:00Z">
        <w:r w:rsidDel="006666D5">
          <w:delText xml:space="preserve">Qualifications to the data to be read or taken, including the number of samples, a </w:delText>
        </w:r>
        <w:r w:rsidRPr="007253AE" w:rsidDel="006666D5">
          <w:rPr>
            <w:rStyle w:val="CodeChar"/>
          </w:rPr>
          <w:delText>ReadCondition</w:delText>
        </w:r>
        <w:r w:rsidDel="006666D5">
          <w:delText xml:space="preserve">, a particular instance, and so on, have been encapsulated in a nested type </w:delText>
        </w:r>
        <w:r w:rsidRPr="007253AE" w:rsidDel="006666D5">
          <w:rPr>
            <w:rStyle w:val="CodeChar"/>
          </w:rPr>
          <w:delText>DataReader.Query</w:delText>
        </w:r>
        <w:r w:rsidDel="006666D5">
          <w:delText>. This refactoring allows a large number of distinct methods from the PIM, each qualified by a different name suffix, to be collapsed to a very small number of overloads.</w:delText>
        </w:r>
      </w:del>
    </w:p>
    <w:p w:rsidR="00C26DAF" w:rsidRDefault="00157CCB" w:rsidP="00B95E87">
      <w:pPr>
        <w:pStyle w:val="Heading2"/>
      </w:pPr>
      <w:bookmarkStart w:id="472" w:name="_Ref134965308"/>
      <w:bookmarkStart w:id="473" w:name="_Toc342847107"/>
      <w:r>
        <w:t>Extensible and Dynamic Topic Types Module</w:t>
      </w:r>
      <w:bookmarkEnd w:id="472"/>
      <w:bookmarkEnd w:id="473"/>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[DDS-XTypes].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[DDS-XTypes] to types defined by [DDS]</w:t>
      </w:r>
      <w:r>
        <w:t xml:space="preserve"> (such as the built-in topic data types) are contained within those types.</w:t>
      </w:r>
    </w:p>
    <w:p w:rsidR="00C26DAF" w:rsidRDefault="00157CCB" w:rsidP="00B95E87">
      <w:pPr>
        <w:pStyle w:val="Heading3"/>
      </w:pPr>
      <w:bookmarkStart w:id="474" w:name="_Toc342847108"/>
      <w:r>
        <w:t>Dynamic Language Binding</w:t>
      </w:r>
      <w:bookmarkEnd w:id="474"/>
    </w:p>
    <w:p w:rsidR="00C26DAF" w:rsidRDefault="00157CCB">
      <w:pPr>
        <w:pStyle w:val="Body"/>
      </w:pPr>
      <w:r>
        <w:t xml:space="preserve">The Dynamic Language Binding, as defined by [DDS-XTypes],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DB0C93" w:rsidDel="008E35D3" w:rsidRDefault="00DB0C93" w:rsidP="00DB0C93">
      <w:pPr>
        <w:pStyle w:val="EditorialComment"/>
        <w:rPr>
          <w:del w:id="475" w:author="Sumant Tambe" w:date="2012-11-30T16:22:00Z"/>
        </w:rPr>
      </w:pPr>
      <w:del w:id="476" w:author="Sumant Tambe" w:date="2012-11-30T16:22:00Z">
        <w:r w:rsidRPr="00E30847" w:rsidDel="008E35D3">
          <w:rPr>
            <w:b/>
          </w:rPr>
          <w:delText xml:space="preserve">Issue </w:delText>
        </w:r>
        <w:r w:rsidDel="008E35D3">
          <w:rPr>
            <w:b/>
          </w:rPr>
          <w:delText>16324</w:delText>
        </w:r>
        <w:r w:rsidDel="008E35D3">
          <w:delText xml:space="preserve">: </w:delText>
        </w:r>
        <w:r w:rsidRPr="00794E99" w:rsidDel="008E35D3">
          <w:delText xml:space="preserve">Improve </w:delText>
        </w:r>
        <w:r w:rsidRPr="00DB0C93" w:rsidDel="008E35D3">
          <w:delText>polymorphic sample creation</w:delText>
        </w:r>
      </w:del>
    </w:p>
    <w:p w:rsidR="00C26DAF" w:rsidRDefault="00157CCB">
      <w:pPr>
        <w:pStyle w:val="Body"/>
      </w:pPr>
      <w:r>
        <w:t>Th</w:t>
      </w:r>
      <w:r w:rsidR="00586EAD">
        <w:t>is</w:t>
      </w:r>
      <w:r>
        <w:t xml:space="preserve"> abstract factor</w:t>
      </w:r>
      <w:r w:rsidR="00586EAD">
        <w:t>y</w:t>
      </w:r>
      <w:r>
        <w:t xml:space="preserve"> </w:t>
      </w:r>
      <w:r w:rsidR="00586EAD">
        <w:t xml:space="preserve">is a </w:t>
      </w:r>
      <w:r>
        <w:t>per-</w:t>
      </w:r>
      <w:del w:id="477" w:author="Sumant Tambe" w:date="2012-10-19T17:17:00Z">
        <w:r w:rsidDel="006F02C5">
          <w:rPr>
            <w:rStyle w:val="CodeChar"/>
          </w:rPr>
          <w:delText>Bootstrap</w:delText>
        </w:r>
        <w:r w:rsidDel="006F02C5">
          <w:delText xml:space="preserve"> </w:delText>
        </w:r>
      </w:del>
      <w:ins w:id="478" w:author="Sumant Tambe" w:date="2012-10-19T17:17:00Z">
        <w:r w:rsidR="006F02C5">
          <w:rPr>
            <w:rStyle w:val="CodeChar"/>
          </w:rPr>
          <w:t>ServiceEnvironment</w:t>
        </w:r>
        <w:r w:rsidR="006F02C5">
          <w:t xml:space="preserve"> </w:t>
        </w:r>
      </w:ins>
      <w:r>
        <w:t xml:space="preserve">singleton. The static </w:t>
      </w:r>
      <w:r>
        <w:rPr>
          <w:rStyle w:val="CodeChar"/>
        </w:rPr>
        <w:t>delete_instance</w:t>
      </w:r>
      <w:r>
        <w:t xml:space="preserve"> operations defined in [DDS-XTypes]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[DDS-XTypes]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479" w:name="_Ref143771891"/>
      <w:r>
        <w:rPr>
          <w:rStyle w:val="CodeChar"/>
        </w:rPr>
        <w:t>DynamicType</w:t>
      </w:r>
      <w:r>
        <w:t xml:space="preserve"> and </w:t>
      </w:r>
      <w:r>
        <w:rPr>
          <w:rStyle w:val="CodeChar"/>
        </w:rPr>
        <w:t>DynamicTypeMember</w:t>
      </w:r>
      <w:r>
        <w:t xml:space="preserve"> Interfaces</w:t>
      </w:r>
      <w:bookmarkEnd w:id="479"/>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w:t>
      </w:r>
      <w:r>
        <w:lastRenderedPageBreak/>
        <w:t xml:space="preserve">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 xml:space="preserve">In addition to the methods specified by [DDS-XTypes],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3E69A6" w:rsidRDefault="003E69A6">
      <w:pPr>
        <w:pStyle w:val="Body"/>
        <w:rPr>
          <w:ins w:id="480" w:author="Sumant Tambe" w:date="2012-12-09T19:57:00Z"/>
        </w:rPr>
      </w:pPr>
      <w:ins w:id="481" w:author="Sumant Tambe" w:date="2012-12-09T19:57:00Z">
        <w:r w:rsidRPr="003E69A6">
          <w:rPr>
            <w:b/>
            <w:bdr w:val="single" w:sz="4" w:space="0" w:color="auto"/>
            <w:rPrChange w:id="482" w:author="Sumant Tambe" w:date="2012-12-09T19:58:00Z">
              <w:rPr/>
            </w:rPrChange>
          </w:rPr>
          <w:t>Issue #16529:</w:t>
        </w:r>
        <w:r w:rsidRPr="003E69A6">
          <w:rPr>
            <w:bdr w:val="single" w:sz="4" w:space="0" w:color="auto"/>
            <w:rPrChange w:id="483" w:author="Sumant Tambe" w:date="2012-12-09T19:58:00Z">
              <w:rPr/>
            </w:rPrChange>
          </w:rPr>
          <w:t xml:space="preserve"> </w:t>
        </w:r>
      </w:ins>
      <w:ins w:id="484" w:author="Sumant Tambe" w:date="2012-12-09T19:58:00Z">
        <w:r w:rsidRPr="003E69A6">
          <w:rPr>
            <w:bdr w:val="single" w:sz="4" w:space="0" w:color="auto"/>
            <w:rPrChange w:id="485" w:author="Sumant Tambe" w:date="2012-12-09T19:58:00Z">
              <w:rPr/>
            </w:rPrChange>
          </w:rPr>
          <w:t>Modifiable Types should be removed and replaced by values (e.g. immutable types)</w:t>
        </w:r>
      </w:ins>
    </w:p>
    <w:p w:rsidR="00C26DAF" w:rsidRDefault="00157CCB">
      <w:pPr>
        <w:pStyle w:val="Body"/>
      </w:pPr>
      <w:del w:id="486" w:author="Sumant Tambe" w:date="2012-12-01T22:44:00Z">
        <w:r w:rsidDel="009914E5">
          <w:delText xml:space="preserve">The following interfaces are values types with modifiable and unmodifiable variants, as described in section </w:delText>
        </w:r>
        <w:r w:rsidR="009F3DA0" w:rsidDel="009914E5">
          <w:fldChar w:fldCharType="begin"/>
        </w:r>
        <w:r w:rsidDel="009914E5">
          <w:delInstrText xml:space="preserve"> REF _Ref134965787 \r \p \h </w:delInstrText>
        </w:r>
        <w:r w:rsidR="009F3DA0" w:rsidDel="009914E5">
          <w:fldChar w:fldCharType="separate"/>
        </w:r>
        <w:r w:rsidR="00D06F28" w:rsidDel="009914E5">
          <w:delText>7.2.3 above</w:delText>
        </w:r>
        <w:r w:rsidR="009F3DA0" w:rsidDel="009914E5">
          <w:fldChar w:fldCharType="end"/>
        </w:r>
        <w:r w:rsidDel="009914E5">
          <w:delText>:</w:delText>
        </w:r>
      </w:del>
      <w:ins w:id="487" w:author="Sumant Tambe" w:date="2012-12-01T22:44:00Z">
        <w:r w:rsidR="009914E5">
          <w:t xml:space="preserve"> This specification define</w:t>
        </w:r>
      </w:ins>
      <w:ins w:id="488" w:author="Sumant Tambe" w:date="2012-12-01T22:45:00Z">
        <w:r w:rsidR="009914E5">
          <w:t>s</w:t>
        </w:r>
      </w:ins>
      <w:ins w:id="489" w:author="Sumant Tambe" w:date="2012-12-01T22:44:00Z">
        <w:r w:rsidR="009914E5">
          <w:t xml:space="preserve"> three descriptor interfaces</w:t>
        </w:r>
      </w:ins>
      <w:ins w:id="490" w:author="Sumant Tambe" w:date="2012-12-01T22:45:00Z">
        <w:r w:rsidR="009914E5">
          <w:t xml:space="preserve">. The instances of descriptor interfaces are immutable and therefore, provide methods to create new descriptor objects from the existing </w:t>
        </w:r>
        <w:r w:rsidR="009914E5">
          <w:lastRenderedPageBreak/>
          <w:t>ones.</w:t>
        </w:r>
      </w:ins>
    </w:p>
    <w:p w:rsidR="00C26DAF" w:rsidRDefault="00157CCB">
      <w:pPr>
        <w:pStyle w:val="Body"/>
        <w:numPr>
          <w:ilvl w:val="0"/>
          <w:numId w:val="22"/>
        </w:numPr>
      </w:pPr>
      <w:r>
        <w:rPr>
          <w:rStyle w:val="CodeChar"/>
        </w:rPr>
        <w:t>AnnotationDescriptor</w:t>
      </w:r>
      <w:del w:id="491" w:author="Sumant Tambe" w:date="2012-12-01T22:45:00Z">
        <w:r w:rsidDel="00FB4B23">
          <w:delText xml:space="preserve"> (and </w:delText>
        </w:r>
        <w:r w:rsidDel="00FB4B23">
          <w:rPr>
            <w:rStyle w:val="CodeChar"/>
          </w:rPr>
          <w:delText>ModifiableAnnotationDescriptor</w:delText>
        </w:r>
        <w:r w:rsidDel="00FB4B23">
          <w:delText>)</w:delText>
        </w:r>
      </w:del>
    </w:p>
    <w:p w:rsidR="00C26DAF" w:rsidRDefault="00157CCB">
      <w:pPr>
        <w:pStyle w:val="Body"/>
        <w:numPr>
          <w:ilvl w:val="0"/>
          <w:numId w:val="22"/>
        </w:numPr>
      </w:pPr>
      <w:r>
        <w:rPr>
          <w:rStyle w:val="CodeChar"/>
        </w:rPr>
        <w:t>MemberDescriptor</w:t>
      </w:r>
      <w:del w:id="492" w:author="Sumant Tambe" w:date="2012-12-01T22:46:00Z">
        <w:r w:rsidDel="00FB4B23">
          <w:delText xml:space="preserve"> (and </w:delText>
        </w:r>
        <w:r w:rsidDel="00FB4B23">
          <w:rPr>
            <w:rStyle w:val="CodeChar"/>
          </w:rPr>
          <w:delText>ModifiablememberDescriptor</w:delText>
        </w:r>
        <w:r w:rsidDel="00FB4B23">
          <w:delText>)</w:delText>
        </w:r>
      </w:del>
    </w:p>
    <w:p w:rsidR="00C26DAF" w:rsidRDefault="00157CCB">
      <w:pPr>
        <w:pStyle w:val="Body"/>
        <w:numPr>
          <w:ilvl w:val="0"/>
          <w:numId w:val="22"/>
        </w:numPr>
        <w:rPr>
          <w:rFonts w:ascii="MS Serif" w:hAnsi="MS Serif"/>
        </w:rPr>
      </w:pPr>
      <w:r>
        <w:rPr>
          <w:rStyle w:val="CodeChar"/>
        </w:rPr>
        <w:t>TypeDescriptor</w:t>
      </w:r>
      <w:del w:id="493" w:author="Sumant Tambe" w:date="2012-12-01T22:46:00Z">
        <w:r w:rsidDel="00FB4B23">
          <w:delText xml:space="preserve"> (and </w:delText>
        </w:r>
        <w:r w:rsidDel="00FB4B23">
          <w:rPr>
            <w:rStyle w:val="CodeChar"/>
          </w:rPr>
          <w:delText>ModifiableTypeDescriptor</w:delText>
        </w:r>
        <w:r w:rsidDel="00FB4B23">
          <w:delText>)</w:delText>
        </w:r>
      </w:del>
    </w:p>
    <w:p w:rsidR="00C26DAF" w:rsidRDefault="00157CCB" w:rsidP="00B95E87">
      <w:pPr>
        <w:pStyle w:val="Heading3"/>
      </w:pPr>
      <w:bookmarkStart w:id="494" w:name="_Toc342847109"/>
      <w:r>
        <w:t>Built-in Types</w:t>
      </w:r>
      <w:bookmarkEnd w:id="494"/>
    </w:p>
    <w:p w:rsidR="00C26DAF" w:rsidRDefault="00157CCB">
      <w:pPr>
        <w:pStyle w:val="Body"/>
        <w:rPr>
          <w:rFonts w:ascii="MS Serif" w:hAnsi="MS Serif"/>
        </w:rPr>
      </w:pPr>
      <w:r>
        <w:t xml:space="preserve">[DDS-XTypes]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ins w:id="495" w:author="Sumant Tambe" w:date="2012-12-01T23:25:00Z">
        <w:r w:rsidR="006D7DC8">
          <w:t xml:space="preserve">generic </w:t>
        </w:r>
      </w:ins>
      <w:r>
        <w:rPr>
          <w:rStyle w:val="CodeChar"/>
        </w:rPr>
        <w:t>DataReader</w:t>
      </w:r>
      <w:r>
        <w:t xml:space="preserve"> and </w:t>
      </w:r>
      <w:r>
        <w:rPr>
          <w:rStyle w:val="CodeChar"/>
        </w:rPr>
        <w:t>DataWriter</w:t>
      </w:r>
      <w:r>
        <w:t xml:space="preserve"> </w:t>
      </w:r>
      <w:ins w:id="496" w:author="Sumant Tambe" w:date="2012-12-01T23:25:00Z">
        <w:r w:rsidR="006D7DC8">
          <w:t xml:space="preserve">interfaces are applicable to the built-in types. </w:t>
        </w:r>
      </w:ins>
      <w:ins w:id="497" w:author="Sumant Tambe" w:date="2012-12-01T23:26:00Z">
        <w:r w:rsidR="006D7DC8" w:rsidRPr="00705ED5">
          <w:rPr>
            <w:rFonts w:ascii="Courier New" w:hAnsi="Courier New" w:cs="Courier New"/>
            <w:rPrChange w:id="498" w:author="Sumant Tambe" w:date="2012-12-01T23:27:00Z">
              <w:rPr/>
            </w:rPrChange>
          </w:rPr>
          <w:t>Subscriber</w:t>
        </w:r>
        <w:r w:rsidR="006D7DC8">
          <w:t xml:space="preserve"> and </w:t>
        </w:r>
        <w:r w:rsidR="006D7DC8" w:rsidRPr="00705ED5">
          <w:rPr>
            <w:rFonts w:ascii="Courier New" w:hAnsi="Courier New" w:cs="Courier New"/>
            <w:rPrChange w:id="499" w:author="Sumant Tambe" w:date="2012-12-01T23:27:00Z">
              <w:rPr/>
            </w:rPrChange>
          </w:rPr>
          <w:t>Publisher</w:t>
        </w:r>
        <w:r w:rsidR="006D7DC8">
          <w:t xml:space="preserve"> provide </w:t>
        </w:r>
        <w:r w:rsidR="00705ED5">
          <w:t xml:space="preserve">generic </w:t>
        </w:r>
        <w:r w:rsidR="006D7DC8" w:rsidRPr="00705ED5">
          <w:rPr>
            <w:rFonts w:ascii="Courier New" w:hAnsi="Courier New" w:cs="Courier New"/>
            <w:rPrChange w:id="500" w:author="Sumant Tambe" w:date="2012-12-01T23:27:00Z">
              <w:rPr/>
            </w:rPrChange>
          </w:rPr>
          <w:t>createDataReader</w:t>
        </w:r>
        <w:r w:rsidR="006D7DC8">
          <w:t xml:space="preserve"> and </w:t>
        </w:r>
        <w:r w:rsidR="006D7DC8" w:rsidRPr="00705ED5">
          <w:rPr>
            <w:rFonts w:ascii="Courier New" w:hAnsi="Courier New" w:cs="Courier New"/>
            <w:rPrChange w:id="501" w:author="Sumant Tambe" w:date="2012-12-01T23:27:00Z">
              <w:rPr/>
            </w:rPrChange>
          </w:rPr>
          <w:t>createDataWriter</w:t>
        </w:r>
        <w:r w:rsidR="006D7DC8">
          <w:t xml:space="preserve"> </w:t>
        </w:r>
        <w:r w:rsidR="00705ED5">
          <w:t xml:space="preserve">methods to create </w:t>
        </w:r>
      </w:ins>
      <w:ins w:id="502" w:author="Sumant Tambe" w:date="2012-12-01T23:27:00Z">
        <w:r w:rsidR="00705ED5">
          <w:t xml:space="preserve">datareader and datawriter for the built-in types, respectively. </w:t>
        </w:r>
      </w:ins>
      <w:del w:id="503" w:author="Sumant Tambe" w:date="2012-12-01T23:27:00Z">
        <w:r w:rsidDel="00705ED5">
          <w:delText xml:space="preserve">specializations for these built-in types provide additional overloaded methods not implied by the generic versions of these interfaces. Therefore, this PSM defines extended interfaces </w:delText>
        </w:r>
        <w:r w:rsidDel="00705ED5">
          <w:rPr>
            <w:rStyle w:val="CodeChar"/>
          </w:rPr>
          <w:delText>StringDataReader</w:delText>
        </w:r>
        <w:r w:rsidDel="00705ED5">
          <w:delText xml:space="preserve">, </w:delText>
        </w:r>
        <w:r w:rsidDel="00705ED5">
          <w:rPr>
            <w:rStyle w:val="CodeChar"/>
          </w:rPr>
          <w:delText>StringDataWriter</w:delText>
        </w:r>
        <w:r w:rsidDel="00705ED5">
          <w:delText xml:space="preserve">, </w:delText>
        </w:r>
        <w:r w:rsidDel="00705ED5">
          <w:rPr>
            <w:rStyle w:val="CodeChar"/>
          </w:rPr>
          <w:delText>BytesDataReader</w:delText>
        </w:r>
        <w:r w:rsidDel="00705ED5">
          <w:delText xml:space="preserve">, </w:delText>
        </w:r>
        <w:r w:rsidDel="00705ED5">
          <w:rPr>
            <w:rStyle w:val="CodeChar"/>
          </w:rPr>
          <w:delText>BytesDataWriter</w:delText>
        </w:r>
        <w:r w:rsidDel="00705ED5">
          <w:delText xml:space="preserve">, and so on. It furthermore provides additional </w:delText>
        </w:r>
        <w:r w:rsidDel="00705ED5">
          <w:rPr>
            <w:rStyle w:val="CodeChar"/>
          </w:rPr>
          <w:delText>Subscriber.createDataReader</w:delText>
        </w:r>
        <w:r w:rsidDel="00705ED5">
          <w:delText xml:space="preserve"> and </w:delText>
        </w:r>
        <w:r w:rsidDel="00705ED5">
          <w:rPr>
            <w:rStyle w:val="CodeChar"/>
          </w:rPr>
          <w:delText>Publisher.createDataWriter</w:delText>
        </w:r>
        <w:r w:rsidDel="00705ED5">
          <w:delText xml:space="preserve"> variants specially tailored to the built-in types that return these extended interface types to allow applications to take advantage of these additional methods while maintaining static type safety. Note that the existence of these built-in-type-specific </w:delText>
        </w:r>
        <w:r w:rsidDel="00705ED5">
          <w:rPr>
            <w:rStyle w:val="CodeChar"/>
          </w:rPr>
          <w:delText>Publisher</w:delText>
        </w:r>
        <w:r w:rsidDel="00705ED5">
          <w:delText xml:space="preserve"> and </w:delText>
        </w:r>
        <w:r w:rsidDel="00705ED5">
          <w:rPr>
            <w:rStyle w:val="CodeChar"/>
          </w:rPr>
          <w:delText>Subscriber</w:delText>
        </w:r>
        <w:r w:rsidDel="00705ED5">
          <w:delText xml:space="preserve"> factory methods does not imply that the generic versions of these methods do not apply to the built-in types; they do.</w:delText>
        </w:r>
      </w:del>
    </w:p>
    <w:p w:rsidR="00C26DAF" w:rsidRDefault="00157CCB" w:rsidP="00B95E87">
      <w:pPr>
        <w:pStyle w:val="Heading3"/>
      </w:pPr>
      <w:bookmarkStart w:id="504" w:name="_Toc342847110"/>
      <w:r>
        <w:t xml:space="preserve">Representing Types with </w:t>
      </w:r>
      <w:r>
        <w:rPr>
          <w:rStyle w:val="CodeChar"/>
        </w:rPr>
        <w:t>TypeObject</w:t>
      </w:r>
      <w:bookmarkEnd w:id="504"/>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w:t>
      </w:r>
      <w:del w:id="505" w:author="Sumant Tambe" w:date="2012-12-01T23:28:00Z">
        <w:r w:rsidDel="00626ADF">
          <w:rPr>
            <w:rStyle w:val="CodeChar"/>
          </w:rPr>
          <w:delText xml:space="preserve"> </w:delText>
        </w:r>
      </w:del>
      <w:r>
        <w:rPr>
          <w:rStyle w:val="CodeChar"/>
        </w:rPr>
        <w:t>BOUND_MAPTYPE_MEMBER_ID</w:t>
      </w:r>
      <w:r>
        <w:rPr>
          <w:rFonts w:ascii="MS Serif" w:hAnsi="MS Serif"/>
        </w:rPr>
        <w:t>.</w:t>
      </w:r>
    </w:p>
    <w:p w:rsidR="00C26DAF" w:rsidRDefault="00157CCB" w:rsidP="00B95E87">
      <w:pPr>
        <w:pStyle w:val="Heading1"/>
      </w:pPr>
      <w:bookmarkStart w:id="506" w:name="_Ref143771053"/>
      <w:bookmarkStart w:id="507" w:name="_Ref143771197"/>
      <w:bookmarkStart w:id="508" w:name="_Ref143771830"/>
      <w:bookmarkStart w:id="509" w:name="_Toc342847111"/>
      <w:r>
        <w:t>Java Type Representation</w:t>
      </w:r>
      <w:bookmarkEnd w:id="506"/>
      <w:bookmarkEnd w:id="507"/>
      <w:bookmarkEnd w:id="508"/>
      <w:r>
        <w:t xml:space="preserve"> and Language Binding</w:t>
      </w:r>
      <w:bookmarkEnd w:id="509"/>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 xml:space="preserve">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w:t>
      </w:r>
      <w:r>
        <w:lastRenderedPageBreak/>
        <w:t>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510" w:name="_Toc342847112"/>
      <w:r>
        <w:t>Default Mappings</w:t>
      </w:r>
      <w:bookmarkEnd w:id="510"/>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511" w:name="_Ref141751646"/>
      <w:bookmarkStart w:id="512"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511"/>
      <w:r>
        <w:t xml:space="preserve"> — Default type mappings</w:t>
      </w:r>
      <w:bookmarkEnd w:id="5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513" w:name="_Toc342847113"/>
      <w:r>
        <w:lastRenderedPageBreak/>
        <w:t>Metadata</w:t>
      </w:r>
      <w:bookmarkEnd w:id="513"/>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pPr>
      <w:bookmarkStart w:id="514" w:name="_Ref141750409"/>
      <w:bookmarkStart w:id="515" w:name="_Toc342847114"/>
      <w:r>
        <w:t>Primitive Types</w:t>
      </w:r>
      <w:bookmarkEnd w:id="514"/>
      <w:bookmarkEnd w:id="515"/>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516" w:name="_Ref141750652"/>
      <w:r>
        <w:t>The DDS Type System ([DDS-XTypes])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xml:space="preserve">: Map the DDS unsigned type to a Java signed type of the same size. Designers can be confident that every value in the range of the DDS type has an </w:t>
      </w:r>
      <w:r>
        <w:lastRenderedPageBreak/>
        <w:t>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517" w:name="_Toc342847115"/>
      <w:r>
        <w:t>Collections</w:t>
      </w:r>
      <w:bookmarkEnd w:id="516"/>
      <w:bookmarkEnd w:id="517"/>
    </w:p>
    <w:p w:rsidR="00C26DAF" w:rsidRDefault="00157CCB">
      <w:pPr>
        <w:pStyle w:val="Body"/>
      </w:pPr>
      <w:r>
        <w:t>[DDS-XTypes]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518" w:name="_Toc342847116"/>
      <w:r>
        <w:t>Strings</w:t>
      </w:r>
      <w:bookmarkEnd w:id="518"/>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519" w:name="_Ref141750696"/>
      <w:bookmarkStart w:id="520" w:name="_Toc342847117"/>
      <w:r>
        <w:t>Maps</w:t>
      </w:r>
      <w:bookmarkEnd w:id="520"/>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521" w:name="_Toc342847118"/>
      <w:r>
        <w:t>Sequences</w:t>
      </w:r>
      <w:bookmarkEnd w:id="519"/>
      <w:r>
        <w:t xml:space="preserve"> and Arrays</w:t>
      </w:r>
      <w:bookmarkEnd w:id="521"/>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w:t>
      </w:r>
      <w:r>
        <w:lastRenderedPageBreak/>
        <w:t>analysis of the type itself and may vary from object to object of the same type.</w:t>
      </w:r>
    </w:p>
    <w:p w:rsidR="00C26DAF" w:rsidRDefault="00157CCB" w:rsidP="00B95E87">
      <w:pPr>
        <w:pStyle w:val="Heading2"/>
      </w:pPr>
      <w:bookmarkStart w:id="522" w:name="_Toc342847119"/>
      <w:r>
        <w:t>Aggregated Types</w:t>
      </w:r>
      <w:bookmarkEnd w:id="522"/>
    </w:p>
    <w:p w:rsidR="00C26DAF" w:rsidRDefault="00157CCB">
      <w:pPr>
        <w:pStyle w:val="Body"/>
      </w:pPr>
      <w:r>
        <w:t>[DDS-XTypes] recognizes two kinds of aggregated types: structures and unions.</w:t>
      </w:r>
    </w:p>
    <w:p w:rsidR="00C26DAF" w:rsidRDefault="00157CCB">
      <w:pPr>
        <w:pStyle w:val="Body"/>
        <w:rPr>
          <w:rFonts w:ascii="MS Serif" w:hAnsi="MS Serif"/>
        </w:rPr>
      </w:pPr>
      <w:r>
        <w:t xml:space="preserve">Any DDS type that is not a nested type (in the sense of that word defined by [DDS-XTypes],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r>
        <w:rPr>
          <w:rStyle w:val="CodeChar"/>
        </w:rPr>
        <w:t>java.lang.SecurityManager</w:t>
      </w:r>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523" w:name="_Toc342847120"/>
      <w:r>
        <w:t>Structures</w:t>
      </w:r>
      <w:bookmarkEnd w:id="523"/>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 xml:space="preserve">Java class extension shall map to structure inheritance in the DDS Type System [DDS-XTypes], subject to the restrictions documented by the </w:t>
      </w:r>
      <w:r>
        <w:rPr>
          <w:rStyle w:val="CodeChar"/>
        </w:rPr>
        <w:t>java.io.Serializable</w:t>
      </w:r>
      <w:r>
        <w:t xml:space="preserve"> interface, such as those pertaining to non-</w:t>
      </w:r>
      <w:r>
        <w:rPr>
          <w:rStyle w:val="CodeChar"/>
        </w:rPr>
        <w:t>Serializable</w:t>
      </w:r>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524" w:name="_Toc342847121"/>
      <w:r>
        <w:lastRenderedPageBreak/>
        <w:t>Unions</w:t>
      </w:r>
      <w:bookmarkEnd w:id="524"/>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525" w:name="_Toc342847122"/>
      <w:r>
        <w:t>Enumerations and Bit Sets</w:t>
      </w:r>
      <w:bookmarkEnd w:id="525"/>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526" w:name="_Toc342847123"/>
      <w:r>
        <w:t>Modules</w:t>
      </w:r>
      <w:bookmarkEnd w:id="526"/>
    </w:p>
    <w:p w:rsidR="00C26DAF" w:rsidRDefault="00157CCB">
      <w:pPr>
        <w:pStyle w:val="Body"/>
        <w:rPr>
          <w:rFonts w:ascii="MS Serif" w:hAnsi="MS Serif"/>
        </w:rPr>
      </w:pPr>
      <w:r>
        <w:t xml:space="preserve">Each segment of a Java type’s package name shall correspond to a module in the DDS Type System [DDS-XTypes].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527" w:name="_Toc342847124"/>
      <w:r>
        <w:t>Annotations</w:t>
      </w:r>
      <w:bookmarkEnd w:id="527"/>
    </w:p>
    <w:p w:rsidR="00C26DAF" w:rsidRDefault="00157CCB">
      <w:pPr>
        <w:pStyle w:val="Body"/>
        <w:rPr>
          <w:ins w:id="528" w:author="Sumant Tambe" w:date="2012-10-23T14:28:00Z"/>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rPr>
          <w:ins w:id="529" w:author="Sumant Tambe" w:date="2012-10-23T14:28:00Z"/>
        </w:rPr>
      </w:pPr>
      <w:bookmarkStart w:id="530" w:name="_Toc182385792"/>
      <w:bookmarkStart w:id="531" w:name="_Toc342847125"/>
      <w:ins w:id="532" w:author="Sumant Tambe" w:date="2012-10-23T14:28:00Z">
        <w:r w:rsidRPr="004B3155">
          <w:t xml:space="preserve">Improved Plain Language Binding for </w:t>
        </w:r>
        <w:bookmarkEnd w:id="530"/>
        <w:r>
          <w:t>Java</w:t>
        </w:r>
        <w:bookmarkEnd w:id="531"/>
      </w:ins>
    </w:p>
    <w:p w:rsidR="00EA1B50" w:rsidRDefault="00EA1B50" w:rsidP="00EA1B50">
      <w:pPr>
        <w:pStyle w:val="Heading2"/>
        <w:rPr>
          <w:ins w:id="533" w:author="Sumant Tambe" w:date="2012-12-01T22:36:00Z"/>
        </w:rPr>
      </w:pPr>
      <w:bookmarkStart w:id="534" w:name="_Toc182385793"/>
      <w:bookmarkStart w:id="535" w:name="_Toc342847126"/>
      <w:ins w:id="536" w:author="Sumant Tambe" w:date="2012-10-23T14:29:00Z">
        <w:r w:rsidRPr="004B3155">
          <w:t>TypeMapping</w:t>
        </w:r>
      </w:ins>
      <w:bookmarkEnd w:id="534"/>
      <w:bookmarkEnd w:id="535"/>
    </w:p>
    <w:p w:rsidR="00684954" w:rsidRPr="00684954" w:rsidRDefault="00684954">
      <w:pPr>
        <w:rPr>
          <w:ins w:id="537" w:author="Sumant Tambe" w:date="2012-10-23T14:29:00Z"/>
        </w:rPr>
        <w:pPrChange w:id="538" w:author="Sumant Tambe" w:date="2012-12-01T22:36:00Z">
          <w:pPr>
            <w:pStyle w:val="Heading2"/>
          </w:pPr>
        </w:pPrChange>
      </w:pPr>
      <w:ins w:id="539" w:author="Sumant Tambe" w:date="2012-12-01T22:36:00Z">
        <w:r w:rsidRPr="00684954">
          <w:rPr>
            <w:b/>
            <w:bdr w:val="single" w:sz="4" w:space="0" w:color="auto"/>
            <w:rPrChange w:id="540" w:author="Sumant Tambe" w:date="2012-12-01T22:36:00Z">
              <w:rPr>
                <w:b w:val="0"/>
                <w:bCs w:val="0"/>
              </w:rPr>
            </w:rPrChange>
          </w:rPr>
          <w:t>Issue #17303:</w:t>
        </w:r>
        <w:r w:rsidRPr="00684954">
          <w:rPr>
            <w:bdr w:val="single" w:sz="4" w:space="0" w:color="auto"/>
            <w:rPrChange w:id="541" w:author="Sumant Tambe" w:date="2012-12-01T22:36:00Z">
              <w:rPr>
                <w:b w:val="0"/>
                <w:bCs w:val="0"/>
              </w:rPr>
            </w:rPrChange>
          </w:rPr>
          <w:t xml:space="preserve"> Update specification for final DDS-XTypes</w:t>
        </w:r>
      </w:ins>
    </w:p>
    <w:p w:rsidR="00EA1B50" w:rsidRPr="004B3155" w:rsidRDefault="00EA1B50">
      <w:pPr>
        <w:rPr>
          <w:ins w:id="542" w:author="Sumant Tambe" w:date="2012-10-23T14:29:00Z"/>
        </w:rPr>
      </w:pPr>
      <w:ins w:id="543" w:author="Sumant Tambe" w:date="2012-10-23T14:29:00Z">
        <w:r w:rsidRPr="004B3155">
          <w:t>The type system for DDS topic types is defined by the Extensible and Dynamic Topic Types for DDS specification [DDS-XTypes].</w:t>
        </w:r>
      </w:ins>
    </w:p>
    <w:p w:rsidR="00EA1B50" w:rsidRPr="004B3155" w:rsidRDefault="00EA1B50" w:rsidP="00EA1B50">
      <w:pPr>
        <w:rPr>
          <w:ins w:id="544" w:author="Sumant Tambe" w:date="2012-10-23T14:29:00Z"/>
        </w:rPr>
      </w:pPr>
    </w:p>
    <w:p w:rsidR="00EA1B50" w:rsidRDefault="00EA1B50" w:rsidP="00EA1B50">
      <w:pPr>
        <w:rPr>
          <w:ins w:id="545" w:author="Sumant Tambe" w:date="2012-11-30T16:27:00Z"/>
        </w:rPr>
      </w:pPr>
      <w:ins w:id="546" w:author="Sumant Tambe" w:date="2012-10-23T14:29:00Z">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XTypes] (which in turn is defined in terms of an IDL</w:t>
        </w:r>
      </w:ins>
      <w:ins w:id="547" w:author="Sumant Tambe" w:date="2012-10-23T14:32:00Z">
        <w:r w:rsidR="00533CC2">
          <w:t>-</w:t>
        </w:r>
      </w:ins>
      <w:ins w:id="548" w:author="Sumant Tambe" w:date="2012-10-23T14:29:00Z">
        <w:r w:rsidRPr="004B3155">
          <w:t>to-</w:t>
        </w:r>
      </w:ins>
      <w:ins w:id="549" w:author="Sumant Tambe" w:date="2012-10-23T14:31:00Z">
        <w:r w:rsidR="00533CC2">
          <w:t>Java</w:t>
        </w:r>
      </w:ins>
      <w:ins w:id="550" w:author="Sumant Tambe" w:date="2012-10-23T14:32:00Z">
        <w:r w:rsidR="00533CC2">
          <w:t xml:space="preserve"> </w:t>
        </w:r>
      </w:ins>
      <w:ins w:id="551" w:author="Sumant Tambe" w:date="2012-10-23T14:29:00Z">
        <w:r w:rsidRPr="004B3155">
          <w:t>mapping</w:t>
        </w:r>
      </w:ins>
      <w:ins w:id="552" w:author="Sumant Tambe" w:date="2012-10-23T14:32:00Z">
        <w:r w:rsidR="00533CC2">
          <w:t xml:space="preserve"> [Java-MAP]</w:t>
        </w:r>
      </w:ins>
      <w:ins w:id="553" w:author="Sumant Tambe" w:date="2012-10-23T14:29:00Z">
        <w:r w:rsidRPr="004B3155">
          <w:t>).</w:t>
        </w:r>
      </w:ins>
    </w:p>
    <w:p w:rsidR="006D28E1" w:rsidRDefault="006D28E1" w:rsidP="00EA1B50">
      <w:pPr>
        <w:rPr>
          <w:ins w:id="554" w:author="Sumant Tambe" w:date="2012-11-30T16:27:00Z"/>
        </w:rPr>
      </w:pPr>
    </w:p>
    <w:p w:rsidR="006D28E1" w:rsidRPr="004B3155" w:rsidRDefault="006D28E1" w:rsidP="00EA1B50">
      <w:pPr>
        <w:rPr>
          <w:ins w:id="555" w:author="Sumant Tambe" w:date="2012-10-23T14:29:00Z"/>
        </w:rPr>
      </w:pPr>
      <w:ins w:id="556" w:author="Sumant Tambe" w:date="2012-11-30T16:27:00Z">
        <w:r w:rsidRPr="006D28E1">
          <w:rPr>
            <w:b/>
            <w:bdr w:val="single" w:sz="4" w:space="0" w:color="auto"/>
            <w:rPrChange w:id="557" w:author="Sumant Tambe" w:date="2012-11-30T16:27:00Z">
              <w:rPr/>
            </w:rPrChange>
          </w:rPr>
          <w:t>Issue #15968:</w:t>
        </w:r>
        <w:r w:rsidRPr="006D28E1">
          <w:rPr>
            <w:bdr w:val="single" w:sz="4" w:space="0" w:color="auto"/>
            <w:rPrChange w:id="558" w:author="Sumant Tambe" w:date="2012-11-30T16:27:00Z">
              <w:rPr/>
            </w:rPrChange>
          </w:rPr>
          <w:t xml:space="preserve"> formal description of how topic types are mapped to Java classes needed</w:t>
        </w:r>
      </w:ins>
    </w:p>
    <w:p w:rsidR="003B5E48" w:rsidRPr="004B3155" w:rsidRDefault="003B5E48" w:rsidP="003B5E48">
      <w:pPr>
        <w:pStyle w:val="Heading3"/>
        <w:rPr>
          <w:ins w:id="559" w:author="Sumant Tambe" w:date="2012-10-23T18:08:00Z"/>
        </w:rPr>
      </w:pPr>
      <w:bookmarkStart w:id="560" w:name="_Toc182385794"/>
      <w:bookmarkStart w:id="561" w:name="_Toc342847127"/>
      <w:ins w:id="562" w:author="Sumant Tambe" w:date="2012-10-23T18:08:00Z">
        <w:r w:rsidRPr="004B3155">
          <w:t>Mapping Aggregation Types</w:t>
        </w:r>
        <w:bookmarkEnd w:id="560"/>
        <w:bookmarkEnd w:id="561"/>
      </w:ins>
    </w:p>
    <w:p w:rsidR="003B5E48" w:rsidRDefault="003B5E48" w:rsidP="003B5E48">
      <w:pPr>
        <w:rPr>
          <w:ins w:id="563" w:author="Sumant Tambe" w:date="2012-10-23T18:08:00Z"/>
        </w:rPr>
      </w:pPr>
      <w:ins w:id="564" w:author="Sumant Tambe" w:date="2012-10-23T18:08:00Z">
        <w:r w:rsidRPr="004B3155">
          <w:t xml:space="preserve">DDS aggregation types shall be mapped to a </w:t>
        </w:r>
        <w:r>
          <w:t>final Java</w:t>
        </w:r>
        <w:r w:rsidRPr="004B3155">
          <w:t xml:space="preserve"> class. Contained attributes shall be </w:t>
        </w:r>
        <w:r w:rsidRPr="004B3155">
          <w:lastRenderedPageBreak/>
          <w:t xml:space="preserve">encapsulated. </w:t>
        </w:r>
        <w:r>
          <w:t>Java Bean style a</w:t>
        </w:r>
        <w:r w:rsidRPr="004B3155">
          <w:t>ccessors shall be provided</w:t>
        </w:r>
        <w:r>
          <w:t xml:space="preserve">. Special mapping rules for boolean properties are allowed. </w:t>
        </w:r>
        <w:r w:rsidRPr="004B3155">
          <w:t xml:space="preserve">The representation of internal state </w:t>
        </w:r>
        <w:r>
          <w:t>shall be private</w:t>
        </w:r>
        <w:r w:rsidRPr="004B3155">
          <w:t>.</w:t>
        </w:r>
      </w:ins>
    </w:p>
    <w:p w:rsidR="003B5E48" w:rsidRDefault="003B5E48" w:rsidP="003B5E48">
      <w:pPr>
        <w:rPr>
          <w:ins w:id="565" w:author="Sumant Tambe" w:date="2012-10-23T18:08:00Z"/>
        </w:rPr>
      </w:pPr>
    </w:p>
    <w:p w:rsidR="003B5E48" w:rsidRPr="004B3155" w:rsidRDefault="003B5E48" w:rsidP="003B5E48">
      <w:pPr>
        <w:pStyle w:val="Heading3"/>
        <w:rPr>
          <w:ins w:id="566" w:author="Sumant Tambe" w:date="2012-10-23T18:08:00Z"/>
        </w:rPr>
      </w:pPr>
      <w:bookmarkStart w:id="567" w:name="_Toc342847128"/>
      <w:ins w:id="568" w:author="Sumant Tambe" w:date="2012-10-23T18:08:00Z">
        <w:r w:rsidRPr="004B3155">
          <w:t xml:space="preserve">Mapping </w:t>
        </w:r>
        <w:r>
          <w:t>Sequences</w:t>
        </w:r>
      </w:ins>
      <w:ins w:id="569" w:author="Sumant Tambe" w:date="2012-10-24T10:51:00Z">
        <w:r w:rsidR="00DE5E21">
          <w:t xml:space="preserve"> and Arrays</w:t>
        </w:r>
      </w:ins>
      <w:bookmarkEnd w:id="567"/>
    </w:p>
    <w:p w:rsidR="003B5E48" w:rsidRDefault="009974A1" w:rsidP="003B5E48">
      <w:pPr>
        <w:rPr>
          <w:ins w:id="570" w:author="Sumant Tambe" w:date="2012-10-23T18:08:00Z"/>
        </w:rPr>
      </w:pPr>
      <w:ins w:id="571" w:author="Sumant Tambe" w:date="2012-10-24T10:49:00Z">
        <w:r>
          <w:t xml:space="preserve">Unbounded </w:t>
        </w:r>
      </w:ins>
      <w:ins w:id="572" w:author="Sumant Tambe" w:date="2012-10-23T18:08:00Z">
        <w:r w:rsidR="003B5E48" w:rsidRPr="004B3155">
          <w:t xml:space="preserve">DDS </w:t>
        </w:r>
        <w:r w:rsidR="003B5E48">
          <w:t xml:space="preserve">sequences </w:t>
        </w:r>
      </w:ins>
      <w:ins w:id="573" w:author="Sumant Tambe" w:date="2012-10-24T10:49:00Z">
        <w:r>
          <w:t xml:space="preserve">are mapped to </w:t>
        </w:r>
      </w:ins>
      <w:ins w:id="574" w:author="Sumant Tambe" w:date="2012-10-24T10:50:00Z">
        <w:r>
          <w:t xml:space="preserve">Collection&lt;E&gt; interface. The state is encapsulated and </w:t>
        </w:r>
      </w:ins>
      <w:ins w:id="575" w:author="Sumant Tambe" w:date="2012-10-24T10:49:00Z">
        <w:r>
          <w:t xml:space="preserve">getters/setters </w:t>
        </w:r>
      </w:ins>
      <w:ins w:id="576" w:author="Sumant Tambe" w:date="2012-10-24T10:51:00Z">
        <w:r>
          <w:t>are provided through bean style property accessors.</w:t>
        </w:r>
        <w:r w:rsidR="00DE5E21">
          <w:t xml:space="preserve"> Bounded sequences and arrays are mapped to Java arrays.</w:t>
        </w:r>
      </w:ins>
    </w:p>
    <w:p w:rsidR="003B5E48" w:rsidRDefault="003B5E48" w:rsidP="003B5E48">
      <w:pPr>
        <w:rPr>
          <w:ins w:id="577" w:author="Sumant Tambe" w:date="2012-10-23T18:08:00Z"/>
        </w:rPr>
      </w:pPr>
    </w:p>
    <w:p w:rsidR="00FA53D2" w:rsidRDefault="00FA53D2">
      <w:pPr>
        <w:pStyle w:val="Heading2"/>
        <w:rPr>
          <w:ins w:id="578" w:author="Sumant Tambe" w:date="2012-10-23T17:57:00Z"/>
        </w:rPr>
        <w:pPrChange w:id="579" w:author="Sumant Tambe" w:date="2012-10-23T17:57:00Z">
          <w:pPr/>
        </w:pPrChange>
      </w:pPr>
      <w:bookmarkStart w:id="580" w:name="_Toc342847129"/>
      <w:ins w:id="581" w:author="Sumant Tambe" w:date="2012-10-23T17:57:00Z">
        <w:r>
          <w:t>Example</w:t>
        </w:r>
      </w:ins>
      <w:ins w:id="582" w:author="Sumant Tambe" w:date="2012-10-23T17:59:00Z">
        <w:r w:rsidR="008D0FA9">
          <w:t xml:space="preserve"> (non-normative)</w:t>
        </w:r>
      </w:ins>
      <w:bookmarkEnd w:id="580"/>
    </w:p>
    <w:tbl>
      <w:tblPr>
        <w:tblStyle w:val="TableGrid"/>
        <w:tblW w:w="0" w:type="auto"/>
        <w:tblLook w:val="04A0" w:firstRow="1" w:lastRow="0" w:firstColumn="1" w:lastColumn="0" w:noHBand="0" w:noVBand="1"/>
        <w:tblPrChange w:id="583" w:author="Sumant Tambe" w:date="2012-10-23T17:59:00Z">
          <w:tblPr>
            <w:tblStyle w:val="TableGrid"/>
            <w:tblW w:w="0" w:type="auto"/>
            <w:tblLook w:val="04A0" w:firstRow="1" w:lastRow="0" w:firstColumn="1" w:lastColumn="0" w:noHBand="0" w:noVBand="1"/>
          </w:tblPr>
        </w:tblPrChange>
      </w:tblPr>
      <w:tblGrid>
        <w:gridCol w:w="4463"/>
        <w:gridCol w:w="5113"/>
        <w:tblGridChange w:id="584">
          <w:tblGrid>
            <w:gridCol w:w="4463"/>
            <w:gridCol w:w="325"/>
            <w:gridCol w:w="4788"/>
          </w:tblGrid>
        </w:tblGridChange>
      </w:tblGrid>
      <w:tr w:rsidR="00FA53D2" w:rsidTr="008D0FA9">
        <w:trPr>
          <w:ins w:id="585" w:author="Sumant Tambe" w:date="2012-10-23T17:58:00Z"/>
        </w:trPr>
        <w:tc>
          <w:tcPr>
            <w:tcW w:w="4788" w:type="dxa"/>
            <w:shd w:val="clear" w:color="auto" w:fill="A6A6A6" w:themeFill="background1" w:themeFillShade="A6"/>
            <w:tcPrChange w:id="586" w:author="Sumant Tambe" w:date="2012-10-23T17:59:00Z">
              <w:tcPr>
                <w:tcW w:w="4788" w:type="dxa"/>
                <w:gridSpan w:val="2"/>
              </w:tcPr>
            </w:tcPrChange>
          </w:tcPr>
          <w:p w:rsidR="00FA53D2" w:rsidRPr="008D0FA9" w:rsidRDefault="00FA53D2">
            <w:pPr>
              <w:pStyle w:val="Body"/>
              <w:jc w:val="center"/>
              <w:rPr>
                <w:ins w:id="587" w:author="Sumant Tambe" w:date="2012-10-23T17:58:00Z"/>
                <w:rFonts w:ascii="Courier New" w:hAnsi="Courier New" w:cs="Courier New"/>
                <w:b/>
                <w:rPrChange w:id="588" w:author="Sumant Tambe" w:date="2012-10-23T17:59:00Z">
                  <w:rPr>
                    <w:ins w:id="589" w:author="Sumant Tambe" w:date="2012-10-23T17:58:00Z"/>
                    <w:rFonts w:ascii="Courier New" w:hAnsi="Courier New" w:cs="Courier New"/>
                  </w:rPr>
                </w:rPrChange>
              </w:rPr>
              <w:pPrChange w:id="590" w:author="Sumant Tambe" w:date="2012-10-23T17:59:00Z">
                <w:pPr>
                  <w:pStyle w:val="Body"/>
                </w:pPr>
              </w:pPrChange>
            </w:pPr>
            <w:ins w:id="591" w:author="Sumant Tambe" w:date="2012-10-23T17:58:00Z">
              <w:r w:rsidRPr="008D0FA9">
                <w:rPr>
                  <w:rFonts w:ascii="Courier New" w:hAnsi="Courier New" w:cs="Courier New"/>
                  <w:b/>
                  <w:rPrChange w:id="592" w:author="Sumant Tambe" w:date="2012-10-23T17:59:00Z">
                    <w:rPr>
                      <w:rFonts w:ascii="Courier New" w:hAnsi="Courier New" w:cs="Courier New"/>
                    </w:rPr>
                  </w:rPrChange>
                </w:rPr>
                <w:t>IDL</w:t>
              </w:r>
            </w:ins>
          </w:p>
        </w:tc>
        <w:tc>
          <w:tcPr>
            <w:tcW w:w="4788" w:type="dxa"/>
            <w:shd w:val="clear" w:color="auto" w:fill="A6A6A6" w:themeFill="background1" w:themeFillShade="A6"/>
            <w:tcPrChange w:id="593" w:author="Sumant Tambe" w:date="2012-10-23T17:59:00Z">
              <w:tcPr>
                <w:tcW w:w="4788" w:type="dxa"/>
              </w:tcPr>
            </w:tcPrChange>
          </w:tcPr>
          <w:p w:rsidR="00FA53D2" w:rsidRPr="008D0FA9" w:rsidRDefault="00FA53D2">
            <w:pPr>
              <w:pStyle w:val="Body"/>
              <w:jc w:val="center"/>
              <w:rPr>
                <w:ins w:id="594" w:author="Sumant Tambe" w:date="2012-10-23T17:58:00Z"/>
                <w:b/>
                <w:rPrChange w:id="595" w:author="Sumant Tambe" w:date="2012-10-23T17:59:00Z">
                  <w:rPr>
                    <w:ins w:id="596" w:author="Sumant Tambe" w:date="2012-10-23T17:58:00Z"/>
                  </w:rPr>
                </w:rPrChange>
              </w:rPr>
              <w:pPrChange w:id="597" w:author="Sumant Tambe" w:date="2012-10-23T17:59:00Z">
                <w:pPr>
                  <w:pStyle w:val="Body"/>
                </w:pPr>
              </w:pPrChange>
            </w:pPr>
            <w:ins w:id="598" w:author="Sumant Tambe" w:date="2012-10-23T17:58:00Z">
              <w:r w:rsidRPr="008D0FA9">
                <w:rPr>
                  <w:b/>
                  <w:rPrChange w:id="599" w:author="Sumant Tambe" w:date="2012-10-23T17:59:00Z">
                    <w:rPr/>
                  </w:rPrChange>
                </w:rPr>
                <w:t>Java Representation</w:t>
              </w:r>
            </w:ins>
          </w:p>
        </w:tc>
      </w:tr>
      <w:tr w:rsidR="00FA53D2" w:rsidTr="00FA53D2">
        <w:trPr>
          <w:ins w:id="600" w:author="Sumant Tambe" w:date="2012-10-23T17:57:00Z"/>
        </w:trPr>
        <w:tc>
          <w:tcPr>
            <w:tcW w:w="4788" w:type="dxa"/>
          </w:tcPr>
          <w:p w:rsidR="00FA53D2" w:rsidRPr="00FA53D2" w:rsidRDefault="00FA53D2" w:rsidP="00FA53D2">
            <w:pPr>
              <w:pStyle w:val="Body"/>
              <w:rPr>
                <w:ins w:id="601" w:author="Sumant Tambe" w:date="2012-10-23T17:57:00Z"/>
                <w:rFonts w:ascii="Courier New" w:hAnsi="Courier New" w:cs="Courier New"/>
                <w:rPrChange w:id="602" w:author="Sumant Tambe" w:date="2012-10-23T17:58:00Z">
                  <w:rPr>
                    <w:ins w:id="603" w:author="Sumant Tambe" w:date="2012-10-23T17:57:00Z"/>
                  </w:rPr>
                </w:rPrChange>
              </w:rPr>
            </w:pPr>
            <w:ins w:id="604" w:author="Sumant Tambe" w:date="2012-10-23T17:57:00Z">
              <w:r w:rsidRPr="00FA53D2">
                <w:rPr>
                  <w:rFonts w:ascii="Courier New" w:hAnsi="Courier New" w:cs="Courier New"/>
                  <w:rPrChange w:id="605" w:author="Sumant Tambe" w:date="2012-10-23T17:58:00Z">
                    <w:rPr/>
                  </w:rPrChange>
                </w:rPr>
                <w:t>struct Point {</w:t>
              </w:r>
            </w:ins>
          </w:p>
          <w:p w:rsidR="00FA53D2" w:rsidRPr="00FA53D2" w:rsidRDefault="00FA53D2" w:rsidP="00FA53D2">
            <w:pPr>
              <w:pStyle w:val="Body"/>
              <w:rPr>
                <w:ins w:id="606" w:author="Sumant Tambe" w:date="2012-10-23T17:57:00Z"/>
                <w:rFonts w:ascii="Courier New" w:hAnsi="Courier New" w:cs="Courier New"/>
                <w:rPrChange w:id="607" w:author="Sumant Tambe" w:date="2012-10-23T17:58:00Z">
                  <w:rPr>
                    <w:ins w:id="608" w:author="Sumant Tambe" w:date="2012-10-23T17:57:00Z"/>
                  </w:rPr>
                </w:rPrChange>
              </w:rPr>
            </w:pPr>
            <w:ins w:id="609" w:author="Sumant Tambe" w:date="2012-10-23T17:58:00Z">
              <w:r w:rsidRPr="00FA53D2">
                <w:rPr>
                  <w:rFonts w:ascii="Courier New" w:hAnsi="Courier New" w:cs="Courier New"/>
                  <w:rPrChange w:id="610" w:author="Sumant Tambe" w:date="2012-10-23T17:58:00Z">
                    <w:rPr/>
                  </w:rPrChange>
                </w:rPr>
                <w:t xml:space="preserve">  </w:t>
              </w:r>
            </w:ins>
            <w:ins w:id="611" w:author="Sumant Tambe" w:date="2012-10-23T17:57:00Z">
              <w:r w:rsidRPr="00FA53D2">
                <w:rPr>
                  <w:rFonts w:ascii="Courier New" w:hAnsi="Courier New" w:cs="Courier New"/>
                  <w:rPrChange w:id="612" w:author="Sumant Tambe" w:date="2012-10-23T17:58:00Z">
                    <w:rPr/>
                  </w:rPrChange>
                </w:rPr>
                <w:t>long x, y;</w:t>
              </w:r>
            </w:ins>
          </w:p>
          <w:p w:rsidR="00FA53D2" w:rsidRPr="00FA53D2" w:rsidRDefault="00FA53D2" w:rsidP="00FA53D2">
            <w:pPr>
              <w:pStyle w:val="Body"/>
              <w:rPr>
                <w:ins w:id="613" w:author="Sumant Tambe" w:date="2012-10-23T17:57:00Z"/>
                <w:rFonts w:ascii="Courier New" w:hAnsi="Courier New" w:cs="Courier New"/>
                <w:rPrChange w:id="614" w:author="Sumant Tambe" w:date="2012-10-23T17:58:00Z">
                  <w:rPr>
                    <w:ins w:id="615" w:author="Sumant Tambe" w:date="2012-10-23T17:57:00Z"/>
                  </w:rPr>
                </w:rPrChange>
              </w:rPr>
            </w:pPr>
            <w:ins w:id="616" w:author="Sumant Tambe" w:date="2012-10-23T17:57:00Z">
              <w:r w:rsidRPr="00FA53D2">
                <w:rPr>
                  <w:rFonts w:ascii="Courier New" w:hAnsi="Courier New" w:cs="Courier New"/>
                  <w:rPrChange w:id="617" w:author="Sumant Tambe" w:date="2012-10-23T17:58:00Z">
                    <w:rPr/>
                  </w:rPrChange>
                </w:rPr>
                <w:t xml:space="preserve">  long z; //@optional</w:t>
              </w:r>
            </w:ins>
          </w:p>
          <w:p w:rsidR="00FA53D2" w:rsidRPr="00FA53D2" w:rsidRDefault="00FA53D2" w:rsidP="00FA53D2">
            <w:pPr>
              <w:pStyle w:val="Body"/>
              <w:rPr>
                <w:ins w:id="618" w:author="Sumant Tambe" w:date="2012-10-23T17:57:00Z"/>
                <w:rFonts w:ascii="Courier New" w:hAnsi="Courier New" w:cs="Courier New"/>
                <w:rPrChange w:id="619" w:author="Sumant Tambe" w:date="2012-10-23T17:58:00Z">
                  <w:rPr>
                    <w:ins w:id="620" w:author="Sumant Tambe" w:date="2012-10-23T17:57:00Z"/>
                  </w:rPr>
                </w:rPrChange>
              </w:rPr>
            </w:pPr>
            <w:ins w:id="621" w:author="Sumant Tambe" w:date="2012-10-23T17:57:00Z">
              <w:r w:rsidRPr="00FA53D2">
                <w:rPr>
                  <w:rFonts w:ascii="Courier New" w:hAnsi="Courier New" w:cs="Courier New"/>
                  <w:rPrChange w:id="622" w:author="Sumant Tambe" w:date="2012-10-23T17:58:00Z">
                    <w:rPr/>
                  </w:rPrChange>
                </w:rPr>
                <w:t>};</w:t>
              </w:r>
            </w:ins>
          </w:p>
          <w:p w:rsidR="00FA53D2" w:rsidRPr="00FA53D2" w:rsidRDefault="00FA53D2" w:rsidP="00FA53D2">
            <w:pPr>
              <w:pStyle w:val="Body"/>
              <w:rPr>
                <w:ins w:id="623" w:author="Sumant Tambe" w:date="2012-10-23T17:57:00Z"/>
                <w:rFonts w:ascii="Courier New" w:hAnsi="Courier New" w:cs="Courier New"/>
                <w:rPrChange w:id="624" w:author="Sumant Tambe" w:date="2012-10-23T17:58:00Z">
                  <w:rPr>
                    <w:ins w:id="625" w:author="Sumant Tambe" w:date="2012-10-23T17:57:00Z"/>
                  </w:rPr>
                </w:rPrChange>
              </w:rPr>
            </w:pPr>
          </w:p>
          <w:p w:rsidR="00FA53D2" w:rsidRPr="00FA53D2" w:rsidRDefault="00FA53D2" w:rsidP="00FA53D2">
            <w:pPr>
              <w:pStyle w:val="Body"/>
              <w:rPr>
                <w:ins w:id="626" w:author="Sumant Tambe" w:date="2012-10-23T17:57:00Z"/>
                <w:rFonts w:ascii="Courier New" w:hAnsi="Courier New" w:cs="Courier New"/>
                <w:rPrChange w:id="627" w:author="Sumant Tambe" w:date="2012-10-23T17:58:00Z">
                  <w:rPr>
                    <w:ins w:id="628" w:author="Sumant Tambe" w:date="2012-10-23T17:57:00Z"/>
                  </w:rPr>
                </w:rPrChange>
              </w:rPr>
            </w:pPr>
            <w:ins w:id="629" w:author="Sumant Tambe" w:date="2012-10-23T17:57:00Z">
              <w:r w:rsidRPr="00FA53D2">
                <w:rPr>
                  <w:rFonts w:ascii="Courier New" w:hAnsi="Courier New" w:cs="Courier New"/>
                  <w:rPrChange w:id="630" w:author="Sumant Tambe" w:date="2012-10-23T17:58:00Z">
                    <w:rPr/>
                  </w:rPrChange>
                </w:rPr>
                <w:t xml:space="preserve">typedef sequence&lt;octet&gt;   plot_t; </w:t>
              </w:r>
            </w:ins>
          </w:p>
          <w:p w:rsidR="00FA53D2" w:rsidRPr="00FA53D2" w:rsidRDefault="00FA53D2" w:rsidP="00FA53D2">
            <w:pPr>
              <w:pStyle w:val="Body"/>
              <w:rPr>
                <w:ins w:id="631" w:author="Sumant Tambe" w:date="2012-10-23T17:57:00Z"/>
                <w:rFonts w:ascii="Courier New" w:hAnsi="Courier New" w:cs="Courier New"/>
                <w:rPrChange w:id="632" w:author="Sumant Tambe" w:date="2012-10-23T17:58:00Z">
                  <w:rPr>
                    <w:ins w:id="633" w:author="Sumant Tambe" w:date="2012-10-23T17:57:00Z"/>
                  </w:rPr>
                </w:rPrChange>
              </w:rPr>
            </w:pPr>
          </w:p>
          <w:p w:rsidR="00FA53D2" w:rsidRPr="00FA53D2" w:rsidRDefault="00FA53D2" w:rsidP="00FA53D2">
            <w:pPr>
              <w:pStyle w:val="Body"/>
              <w:rPr>
                <w:ins w:id="634" w:author="Sumant Tambe" w:date="2012-10-23T17:57:00Z"/>
                <w:rFonts w:ascii="Courier New" w:hAnsi="Courier New" w:cs="Courier New"/>
                <w:rPrChange w:id="635" w:author="Sumant Tambe" w:date="2012-10-23T17:58:00Z">
                  <w:rPr>
                    <w:ins w:id="636" w:author="Sumant Tambe" w:date="2012-10-23T17:57:00Z"/>
                  </w:rPr>
                </w:rPrChange>
              </w:rPr>
            </w:pPr>
            <w:ins w:id="637" w:author="Sumant Tambe" w:date="2012-10-23T17:57:00Z">
              <w:r w:rsidRPr="00FA53D2">
                <w:rPr>
                  <w:rFonts w:ascii="Courier New" w:hAnsi="Courier New" w:cs="Courier New"/>
                  <w:rPrChange w:id="638" w:author="Sumant Tambe" w:date="2012-10-23T17:58:00Z">
                    <w:rPr/>
                  </w:rPrChange>
                </w:rPr>
                <w:t>struct RadarTrack {</w:t>
              </w:r>
            </w:ins>
          </w:p>
          <w:p w:rsidR="00FA53D2" w:rsidRPr="00FA53D2" w:rsidRDefault="00FA53D2" w:rsidP="00FA53D2">
            <w:pPr>
              <w:pStyle w:val="Body"/>
              <w:rPr>
                <w:ins w:id="639" w:author="Sumant Tambe" w:date="2012-10-23T17:57:00Z"/>
                <w:rFonts w:ascii="Courier New" w:hAnsi="Courier New" w:cs="Courier New"/>
                <w:rPrChange w:id="640" w:author="Sumant Tambe" w:date="2012-10-23T17:58:00Z">
                  <w:rPr>
                    <w:ins w:id="641" w:author="Sumant Tambe" w:date="2012-10-23T17:57:00Z"/>
                  </w:rPr>
                </w:rPrChange>
              </w:rPr>
            </w:pPr>
            <w:ins w:id="642" w:author="Sumant Tambe" w:date="2012-10-23T17:57:00Z">
              <w:r w:rsidRPr="00FA53D2">
                <w:rPr>
                  <w:rFonts w:ascii="Courier New" w:hAnsi="Courier New" w:cs="Courier New"/>
                  <w:rPrChange w:id="643" w:author="Sumant Tambe" w:date="2012-10-23T17:58:00Z">
                    <w:rPr/>
                  </w:rPrChange>
                </w:rPr>
                <w:t xml:space="preserve">    string id;</w:t>
              </w:r>
            </w:ins>
          </w:p>
          <w:p w:rsidR="00FA53D2" w:rsidRPr="00FA53D2" w:rsidRDefault="00FA53D2" w:rsidP="00FA53D2">
            <w:pPr>
              <w:pStyle w:val="Body"/>
              <w:rPr>
                <w:ins w:id="644" w:author="Sumant Tambe" w:date="2012-10-23T17:57:00Z"/>
                <w:rFonts w:ascii="Courier New" w:hAnsi="Courier New" w:cs="Courier New"/>
                <w:rPrChange w:id="645" w:author="Sumant Tambe" w:date="2012-10-23T17:58:00Z">
                  <w:rPr>
                    <w:ins w:id="646" w:author="Sumant Tambe" w:date="2012-10-23T17:57:00Z"/>
                  </w:rPr>
                </w:rPrChange>
              </w:rPr>
            </w:pPr>
            <w:ins w:id="647" w:author="Sumant Tambe" w:date="2012-10-23T17:57:00Z">
              <w:r w:rsidRPr="00FA53D2">
                <w:rPr>
                  <w:rFonts w:ascii="Courier New" w:hAnsi="Courier New" w:cs="Courier New"/>
                  <w:rPrChange w:id="648" w:author="Sumant Tambe" w:date="2012-10-23T17:58:00Z">
                    <w:rPr/>
                  </w:rPrChange>
                </w:rPr>
                <w:t xml:space="preserve">    string name;   //@optional</w:t>
              </w:r>
            </w:ins>
          </w:p>
          <w:p w:rsidR="00FA53D2" w:rsidRPr="00FA53D2" w:rsidRDefault="00FA53D2" w:rsidP="00FA53D2">
            <w:pPr>
              <w:pStyle w:val="Body"/>
              <w:rPr>
                <w:ins w:id="649" w:author="Sumant Tambe" w:date="2012-10-23T17:57:00Z"/>
                <w:rFonts w:ascii="Courier New" w:hAnsi="Courier New" w:cs="Courier New"/>
                <w:rPrChange w:id="650" w:author="Sumant Tambe" w:date="2012-10-23T17:58:00Z">
                  <w:rPr>
                    <w:ins w:id="651" w:author="Sumant Tambe" w:date="2012-10-23T17:57:00Z"/>
                  </w:rPr>
                </w:rPrChange>
              </w:rPr>
            </w:pPr>
            <w:ins w:id="652" w:author="Sumant Tambe" w:date="2012-10-23T17:57:00Z">
              <w:r w:rsidRPr="00FA53D2">
                <w:rPr>
                  <w:rFonts w:ascii="Courier New" w:hAnsi="Courier New" w:cs="Courier New"/>
                  <w:rPrChange w:id="653" w:author="Sumant Tambe" w:date="2012-10-23T17:58:00Z">
                    <w:rPr/>
                  </w:rPrChange>
                </w:rPr>
                <w:t xml:space="preserve">    Point center;</w:t>
              </w:r>
            </w:ins>
          </w:p>
          <w:p w:rsidR="00FA53D2" w:rsidRPr="00FA53D2" w:rsidRDefault="00FA53D2" w:rsidP="00FA53D2">
            <w:pPr>
              <w:pStyle w:val="Body"/>
              <w:rPr>
                <w:ins w:id="654" w:author="Sumant Tambe" w:date="2012-10-23T17:57:00Z"/>
                <w:rFonts w:ascii="Courier New" w:hAnsi="Courier New" w:cs="Courier New"/>
                <w:rPrChange w:id="655" w:author="Sumant Tambe" w:date="2012-10-23T17:58:00Z">
                  <w:rPr>
                    <w:ins w:id="656" w:author="Sumant Tambe" w:date="2012-10-23T17:57:00Z"/>
                  </w:rPr>
                </w:rPrChange>
              </w:rPr>
            </w:pPr>
            <w:ins w:id="657" w:author="Sumant Tambe" w:date="2012-10-23T17:57:00Z">
              <w:r w:rsidRPr="00FA53D2">
                <w:rPr>
                  <w:rFonts w:ascii="Courier New" w:hAnsi="Courier New" w:cs="Courier New"/>
                  <w:rPrChange w:id="658" w:author="Sumant Tambe" w:date="2012-10-23T17:58:00Z">
                    <w:rPr/>
                  </w:rPrChange>
                </w:rPr>
                <w:t xml:space="preserve">    Point vicinity[8];</w:t>
              </w:r>
            </w:ins>
          </w:p>
          <w:p w:rsidR="00FA53D2" w:rsidRPr="00FA53D2" w:rsidRDefault="00FA53D2" w:rsidP="00FA53D2">
            <w:pPr>
              <w:pStyle w:val="Body"/>
              <w:rPr>
                <w:ins w:id="659" w:author="Sumant Tambe" w:date="2012-10-23T17:57:00Z"/>
                <w:rFonts w:ascii="Courier New" w:hAnsi="Courier New" w:cs="Courier New"/>
                <w:rPrChange w:id="660" w:author="Sumant Tambe" w:date="2012-10-23T17:58:00Z">
                  <w:rPr>
                    <w:ins w:id="661" w:author="Sumant Tambe" w:date="2012-10-23T17:57:00Z"/>
                  </w:rPr>
                </w:rPrChange>
              </w:rPr>
            </w:pPr>
            <w:ins w:id="662" w:author="Sumant Tambe" w:date="2012-10-23T17:57:00Z">
              <w:r w:rsidRPr="00FA53D2">
                <w:rPr>
                  <w:rFonts w:ascii="Courier New" w:hAnsi="Courier New" w:cs="Courier New"/>
                  <w:rPrChange w:id="663" w:author="Sumant Tambe" w:date="2012-10-23T17:58:00Z">
                    <w:rPr/>
                  </w:rPrChange>
                </w:rPr>
                <w:t xml:space="preserve">    plot_t plot;   //@shared</w:t>
              </w:r>
            </w:ins>
          </w:p>
          <w:p w:rsidR="00FA53D2" w:rsidRDefault="00FA53D2" w:rsidP="00FA53D2">
            <w:pPr>
              <w:pStyle w:val="Body"/>
              <w:rPr>
                <w:ins w:id="664" w:author="Sumant Tambe" w:date="2012-10-23T17:57:00Z"/>
              </w:rPr>
            </w:pPr>
            <w:ins w:id="665" w:author="Sumant Tambe" w:date="2012-10-23T17:57:00Z">
              <w:r w:rsidRPr="00FA53D2">
                <w:rPr>
                  <w:rFonts w:ascii="Courier New" w:hAnsi="Courier New" w:cs="Courier New"/>
                  <w:rPrChange w:id="666" w:author="Sumant Tambe" w:date="2012-10-23T17:58:00Z">
                    <w:rPr/>
                  </w:rPrChange>
                </w:rPr>
                <w:t>};</w:t>
              </w:r>
            </w:ins>
          </w:p>
        </w:tc>
        <w:tc>
          <w:tcPr>
            <w:tcW w:w="4788" w:type="dxa"/>
          </w:tcPr>
          <w:p w:rsidR="00810788" w:rsidRPr="00810788" w:rsidRDefault="003125E9" w:rsidP="00810788">
            <w:pPr>
              <w:pStyle w:val="Body"/>
              <w:rPr>
                <w:ins w:id="667" w:author="Sumant Tambe" w:date="2012-10-24T11:39:00Z"/>
                <w:rFonts w:ascii="Courier New" w:hAnsi="Courier New" w:cs="Courier New"/>
                <w:rPrChange w:id="668" w:author="Sumant Tambe" w:date="2012-10-24T11:40:00Z">
                  <w:rPr>
                    <w:ins w:id="669" w:author="Sumant Tambe" w:date="2012-10-24T11:39:00Z"/>
                  </w:rPr>
                </w:rPrChange>
              </w:rPr>
            </w:pPr>
            <w:ins w:id="670" w:author="Sumant Tambe" w:date="2012-10-24T11:39:00Z">
              <w:r w:rsidRPr="003125E9">
                <w:rPr>
                  <w:rFonts w:ascii="Courier New" w:hAnsi="Courier New" w:cs="Courier New"/>
                </w:rPr>
                <w:t>public final class Point</w:t>
              </w:r>
            </w:ins>
            <w:ins w:id="671" w:author="Sumant Tambe" w:date="2012-10-24T11:40:00Z">
              <w:r>
                <w:rPr>
                  <w:rFonts w:ascii="Courier New" w:hAnsi="Courier New" w:cs="Courier New"/>
                </w:rPr>
                <w:t xml:space="preserve"> </w:t>
              </w:r>
            </w:ins>
            <w:ins w:id="672" w:author="Sumant Tambe" w:date="2012-10-24T11:39:00Z">
              <w:r w:rsidR="00810788" w:rsidRPr="00810788">
                <w:rPr>
                  <w:rFonts w:ascii="Courier New" w:hAnsi="Courier New" w:cs="Courier New"/>
                  <w:rPrChange w:id="673" w:author="Sumant Tambe" w:date="2012-10-24T11:40:00Z">
                    <w:rPr/>
                  </w:rPrChange>
                </w:rPr>
                <w:t>{</w:t>
              </w:r>
            </w:ins>
          </w:p>
          <w:p w:rsidR="00810788" w:rsidRPr="00810788" w:rsidRDefault="00810788" w:rsidP="00810788">
            <w:pPr>
              <w:pStyle w:val="Body"/>
              <w:rPr>
                <w:ins w:id="674" w:author="Sumant Tambe" w:date="2012-10-24T11:39:00Z"/>
                <w:rFonts w:ascii="Courier New" w:hAnsi="Courier New" w:cs="Courier New"/>
                <w:rPrChange w:id="675" w:author="Sumant Tambe" w:date="2012-10-24T11:40:00Z">
                  <w:rPr>
                    <w:ins w:id="676" w:author="Sumant Tambe" w:date="2012-10-24T11:39:00Z"/>
                  </w:rPr>
                </w:rPrChange>
              </w:rPr>
            </w:pPr>
            <w:ins w:id="677" w:author="Sumant Tambe" w:date="2012-10-24T11:39:00Z">
              <w:r w:rsidRPr="00810788">
                <w:rPr>
                  <w:rFonts w:ascii="Courier New" w:hAnsi="Courier New" w:cs="Courier New"/>
                  <w:rPrChange w:id="678" w:author="Sumant Tambe" w:date="2012-10-24T11:40:00Z">
                    <w:rPr/>
                  </w:rPrChange>
                </w:rPr>
                <w:t xml:space="preserve">  Point();</w:t>
              </w:r>
            </w:ins>
          </w:p>
          <w:p w:rsidR="00810788" w:rsidRPr="00810788" w:rsidRDefault="00810788" w:rsidP="00810788">
            <w:pPr>
              <w:pStyle w:val="Body"/>
              <w:rPr>
                <w:ins w:id="679" w:author="Sumant Tambe" w:date="2012-10-24T11:39:00Z"/>
                <w:rFonts w:ascii="Courier New" w:hAnsi="Courier New" w:cs="Courier New"/>
                <w:rPrChange w:id="680" w:author="Sumant Tambe" w:date="2012-10-24T11:40:00Z">
                  <w:rPr>
                    <w:ins w:id="681" w:author="Sumant Tambe" w:date="2012-10-24T11:39:00Z"/>
                  </w:rPr>
                </w:rPrChange>
              </w:rPr>
            </w:pPr>
            <w:ins w:id="682" w:author="Sumant Tambe" w:date="2012-10-24T11:39:00Z">
              <w:r w:rsidRPr="00810788">
                <w:rPr>
                  <w:rFonts w:ascii="Courier New" w:hAnsi="Courier New" w:cs="Courier New"/>
                  <w:rPrChange w:id="683" w:author="Sumant Tambe" w:date="2012-10-24T11:40:00Z">
                    <w:rPr/>
                  </w:rPrChange>
                </w:rPr>
                <w:t xml:space="preserve">  Point(int x, int y, </w:t>
              </w:r>
            </w:ins>
            <w:ins w:id="684" w:author="Sumant Tambe" w:date="2012-10-24T11:40:00Z">
              <w:r w:rsidR="003125E9">
                <w:rPr>
                  <w:rFonts w:ascii="Courier New" w:hAnsi="Courier New" w:cs="Courier New"/>
                </w:rPr>
                <w:br/>
                <w:t xml:space="preserve">        </w:t>
              </w:r>
            </w:ins>
            <w:ins w:id="685" w:author="Sumant Tambe" w:date="2012-10-24T11:39:00Z">
              <w:r w:rsidRPr="00810788">
                <w:rPr>
                  <w:rFonts w:ascii="Courier New" w:hAnsi="Courier New" w:cs="Courier New"/>
                  <w:rPrChange w:id="686" w:author="Sumant Tambe" w:date="2012-10-24T11:40:00Z">
                    <w:rPr/>
                  </w:rPrChange>
                </w:rPr>
                <w:t>java.lang.Integer z);</w:t>
              </w:r>
            </w:ins>
          </w:p>
          <w:p w:rsidR="00810788" w:rsidRPr="00810788" w:rsidRDefault="00810788" w:rsidP="00810788">
            <w:pPr>
              <w:pStyle w:val="Body"/>
              <w:rPr>
                <w:ins w:id="687" w:author="Sumant Tambe" w:date="2012-10-24T11:39:00Z"/>
                <w:rFonts w:ascii="Courier New" w:hAnsi="Courier New" w:cs="Courier New"/>
                <w:rPrChange w:id="688" w:author="Sumant Tambe" w:date="2012-10-24T11:40:00Z">
                  <w:rPr>
                    <w:ins w:id="689" w:author="Sumant Tambe" w:date="2012-10-24T11:39:00Z"/>
                  </w:rPr>
                </w:rPrChange>
              </w:rPr>
            </w:pPr>
          </w:p>
          <w:p w:rsidR="00810788" w:rsidRPr="00810788" w:rsidRDefault="00810788" w:rsidP="00810788">
            <w:pPr>
              <w:pStyle w:val="Body"/>
              <w:rPr>
                <w:ins w:id="690" w:author="Sumant Tambe" w:date="2012-10-24T11:39:00Z"/>
                <w:rFonts w:ascii="Courier New" w:hAnsi="Courier New" w:cs="Courier New"/>
                <w:rPrChange w:id="691" w:author="Sumant Tambe" w:date="2012-10-24T11:40:00Z">
                  <w:rPr>
                    <w:ins w:id="692" w:author="Sumant Tambe" w:date="2012-10-24T11:39:00Z"/>
                  </w:rPr>
                </w:rPrChange>
              </w:rPr>
            </w:pPr>
            <w:ins w:id="693" w:author="Sumant Tambe" w:date="2012-10-24T11:39:00Z">
              <w:r w:rsidRPr="00810788">
                <w:rPr>
                  <w:rFonts w:ascii="Courier New" w:hAnsi="Courier New" w:cs="Courier New"/>
                  <w:rPrChange w:id="694" w:author="Sumant Tambe" w:date="2012-10-24T11:40:00Z">
                    <w:rPr/>
                  </w:rPrChange>
                </w:rPr>
                <w:t xml:space="preserve">  int getX();</w:t>
              </w:r>
            </w:ins>
          </w:p>
          <w:p w:rsidR="00810788" w:rsidRPr="00810788" w:rsidRDefault="00810788" w:rsidP="00810788">
            <w:pPr>
              <w:pStyle w:val="Body"/>
              <w:rPr>
                <w:ins w:id="695" w:author="Sumant Tambe" w:date="2012-10-24T11:39:00Z"/>
                <w:rFonts w:ascii="Courier New" w:hAnsi="Courier New" w:cs="Courier New"/>
                <w:rPrChange w:id="696" w:author="Sumant Tambe" w:date="2012-10-24T11:40:00Z">
                  <w:rPr>
                    <w:ins w:id="697" w:author="Sumant Tambe" w:date="2012-10-24T11:39:00Z"/>
                  </w:rPr>
                </w:rPrChange>
              </w:rPr>
            </w:pPr>
            <w:ins w:id="698" w:author="Sumant Tambe" w:date="2012-10-24T11:39:00Z">
              <w:r w:rsidRPr="00810788">
                <w:rPr>
                  <w:rFonts w:ascii="Courier New" w:hAnsi="Courier New" w:cs="Courier New"/>
                  <w:rPrChange w:id="699" w:author="Sumant Tambe" w:date="2012-10-24T11:40:00Z">
                    <w:rPr/>
                  </w:rPrChange>
                </w:rPr>
                <w:t xml:space="preserve">  void setX(int32 v);</w:t>
              </w:r>
            </w:ins>
          </w:p>
          <w:p w:rsidR="00810788" w:rsidRPr="00810788" w:rsidRDefault="00810788" w:rsidP="00810788">
            <w:pPr>
              <w:pStyle w:val="Body"/>
              <w:rPr>
                <w:ins w:id="700" w:author="Sumant Tambe" w:date="2012-10-24T11:39:00Z"/>
                <w:rFonts w:ascii="Courier New" w:hAnsi="Courier New" w:cs="Courier New"/>
                <w:rPrChange w:id="701" w:author="Sumant Tambe" w:date="2012-10-24T11:40:00Z">
                  <w:rPr>
                    <w:ins w:id="702" w:author="Sumant Tambe" w:date="2012-10-24T11:39:00Z"/>
                  </w:rPr>
                </w:rPrChange>
              </w:rPr>
            </w:pPr>
          </w:p>
          <w:p w:rsidR="00810788" w:rsidRPr="00810788" w:rsidRDefault="00810788" w:rsidP="00810788">
            <w:pPr>
              <w:pStyle w:val="Body"/>
              <w:rPr>
                <w:ins w:id="703" w:author="Sumant Tambe" w:date="2012-10-24T11:39:00Z"/>
                <w:rFonts w:ascii="Courier New" w:hAnsi="Courier New" w:cs="Courier New"/>
                <w:rPrChange w:id="704" w:author="Sumant Tambe" w:date="2012-10-24T11:40:00Z">
                  <w:rPr>
                    <w:ins w:id="705" w:author="Sumant Tambe" w:date="2012-10-24T11:39:00Z"/>
                  </w:rPr>
                </w:rPrChange>
              </w:rPr>
            </w:pPr>
            <w:ins w:id="706" w:author="Sumant Tambe" w:date="2012-10-24T11:39:00Z">
              <w:r w:rsidRPr="00810788">
                <w:rPr>
                  <w:rFonts w:ascii="Courier New" w:hAnsi="Courier New" w:cs="Courier New"/>
                  <w:rPrChange w:id="707" w:author="Sumant Tambe" w:date="2012-10-24T11:40:00Z">
                    <w:rPr/>
                  </w:rPrChange>
                </w:rPr>
                <w:t xml:space="preserve">  int32 getY();</w:t>
              </w:r>
            </w:ins>
          </w:p>
          <w:p w:rsidR="00810788" w:rsidRPr="00810788" w:rsidRDefault="00810788" w:rsidP="00810788">
            <w:pPr>
              <w:pStyle w:val="Body"/>
              <w:rPr>
                <w:ins w:id="708" w:author="Sumant Tambe" w:date="2012-10-24T11:39:00Z"/>
                <w:rFonts w:ascii="Courier New" w:hAnsi="Courier New" w:cs="Courier New"/>
                <w:rPrChange w:id="709" w:author="Sumant Tambe" w:date="2012-10-24T11:40:00Z">
                  <w:rPr>
                    <w:ins w:id="710" w:author="Sumant Tambe" w:date="2012-10-24T11:39:00Z"/>
                  </w:rPr>
                </w:rPrChange>
              </w:rPr>
            </w:pPr>
            <w:ins w:id="711" w:author="Sumant Tambe" w:date="2012-10-24T11:39:00Z">
              <w:r w:rsidRPr="00810788">
                <w:rPr>
                  <w:rFonts w:ascii="Courier New" w:hAnsi="Courier New" w:cs="Courier New"/>
                  <w:rPrChange w:id="712" w:author="Sumant Tambe" w:date="2012-10-24T11:40:00Z">
                    <w:rPr/>
                  </w:rPrChange>
                </w:rPr>
                <w:t xml:space="preserve">  void setY(int32 v);</w:t>
              </w:r>
            </w:ins>
          </w:p>
          <w:p w:rsidR="00810788" w:rsidRPr="00810788" w:rsidRDefault="00810788" w:rsidP="00810788">
            <w:pPr>
              <w:pStyle w:val="Body"/>
              <w:rPr>
                <w:ins w:id="713" w:author="Sumant Tambe" w:date="2012-10-24T11:39:00Z"/>
                <w:rFonts w:ascii="Courier New" w:hAnsi="Courier New" w:cs="Courier New"/>
                <w:rPrChange w:id="714" w:author="Sumant Tambe" w:date="2012-10-24T11:40:00Z">
                  <w:rPr>
                    <w:ins w:id="715" w:author="Sumant Tambe" w:date="2012-10-24T11:39:00Z"/>
                  </w:rPr>
                </w:rPrChange>
              </w:rPr>
            </w:pPr>
            <w:ins w:id="716" w:author="Sumant Tambe" w:date="2012-10-24T11:39:00Z">
              <w:r w:rsidRPr="00810788">
                <w:rPr>
                  <w:rFonts w:ascii="Courier New" w:hAnsi="Courier New" w:cs="Courier New"/>
                  <w:rPrChange w:id="717" w:author="Sumant Tambe" w:date="2012-10-24T11:40:00Z">
                    <w:rPr/>
                  </w:rPrChange>
                </w:rPr>
                <w:t xml:space="preserve">  </w:t>
              </w:r>
            </w:ins>
          </w:p>
          <w:p w:rsidR="00810788" w:rsidRPr="00810788" w:rsidRDefault="00810788" w:rsidP="00810788">
            <w:pPr>
              <w:pStyle w:val="Body"/>
              <w:rPr>
                <w:ins w:id="718" w:author="Sumant Tambe" w:date="2012-10-24T11:39:00Z"/>
                <w:rFonts w:ascii="Courier New" w:hAnsi="Courier New" w:cs="Courier New"/>
                <w:rPrChange w:id="719" w:author="Sumant Tambe" w:date="2012-10-24T11:40:00Z">
                  <w:rPr>
                    <w:ins w:id="720" w:author="Sumant Tambe" w:date="2012-10-24T11:39:00Z"/>
                  </w:rPr>
                </w:rPrChange>
              </w:rPr>
            </w:pPr>
            <w:ins w:id="721" w:author="Sumant Tambe" w:date="2012-10-24T11:39:00Z">
              <w:r w:rsidRPr="00810788">
                <w:rPr>
                  <w:rFonts w:ascii="Courier New" w:hAnsi="Courier New" w:cs="Courier New"/>
                  <w:rPrChange w:id="722" w:author="Sumant Tambe" w:date="2012-10-24T11:40:00Z">
                    <w:rPr/>
                  </w:rPrChange>
                </w:rPr>
                <w:t xml:space="preserve">  java.lang.Integer getZ();</w:t>
              </w:r>
            </w:ins>
          </w:p>
          <w:p w:rsidR="00810788" w:rsidRPr="00810788" w:rsidRDefault="00810788" w:rsidP="00810788">
            <w:pPr>
              <w:pStyle w:val="Body"/>
              <w:rPr>
                <w:ins w:id="723" w:author="Sumant Tambe" w:date="2012-10-24T11:39:00Z"/>
                <w:rFonts w:ascii="Courier New" w:hAnsi="Courier New" w:cs="Courier New"/>
                <w:rPrChange w:id="724" w:author="Sumant Tambe" w:date="2012-10-24T11:40:00Z">
                  <w:rPr>
                    <w:ins w:id="725" w:author="Sumant Tambe" w:date="2012-10-24T11:39:00Z"/>
                  </w:rPr>
                </w:rPrChange>
              </w:rPr>
            </w:pPr>
            <w:ins w:id="726" w:author="Sumant Tambe" w:date="2012-10-24T11:39:00Z">
              <w:r w:rsidRPr="00810788">
                <w:rPr>
                  <w:rFonts w:ascii="Courier New" w:hAnsi="Courier New" w:cs="Courier New"/>
                  <w:rPrChange w:id="727" w:author="Sumant Tambe" w:date="2012-10-24T11:40:00Z">
                    <w:rPr/>
                  </w:rPrChange>
                </w:rPr>
                <w:t xml:space="preserve">  void setZ(java.lang.Integer v);</w:t>
              </w:r>
            </w:ins>
          </w:p>
          <w:p w:rsidR="00810788" w:rsidRPr="00810788" w:rsidRDefault="00810788" w:rsidP="00810788">
            <w:pPr>
              <w:pStyle w:val="Body"/>
              <w:rPr>
                <w:ins w:id="728" w:author="Sumant Tambe" w:date="2012-10-24T11:39:00Z"/>
                <w:rFonts w:ascii="Courier New" w:hAnsi="Courier New" w:cs="Courier New"/>
                <w:rPrChange w:id="729" w:author="Sumant Tambe" w:date="2012-10-24T11:40:00Z">
                  <w:rPr>
                    <w:ins w:id="730" w:author="Sumant Tambe" w:date="2012-10-24T11:39:00Z"/>
                  </w:rPr>
                </w:rPrChange>
              </w:rPr>
            </w:pPr>
            <w:ins w:id="731" w:author="Sumant Tambe" w:date="2012-10-24T11:39:00Z">
              <w:r w:rsidRPr="00810788">
                <w:rPr>
                  <w:rFonts w:ascii="Courier New" w:hAnsi="Courier New" w:cs="Courier New"/>
                  <w:rPrChange w:id="732" w:author="Sumant Tambe" w:date="2012-10-24T11:40:00Z">
                    <w:rPr/>
                  </w:rPrChange>
                </w:rPr>
                <w:t>};</w:t>
              </w:r>
            </w:ins>
          </w:p>
          <w:p w:rsidR="00810788" w:rsidRPr="00810788" w:rsidRDefault="00810788" w:rsidP="00810788">
            <w:pPr>
              <w:pStyle w:val="Body"/>
              <w:rPr>
                <w:ins w:id="733" w:author="Sumant Tambe" w:date="2012-10-24T11:39:00Z"/>
                <w:rFonts w:ascii="Courier New" w:hAnsi="Courier New" w:cs="Courier New"/>
                <w:rPrChange w:id="734" w:author="Sumant Tambe" w:date="2012-10-24T11:40:00Z">
                  <w:rPr>
                    <w:ins w:id="735" w:author="Sumant Tambe" w:date="2012-10-24T11:39:00Z"/>
                  </w:rPr>
                </w:rPrChange>
              </w:rPr>
            </w:pPr>
          </w:p>
          <w:p w:rsidR="00810788" w:rsidRPr="00810788" w:rsidRDefault="00810788" w:rsidP="00810788">
            <w:pPr>
              <w:pStyle w:val="Body"/>
              <w:rPr>
                <w:ins w:id="736" w:author="Sumant Tambe" w:date="2012-10-24T11:39:00Z"/>
                <w:rFonts w:ascii="Courier New" w:hAnsi="Courier New" w:cs="Courier New"/>
                <w:rPrChange w:id="737" w:author="Sumant Tambe" w:date="2012-10-24T11:40:00Z">
                  <w:rPr>
                    <w:ins w:id="738" w:author="Sumant Tambe" w:date="2012-10-24T11:39:00Z"/>
                  </w:rPr>
                </w:rPrChange>
              </w:rPr>
            </w:pPr>
            <w:ins w:id="739" w:author="Sumant Tambe" w:date="2012-10-24T11:39:00Z">
              <w:r w:rsidRPr="00810788">
                <w:rPr>
                  <w:rFonts w:ascii="Courier New" w:hAnsi="Courier New" w:cs="Courier New"/>
                  <w:rPrChange w:id="740" w:author="Sumant Tambe" w:date="2012-10-24T11:40:00Z">
                    <w:rPr/>
                  </w:rPrChange>
                </w:rPr>
                <w:t>public class final RadarTrack</w:t>
              </w:r>
            </w:ins>
          </w:p>
          <w:p w:rsidR="00810788" w:rsidRPr="00810788" w:rsidRDefault="00810788" w:rsidP="00810788">
            <w:pPr>
              <w:pStyle w:val="Body"/>
              <w:rPr>
                <w:ins w:id="741" w:author="Sumant Tambe" w:date="2012-10-24T11:39:00Z"/>
                <w:rFonts w:ascii="Courier New" w:hAnsi="Courier New" w:cs="Courier New"/>
                <w:rPrChange w:id="742" w:author="Sumant Tambe" w:date="2012-10-24T11:40:00Z">
                  <w:rPr>
                    <w:ins w:id="743" w:author="Sumant Tambe" w:date="2012-10-24T11:39:00Z"/>
                  </w:rPr>
                </w:rPrChange>
              </w:rPr>
            </w:pPr>
            <w:ins w:id="744" w:author="Sumant Tambe" w:date="2012-10-24T11:39:00Z">
              <w:r w:rsidRPr="00810788">
                <w:rPr>
                  <w:rFonts w:ascii="Courier New" w:hAnsi="Courier New" w:cs="Courier New"/>
                  <w:rPrChange w:id="745" w:author="Sumant Tambe" w:date="2012-10-24T11:40:00Z">
                    <w:rPr/>
                  </w:rPrChange>
                </w:rPr>
                <w:t>{</w:t>
              </w:r>
            </w:ins>
          </w:p>
          <w:p w:rsidR="00810788" w:rsidRPr="00810788" w:rsidRDefault="00810788" w:rsidP="00810788">
            <w:pPr>
              <w:pStyle w:val="Body"/>
              <w:rPr>
                <w:ins w:id="746" w:author="Sumant Tambe" w:date="2012-10-24T11:39:00Z"/>
                <w:rFonts w:ascii="Courier New" w:hAnsi="Courier New" w:cs="Courier New"/>
                <w:rPrChange w:id="747" w:author="Sumant Tambe" w:date="2012-10-24T11:40:00Z">
                  <w:rPr>
                    <w:ins w:id="748" w:author="Sumant Tambe" w:date="2012-10-24T11:39:00Z"/>
                  </w:rPr>
                </w:rPrChange>
              </w:rPr>
            </w:pPr>
            <w:ins w:id="749" w:author="Sumant Tambe" w:date="2012-10-24T11:39:00Z">
              <w:r w:rsidRPr="00810788">
                <w:rPr>
                  <w:rFonts w:ascii="Courier New" w:hAnsi="Courier New" w:cs="Courier New"/>
                  <w:rPrChange w:id="750" w:author="Sumant Tambe" w:date="2012-10-24T11:40:00Z">
                    <w:rPr/>
                  </w:rPrChange>
                </w:rPr>
                <w:t xml:space="preserve">  RadarTrack();</w:t>
              </w:r>
            </w:ins>
          </w:p>
          <w:p w:rsidR="00810788" w:rsidRPr="00810788" w:rsidRDefault="00810788" w:rsidP="00810788">
            <w:pPr>
              <w:pStyle w:val="Body"/>
              <w:rPr>
                <w:ins w:id="751" w:author="Sumant Tambe" w:date="2012-10-24T11:39:00Z"/>
                <w:rFonts w:ascii="Courier New" w:hAnsi="Courier New" w:cs="Courier New"/>
                <w:rPrChange w:id="752" w:author="Sumant Tambe" w:date="2012-10-24T11:40:00Z">
                  <w:rPr>
                    <w:ins w:id="753" w:author="Sumant Tambe" w:date="2012-10-24T11:39:00Z"/>
                  </w:rPr>
                </w:rPrChange>
              </w:rPr>
            </w:pPr>
            <w:ins w:id="754" w:author="Sumant Tambe" w:date="2012-10-24T11:39:00Z">
              <w:r w:rsidRPr="00810788">
                <w:rPr>
                  <w:rFonts w:ascii="Courier New" w:hAnsi="Courier New" w:cs="Courier New"/>
                  <w:rPrChange w:id="755" w:author="Sumant Tambe" w:date="2012-10-24T11:40:00Z">
                    <w:rPr/>
                  </w:rPrChange>
                </w:rPr>
                <w:t xml:space="preserve">  RadarTrack(String id, </w:t>
              </w:r>
            </w:ins>
          </w:p>
          <w:p w:rsidR="00810788" w:rsidRPr="00810788" w:rsidRDefault="00810788" w:rsidP="00810788">
            <w:pPr>
              <w:pStyle w:val="Body"/>
              <w:rPr>
                <w:ins w:id="756" w:author="Sumant Tambe" w:date="2012-10-24T11:39:00Z"/>
                <w:rFonts w:ascii="Courier New" w:hAnsi="Courier New" w:cs="Courier New"/>
                <w:rPrChange w:id="757" w:author="Sumant Tambe" w:date="2012-10-24T11:40:00Z">
                  <w:rPr>
                    <w:ins w:id="758" w:author="Sumant Tambe" w:date="2012-10-24T11:39:00Z"/>
                  </w:rPr>
                </w:rPrChange>
              </w:rPr>
            </w:pPr>
            <w:ins w:id="759" w:author="Sumant Tambe" w:date="2012-10-24T11:39:00Z">
              <w:r w:rsidRPr="00810788">
                <w:rPr>
                  <w:rFonts w:ascii="Courier New" w:hAnsi="Courier New" w:cs="Courier New"/>
                  <w:rPrChange w:id="760" w:author="Sumant Tambe" w:date="2012-10-24T11:40:00Z">
                    <w:rPr/>
                  </w:rPrChange>
                </w:rPr>
                <w:t xml:space="preserve">             String name, </w:t>
              </w:r>
            </w:ins>
          </w:p>
          <w:p w:rsidR="00810788" w:rsidRPr="00810788" w:rsidRDefault="00810788" w:rsidP="00810788">
            <w:pPr>
              <w:pStyle w:val="Body"/>
              <w:rPr>
                <w:ins w:id="761" w:author="Sumant Tambe" w:date="2012-10-24T11:39:00Z"/>
                <w:rFonts w:ascii="Courier New" w:hAnsi="Courier New" w:cs="Courier New"/>
                <w:rPrChange w:id="762" w:author="Sumant Tambe" w:date="2012-10-24T11:40:00Z">
                  <w:rPr>
                    <w:ins w:id="763" w:author="Sumant Tambe" w:date="2012-10-24T11:39:00Z"/>
                  </w:rPr>
                </w:rPrChange>
              </w:rPr>
            </w:pPr>
            <w:ins w:id="764" w:author="Sumant Tambe" w:date="2012-10-24T11:39:00Z">
              <w:r w:rsidRPr="00810788">
                <w:rPr>
                  <w:rFonts w:ascii="Courier New" w:hAnsi="Courier New" w:cs="Courier New"/>
                  <w:rPrChange w:id="765" w:author="Sumant Tambe" w:date="2012-10-24T11:40:00Z">
                    <w:rPr/>
                  </w:rPrChange>
                </w:rPr>
                <w:t xml:space="preserve">             Point center, </w:t>
              </w:r>
            </w:ins>
          </w:p>
          <w:p w:rsidR="00810788" w:rsidRPr="00810788" w:rsidRDefault="00810788" w:rsidP="00810788">
            <w:pPr>
              <w:pStyle w:val="Body"/>
              <w:rPr>
                <w:ins w:id="766" w:author="Sumant Tambe" w:date="2012-10-24T11:39:00Z"/>
                <w:rFonts w:ascii="Courier New" w:hAnsi="Courier New" w:cs="Courier New"/>
                <w:rPrChange w:id="767" w:author="Sumant Tambe" w:date="2012-10-24T11:40:00Z">
                  <w:rPr>
                    <w:ins w:id="768" w:author="Sumant Tambe" w:date="2012-10-24T11:39:00Z"/>
                  </w:rPr>
                </w:rPrChange>
              </w:rPr>
            </w:pPr>
            <w:ins w:id="769" w:author="Sumant Tambe" w:date="2012-10-24T11:39:00Z">
              <w:r w:rsidRPr="00810788">
                <w:rPr>
                  <w:rFonts w:ascii="Courier New" w:hAnsi="Courier New" w:cs="Courier New"/>
                  <w:rPrChange w:id="770" w:author="Sumant Tambe" w:date="2012-10-24T11:40:00Z">
                    <w:rPr/>
                  </w:rPrChange>
                </w:rPr>
                <w:lastRenderedPageBreak/>
                <w:t xml:space="preserve">             Point[] vicinity, </w:t>
              </w:r>
            </w:ins>
          </w:p>
          <w:p w:rsidR="00810788" w:rsidRPr="00810788" w:rsidRDefault="00810788" w:rsidP="00810788">
            <w:pPr>
              <w:pStyle w:val="Body"/>
              <w:rPr>
                <w:ins w:id="771" w:author="Sumant Tambe" w:date="2012-10-24T11:39:00Z"/>
                <w:rFonts w:ascii="Courier New" w:hAnsi="Courier New" w:cs="Courier New"/>
                <w:rPrChange w:id="772" w:author="Sumant Tambe" w:date="2012-10-24T11:40:00Z">
                  <w:rPr>
                    <w:ins w:id="773" w:author="Sumant Tambe" w:date="2012-10-24T11:39:00Z"/>
                  </w:rPr>
                </w:rPrChange>
              </w:rPr>
            </w:pPr>
            <w:ins w:id="774" w:author="Sumant Tambe" w:date="2012-10-24T11:39:00Z">
              <w:r w:rsidRPr="00810788">
                <w:rPr>
                  <w:rFonts w:ascii="Courier New" w:hAnsi="Courier New" w:cs="Courier New"/>
                  <w:rPrChange w:id="775" w:author="Sumant Tambe" w:date="2012-10-24T11:40:00Z">
                    <w:rPr/>
                  </w:rPrChange>
                </w:rPr>
                <w:t xml:space="preserve">             java.util.Collection&lt;byte&gt; plot);</w:t>
              </w:r>
            </w:ins>
          </w:p>
          <w:p w:rsidR="00810788" w:rsidRPr="00810788" w:rsidRDefault="00810788" w:rsidP="00810788">
            <w:pPr>
              <w:pStyle w:val="Body"/>
              <w:rPr>
                <w:ins w:id="776" w:author="Sumant Tambe" w:date="2012-10-24T11:39:00Z"/>
                <w:rFonts w:ascii="Courier New" w:hAnsi="Courier New" w:cs="Courier New"/>
                <w:rPrChange w:id="777" w:author="Sumant Tambe" w:date="2012-10-24T11:40:00Z">
                  <w:rPr>
                    <w:ins w:id="778" w:author="Sumant Tambe" w:date="2012-10-24T11:39:00Z"/>
                  </w:rPr>
                </w:rPrChange>
              </w:rPr>
            </w:pPr>
            <w:ins w:id="779" w:author="Sumant Tambe" w:date="2012-10-24T11:39:00Z">
              <w:r w:rsidRPr="00810788">
                <w:rPr>
                  <w:rFonts w:ascii="Courier New" w:hAnsi="Courier New" w:cs="Courier New"/>
                  <w:rPrChange w:id="780" w:author="Sumant Tambe" w:date="2012-10-24T11:40:00Z">
                    <w:rPr/>
                  </w:rPrChange>
                </w:rPr>
                <w:t xml:space="preserve">  </w:t>
              </w:r>
            </w:ins>
          </w:p>
          <w:p w:rsidR="00810788" w:rsidRPr="00810788" w:rsidRDefault="00810788" w:rsidP="00810788">
            <w:pPr>
              <w:pStyle w:val="Body"/>
              <w:rPr>
                <w:ins w:id="781" w:author="Sumant Tambe" w:date="2012-10-24T11:39:00Z"/>
                <w:rFonts w:ascii="Courier New" w:hAnsi="Courier New" w:cs="Courier New"/>
                <w:rPrChange w:id="782" w:author="Sumant Tambe" w:date="2012-10-24T11:40:00Z">
                  <w:rPr>
                    <w:ins w:id="783" w:author="Sumant Tambe" w:date="2012-10-24T11:39:00Z"/>
                  </w:rPr>
                </w:rPrChange>
              </w:rPr>
            </w:pPr>
            <w:ins w:id="784" w:author="Sumant Tambe" w:date="2012-10-24T11:39:00Z">
              <w:r w:rsidRPr="00810788">
                <w:rPr>
                  <w:rFonts w:ascii="Courier New" w:hAnsi="Courier New" w:cs="Courier New"/>
                  <w:rPrChange w:id="785" w:author="Sumant Tambe" w:date="2012-10-24T11:40:00Z">
                    <w:rPr/>
                  </w:rPrChange>
                </w:rPr>
                <w:t xml:space="preserve">  String getId();</w:t>
              </w:r>
            </w:ins>
          </w:p>
          <w:p w:rsidR="00810788" w:rsidRPr="00810788" w:rsidRDefault="00810788" w:rsidP="00810788">
            <w:pPr>
              <w:pStyle w:val="Body"/>
              <w:rPr>
                <w:ins w:id="786" w:author="Sumant Tambe" w:date="2012-10-24T11:39:00Z"/>
                <w:rFonts w:ascii="Courier New" w:hAnsi="Courier New" w:cs="Courier New"/>
                <w:rPrChange w:id="787" w:author="Sumant Tambe" w:date="2012-10-24T11:40:00Z">
                  <w:rPr>
                    <w:ins w:id="788" w:author="Sumant Tambe" w:date="2012-10-24T11:39:00Z"/>
                  </w:rPr>
                </w:rPrChange>
              </w:rPr>
            </w:pPr>
            <w:ins w:id="789" w:author="Sumant Tambe" w:date="2012-10-24T11:39:00Z">
              <w:r w:rsidRPr="00810788">
                <w:rPr>
                  <w:rFonts w:ascii="Courier New" w:hAnsi="Courier New" w:cs="Courier New"/>
                  <w:rPrChange w:id="790" w:author="Sumant Tambe" w:date="2012-10-24T11:40:00Z">
                    <w:rPr/>
                  </w:rPrChange>
                </w:rPr>
                <w:t xml:space="preserve">  void setId(String id);</w:t>
              </w:r>
            </w:ins>
          </w:p>
          <w:p w:rsidR="00810788" w:rsidRPr="00810788" w:rsidRDefault="00810788" w:rsidP="00810788">
            <w:pPr>
              <w:pStyle w:val="Body"/>
              <w:rPr>
                <w:ins w:id="791" w:author="Sumant Tambe" w:date="2012-10-24T11:39:00Z"/>
                <w:rFonts w:ascii="Courier New" w:hAnsi="Courier New" w:cs="Courier New"/>
                <w:rPrChange w:id="792" w:author="Sumant Tambe" w:date="2012-10-24T11:40:00Z">
                  <w:rPr>
                    <w:ins w:id="793" w:author="Sumant Tambe" w:date="2012-10-24T11:39:00Z"/>
                  </w:rPr>
                </w:rPrChange>
              </w:rPr>
            </w:pPr>
            <w:ins w:id="794" w:author="Sumant Tambe" w:date="2012-10-24T11:39:00Z">
              <w:r w:rsidRPr="00810788">
                <w:rPr>
                  <w:rFonts w:ascii="Courier New" w:hAnsi="Courier New" w:cs="Courier New"/>
                  <w:rPrChange w:id="795" w:author="Sumant Tambe" w:date="2012-10-24T11:40:00Z">
                    <w:rPr/>
                  </w:rPrChange>
                </w:rPr>
                <w:t xml:space="preserve">  </w:t>
              </w:r>
            </w:ins>
          </w:p>
          <w:p w:rsidR="00810788" w:rsidRPr="00810788" w:rsidRDefault="00810788" w:rsidP="00810788">
            <w:pPr>
              <w:pStyle w:val="Body"/>
              <w:rPr>
                <w:ins w:id="796" w:author="Sumant Tambe" w:date="2012-10-24T11:39:00Z"/>
                <w:rFonts w:ascii="Courier New" w:hAnsi="Courier New" w:cs="Courier New"/>
                <w:rPrChange w:id="797" w:author="Sumant Tambe" w:date="2012-10-24T11:40:00Z">
                  <w:rPr>
                    <w:ins w:id="798" w:author="Sumant Tambe" w:date="2012-10-24T11:39:00Z"/>
                  </w:rPr>
                </w:rPrChange>
              </w:rPr>
            </w:pPr>
            <w:ins w:id="799" w:author="Sumant Tambe" w:date="2012-10-24T11:39:00Z">
              <w:r w:rsidRPr="00810788">
                <w:rPr>
                  <w:rFonts w:ascii="Courier New" w:hAnsi="Courier New" w:cs="Courier New"/>
                  <w:rPrChange w:id="800" w:author="Sumant Tambe" w:date="2012-10-24T11:40:00Z">
                    <w:rPr/>
                  </w:rPrChange>
                </w:rPr>
                <w:t xml:space="preserve">  String getName();</w:t>
              </w:r>
            </w:ins>
          </w:p>
          <w:p w:rsidR="00810788" w:rsidRPr="00810788" w:rsidRDefault="00810788" w:rsidP="00810788">
            <w:pPr>
              <w:pStyle w:val="Body"/>
              <w:rPr>
                <w:ins w:id="801" w:author="Sumant Tambe" w:date="2012-10-24T11:39:00Z"/>
                <w:rFonts w:ascii="Courier New" w:hAnsi="Courier New" w:cs="Courier New"/>
                <w:rPrChange w:id="802" w:author="Sumant Tambe" w:date="2012-10-24T11:40:00Z">
                  <w:rPr>
                    <w:ins w:id="803" w:author="Sumant Tambe" w:date="2012-10-24T11:39:00Z"/>
                  </w:rPr>
                </w:rPrChange>
              </w:rPr>
            </w:pPr>
            <w:ins w:id="804" w:author="Sumant Tambe" w:date="2012-10-24T11:39:00Z">
              <w:r w:rsidRPr="00810788">
                <w:rPr>
                  <w:rFonts w:ascii="Courier New" w:hAnsi="Courier New" w:cs="Courier New"/>
                  <w:rPrChange w:id="805" w:author="Sumant Tambe" w:date="2012-10-24T11:40:00Z">
                    <w:rPr/>
                  </w:rPrChange>
                </w:rPr>
                <w:t xml:space="preserve">  void setName(String name);</w:t>
              </w:r>
            </w:ins>
          </w:p>
          <w:p w:rsidR="00810788" w:rsidRPr="00810788" w:rsidRDefault="00810788" w:rsidP="00810788">
            <w:pPr>
              <w:pStyle w:val="Body"/>
              <w:rPr>
                <w:ins w:id="806" w:author="Sumant Tambe" w:date="2012-10-24T11:39:00Z"/>
                <w:rFonts w:ascii="Courier New" w:hAnsi="Courier New" w:cs="Courier New"/>
                <w:rPrChange w:id="807" w:author="Sumant Tambe" w:date="2012-10-24T11:40:00Z">
                  <w:rPr>
                    <w:ins w:id="808" w:author="Sumant Tambe" w:date="2012-10-24T11:39:00Z"/>
                  </w:rPr>
                </w:rPrChange>
              </w:rPr>
            </w:pPr>
            <w:ins w:id="809" w:author="Sumant Tambe" w:date="2012-10-24T11:39:00Z">
              <w:r w:rsidRPr="00810788">
                <w:rPr>
                  <w:rFonts w:ascii="Courier New" w:hAnsi="Courier New" w:cs="Courier New"/>
                  <w:rPrChange w:id="810" w:author="Sumant Tambe" w:date="2012-10-24T11:40:00Z">
                    <w:rPr/>
                  </w:rPrChange>
                </w:rPr>
                <w:t xml:space="preserve">  </w:t>
              </w:r>
            </w:ins>
          </w:p>
          <w:p w:rsidR="00810788" w:rsidRPr="00810788" w:rsidRDefault="00810788" w:rsidP="00810788">
            <w:pPr>
              <w:pStyle w:val="Body"/>
              <w:rPr>
                <w:ins w:id="811" w:author="Sumant Tambe" w:date="2012-10-24T11:39:00Z"/>
                <w:rFonts w:ascii="Courier New" w:hAnsi="Courier New" w:cs="Courier New"/>
                <w:rPrChange w:id="812" w:author="Sumant Tambe" w:date="2012-10-24T11:40:00Z">
                  <w:rPr>
                    <w:ins w:id="813" w:author="Sumant Tambe" w:date="2012-10-24T11:39:00Z"/>
                  </w:rPr>
                </w:rPrChange>
              </w:rPr>
            </w:pPr>
            <w:ins w:id="814" w:author="Sumant Tambe" w:date="2012-10-24T11:39:00Z">
              <w:r w:rsidRPr="00810788">
                <w:rPr>
                  <w:rFonts w:ascii="Courier New" w:hAnsi="Courier New" w:cs="Courier New"/>
                  <w:rPrChange w:id="815" w:author="Sumant Tambe" w:date="2012-10-24T11:40:00Z">
                    <w:rPr/>
                  </w:rPrChange>
                </w:rPr>
                <w:t xml:space="preserve">  Point getCenter();</w:t>
              </w:r>
            </w:ins>
          </w:p>
          <w:p w:rsidR="00810788" w:rsidRPr="00810788" w:rsidRDefault="00810788" w:rsidP="00810788">
            <w:pPr>
              <w:pStyle w:val="Body"/>
              <w:rPr>
                <w:ins w:id="816" w:author="Sumant Tambe" w:date="2012-10-24T11:39:00Z"/>
                <w:rFonts w:ascii="Courier New" w:hAnsi="Courier New" w:cs="Courier New"/>
                <w:rPrChange w:id="817" w:author="Sumant Tambe" w:date="2012-10-24T11:40:00Z">
                  <w:rPr>
                    <w:ins w:id="818" w:author="Sumant Tambe" w:date="2012-10-24T11:39:00Z"/>
                  </w:rPr>
                </w:rPrChange>
              </w:rPr>
            </w:pPr>
            <w:ins w:id="819" w:author="Sumant Tambe" w:date="2012-10-24T11:39:00Z">
              <w:r w:rsidRPr="00810788">
                <w:rPr>
                  <w:rFonts w:ascii="Courier New" w:hAnsi="Courier New" w:cs="Courier New"/>
                  <w:rPrChange w:id="820" w:author="Sumant Tambe" w:date="2012-10-24T11:40:00Z">
                    <w:rPr/>
                  </w:rPrChange>
                </w:rPr>
                <w:t xml:space="preserve">  void setCenter(Point center);</w:t>
              </w:r>
            </w:ins>
          </w:p>
          <w:p w:rsidR="00810788" w:rsidRPr="00810788" w:rsidRDefault="00810788" w:rsidP="00810788">
            <w:pPr>
              <w:pStyle w:val="Body"/>
              <w:rPr>
                <w:ins w:id="821" w:author="Sumant Tambe" w:date="2012-10-24T11:39:00Z"/>
                <w:rFonts w:ascii="Courier New" w:hAnsi="Courier New" w:cs="Courier New"/>
                <w:rPrChange w:id="822" w:author="Sumant Tambe" w:date="2012-10-24T11:40:00Z">
                  <w:rPr>
                    <w:ins w:id="823" w:author="Sumant Tambe" w:date="2012-10-24T11:39:00Z"/>
                  </w:rPr>
                </w:rPrChange>
              </w:rPr>
            </w:pPr>
            <w:ins w:id="824" w:author="Sumant Tambe" w:date="2012-10-24T11:39:00Z">
              <w:r w:rsidRPr="00810788">
                <w:rPr>
                  <w:rFonts w:ascii="Courier New" w:hAnsi="Courier New" w:cs="Courier New"/>
                  <w:rPrChange w:id="825" w:author="Sumant Tambe" w:date="2012-10-24T11:40:00Z">
                    <w:rPr/>
                  </w:rPrChange>
                </w:rPr>
                <w:t xml:space="preserve">  </w:t>
              </w:r>
            </w:ins>
          </w:p>
          <w:p w:rsidR="00810788" w:rsidRPr="00810788" w:rsidRDefault="00810788" w:rsidP="00810788">
            <w:pPr>
              <w:pStyle w:val="Body"/>
              <w:rPr>
                <w:ins w:id="826" w:author="Sumant Tambe" w:date="2012-10-24T11:39:00Z"/>
                <w:rFonts w:ascii="Courier New" w:hAnsi="Courier New" w:cs="Courier New"/>
                <w:rPrChange w:id="827" w:author="Sumant Tambe" w:date="2012-10-24T11:40:00Z">
                  <w:rPr>
                    <w:ins w:id="828" w:author="Sumant Tambe" w:date="2012-10-24T11:39:00Z"/>
                  </w:rPr>
                </w:rPrChange>
              </w:rPr>
            </w:pPr>
            <w:ins w:id="829" w:author="Sumant Tambe" w:date="2012-10-24T11:39:00Z">
              <w:r w:rsidRPr="00810788">
                <w:rPr>
                  <w:rFonts w:ascii="Courier New" w:hAnsi="Courier New" w:cs="Courier New"/>
                  <w:rPrChange w:id="830" w:author="Sumant Tambe" w:date="2012-10-24T11:40:00Z">
                    <w:rPr/>
                  </w:rPrChange>
                </w:rPr>
                <w:t xml:space="preserve">  Point[] getVicinity();</w:t>
              </w:r>
            </w:ins>
          </w:p>
          <w:p w:rsidR="00810788" w:rsidRPr="00810788" w:rsidRDefault="00810788" w:rsidP="00810788">
            <w:pPr>
              <w:pStyle w:val="Body"/>
              <w:rPr>
                <w:ins w:id="831" w:author="Sumant Tambe" w:date="2012-10-24T11:39:00Z"/>
                <w:rFonts w:ascii="Courier New" w:hAnsi="Courier New" w:cs="Courier New"/>
                <w:rPrChange w:id="832" w:author="Sumant Tambe" w:date="2012-10-24T11:40:00Z">
                  <w:rPr>
                    <w:ins w:id="833" w:author="Sumant Tambe" w:date="2012-10-24T11:39:00Z"/>
                  </w:rPr>
                </w:rPrChange>
              </w:rPr>
            </w:pPr>
            <w:ins w:id="834" w:author="Sumant Tambe" w:date="2012-10-24T11:39:00Z">
              <w:r w:rsidRPr="00810788">
                <w:rPr>
                  <w:rFonts w:ascii="Courier New" w:hAnsi="Courier New" w:cs="Courier New"/>
                  <w:rPrChange w:id="835" w:author="Sumant Tambe" w:date="2012-10-24T11:40:00Z">
                    <w:rPr/>
                  </w:rPrChange>
                </w:rPr>
                <w:t xml:space="preserve">  void setVicinity(Point[] vicinity);</w:t>
              </w:r>
            </w:ins>
          </w:p>
          <w:p w:rsidR="00810788" w:rsidRPr="00810788" w:rsidRDefault="00810788" w:rsidP="00810788">
            <w:pPr>
              <w:pStyle w:val="Body"/>
              <w:rPr>
                <w:ins w:id="836" w:author="Sumant Tambe" w:date="2012-10-24T11:39:00Z"/>
                <w:rFonts w:ascii="Courier New" w:hAnsi="Courier New" w:cs="Courier New"/>
                <w:rPrChange w:id="837" w:author="Sumant Tambe" w:date="2012-10-24T11:40:00Z">
                  <w:rPr>
                    <w:ins w:id="838" w:author="Sumant Tambe" w:date="2012-10-24T11:39:00Z"/>
                  </w:rPr>
                </w:rPrChange>
              </w:rPr>
            </w:pPr>
            <w:ins w:id="839" w:author="Sumant Tambe" w:date="2012-10-24T11:39:00Z">
              <w:r w:rsidRPr="00810788">
                <w:rPr>
                  <w:rFonts w:ascii="Courier New" w:hAnsi="Courier New" w:cs="Courier New"/>
                  <w:rPrChange w:id="840" w:author="Sumant Tambe" w:date="2012-10-24T11:40:00Z">
                    <w:rPr/>
                  </w:rPrChange>
                </w:rPr>
                <w:t xml:space="preserve">  </w:t>
              </w:r>
            </w:ins>
          </w:p>
          <w:p w:rsidR="00810788" w:rsidRPr="00810788" w:rsidRDefault="00810788" w:rsidP="00810788">
            <w:pPr>
              <w:pStyle w:val="Body"/>
              <w:rPr>
                <w:ins w:id="841" w:author="Sumant Tambe" w:date="2012-10-24T11:39:00Z"/>
                <w:rFonts w:ascii="Courier New" w:hAnsi="Courier New" w:cs="Courier New"/>
                <w:rPrChange w:id="842" w:author="Sumant Tambe" w:date="2012-10-24T11:40:00Z">
                  <w:rPr>
                    <w:ins w:id="843" w:author="Sumant Tambe" w:date="2012-10-24T11:39:00Z"/>
                  </w:rPr>
                </w:rPrChange>
              </w:rPr>
            </w:pPr>
            <w:ins w:id="844" w:author="Sumant Tambe" w:date="2012-10-24T11:39:00Z">
              <w:r w:rsidRPr="00810788">
                <w:rPr>
                  <w:rFonts w:ascii="Courier New" w:hAnsi="Courier New" w:cs="Courier New"/>
                  <w:rPrChange w:id="845" w:author="Sumant Tambe" w:date="2012-10-24T11:40:00Z">
                    <w:rPr/>
                  </w:rPrChange>
                </w:rPr>
                <w:t xml:space="preserve">  java.util.Collection&lt;byte&gt; getPlot();</w:t>
              </w:r>
            </w:ins>
          </w:p>
          <w:p w:rsidR="00810788" w:rsidRPr="00810788" w:rsidRDefault="00810788" w:rsidP="00810788">
            <w:pPr>
              <w:pStyle w:val="Body"/>
              <w:rPr>
                <w:ins w:id="846" w:author="Sumant Tambe" w:date="2012-10-24T11:39:00Z"/>
                <w:rFonts w:ascii="Courier New" w:hAnsi="Courier New" w:cs="Courier New"/>
                <w:rPrChange w:id="847" w:author="Sumant Tambe" w:date="2012-10-24T11:40:00Z">
                  <w:rPr>
                    <w:ins w:id="848" w:author="Sumant Tambe" w:date="2012-10-24T11:39:00Z"/>
                  </w:rPr>
                </w:rPrChange>
              </w:rPr>
            </w:pPr>
            <w:ins w:id="849" w:author="Sumant Tambe" w:date="2012-10-24T11:39:00Z">
              <w:r w:rsidRPr="00810788">
                <w:rPr>
                  <w:rFonts w:ascii="Courier New" w:hAnsi="Courier New" w:cs="Courier New"/>
                  <w:rPrChange w:id="850" w:author="Sumant Tambe" w:date="2012-10-24T11:40:00Z">
                    <w:rPr/>
                  </w:rPrChange>
                </w:rPr>
                <w:t xml:space="preserve">  void setPlot(java.util.Collection&lt;byte&gt; plot);</w:t>
              </w:r>
            </w:ins>
          </w:p>
          <w:p w:rsidR="00FA53D2" w:rsidRDefault="00810788" w:rsidP="00810788">
            <w:pPr>
              <w:pStyle w:val="Body"/>
              <w:rPr>
                <w:ins w:id="851" w:author="Sumant Tambe" w:date="2012-10-23T17:57:00Z"/>
              </w:rPr>
            </w:pPr>
            <w:ins w:id="852" w:author="Sumant Tambe" w:date="2012-10-24T11:39:00Z">
              <w:r w:rsidRPr="00810788">
                <w:rPr>
                  <w:rFonts w:ascii="Courier New" w:hAnsi="Courier New" w:cs="Courier New"/>
                  <w:rPrChange w:id="853" w:author="Sumant Tambe" w:date="2012-10-24T11:40:00Z">
                    <w:rPr/>
                  </w:rPrChange>
                </w:rPr>
                <w:t>};</w:t>
              </w:r>
            </w:ins>
          </w:p>
        </w:tc>
      </w:tr>
    </w:tbl>
    <w:p w:rsidR="00FA53D2" w:rsidRPr="00FA53D2" w:rsidRDefault="00FA53D2">
      <w:pPr>
        <w:pStyle w:val="Body"/>
        <w:rPr>
          <w:ins w:id="854" w:author="Sumant Tambe" w:date="2012-10-23T14:32:00Z"/>
        </w:rPr>
        <w:pPrChange w:id="855" w:author="Sumant Tambe" w:date="2012-10-23T17:57:00Z">
          <w:pPr/>
        </w:pPrChange>
      </w:pPr>
    </w:p>
    <w:p w:rsidR="00B106EC" w:rsidRDefault="00B106EC">
      <w:pPr>
        <w:pStyle w:val="Body"/>
        <w:rPr>
          <w:rFonts w:ascii="MS Serif" w:hAnsi="MS Serif"/>
        </w:rPr>
      </w:pPr>
    </w:p>
    <w:p w:rsidR="00C26DAF" w:rsidRDefault="00157CCB" w:rsidP="00B95E87">
      <w:pPr>
        <w:pStyle w:val="AnnexHeading1"/>
      </w:pPr>
      <w:bookmarkStart w:id="856" w:name="_Toc342847130"/>
      <w:r>
        <w:lastRenderedPageBreak/>
        <w:t>Annex A: Java JAR Library File</w:t>
      </w:r>
      <w:bookmarkEnd w:id="856"/>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857" w:name="_Toc342847131"/>
      <w:r>
        <w:lastRenderedPageBreak/>
        <w:t>Annex B: Java Source Code</w:t>
      </w:r>
      <w:bookmarkEnd w:id="857"/>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4"/>
      <w:footerReference w:type="default" r:id="rId15"/>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FA1" w:rsidRDefault="00E34FA1">
      <w:pPr>
        <w:rPr>
          <w:rFonts w:ascii="MS Serif" w:hAnsi="MS Serif"/>
        </w:rPr>
      </w:pPr>
      <w:r>
        <w:rPr>
          <w:rFonts w:ascii="MS Serif" w:hAnsi="MS Serif"/>
        </w:rPr>
        <w:separator/>
      </w:r>
    </w:p>
  </w:endnote>
  <w:endnote w:type="continuationSeparator" w:id="0">
    <w:p w:rsidR="00E34FA1" w:rsidRDefault="00E34FA1">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C9F" w:rsidRDefault="00A65C9F">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AB0CB8">
      <w:rPr>
        <w:rFonts w:ascii="Times New Roman" w:hAnsi="Times New Roman" w:cs="Times New Roman"/>
        <w:b/>
        <w:bCs/>
        <w:noProof/>
      </w:rPr>
      <w:t>ii</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C9F" w:rsidRDefault="00A65C9F">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AB0CB8">
      <w:rPr>
        <w:rFonts w:ascii="Times New Roman" w:hAnsi="Times New Roman" w:cs="Times New Roman"/>
        <w:noProof/>
      </w:rPr>
      <w:t>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C9F" w:rsidRDefault="00A65C9F">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AB0CB8">
      <w:rPr>
        <w:rFonts w:ascii="Times New Roman" w:hAnsi="Times New Roman" w:cs="Times New Roman"/>
        <w:b/>
        <w:bCs/>
        <w:noProof/>
      </w:rPr>
      <w:t>30</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C9F" w:rsidRDefault="00A65C9F">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AB0CB8">
      <w:rPr>
        <w:rFonts w:ascii="Times New Roman" w:hAnsi="Times New Roman" w:cs="Times New Roman"/>
        <w:b/>
        <w:bCs/>
        <w:noProof/>
      </w:rPr>
      <w:t>29</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FA1" w:rsidRDefault="00E34FA1">
      <w:pPr>
        <w:rPr>
          <w:rFonts w:ascii="MS Serif" w:hAnsi="MS Serif"/>
        </w:rPr>
      </w:pPr>
      <w:r>
        <w:rPr>
          <w:rFonts w:ascii="MS Serif" w:hAnsi="MS Serif"/>
          <w:color w:val="000000"/>
        </w:rPr>
        <w:separator/>
      </w:r>
    </w:p>
  </w:footnote>
  <w:footnote w:type="continuationSeparator" w:id="0">
    <w:p w:rsidR="00E34FA1" w:rsidRDefault="00E34FA1">
      <w:pPr>
        <w:rPr>
          <w:rFonts w:ascii="MS Serif" w:hAnsi="MS Serif"/>
        </w:rPr>
      </w:pPr>
      <w:r>
        <w:rPr>
          <w:rFonts w:ascii="MS Serif" w:hAnsi="MS Serif"/>
        </w:rPr>
        <w:continuationSeparator/>
      </w:r>
    </w:p>
  </w:footnote>
  <w:footnote w:id="1">
    <w:p w:rsidR="00A65C9F" w:rsidRDefault="00A65C9F">
      <w:pPr>
        <w:pStyle w:val="FootnoteText"/>
      </w:pPr>
      <w:r>
        <w:rPr>
          <w:rStyle w:val="FootnoteReference"/>
        </w:rPr>
        <w:footnoteRef/>
      </w:r>
      <w:r>
        <w:t xml:space="preserve"> The fault/contingency model of Java exceptions was first described by Barry Ruzek,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A65C9F" w:rsidRDefault="00A65C9F">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A65C9F" w:rsidRDefault="00A65C9F">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57CCB"/>
    <w:rsid w:val="00002234"/>
    <w:rsid w:val="00023260"/>
    <w:rsid w:val="00025DDC"/>
    <w:rsid w:val="000266AF"/>
    <w:rsid w:val="0003323C"/>
    <w:rsid w:val="0003640D"/>
    <w:rsid w:val="00050F60"/>
    <w:rsid w:val="00051484"/>
    <w:rsid w:val="00054844"/>
    <w:rsid w:val="00056FCA"/>
    <w:rsid w:val="00075BD0"/>
    <w:rsid w:val="00077A2F"/>
    <w:rsid w:val="00082784"/>
    <w:rsid w:val="00083BA0"/>
    <w:rsid w:val="000D53EA"/>
    <w:rsid w:val="001066D1"/>
    <w:rsid w:val="001078C2"/>
    <w:rsid w:val="00137C7E"/>
    <w:rsid w:val="001412E2"/>
    <w:rsid w:val="00143CA5"/>
    <w:rsid w:val="001544F2"/>
    <w:rsid w:val="00157CCB"/>
    <w:rsid w:val="00172579"/>
    <w:rsid w:val="001877FA"/>
    <w:rsid w:val="001B0670"/>
    <w:rsid w:val="001B43F0"/>
    <w:rsid w:val="001E7AB3"/>
    <w:rsid w:val="001F2CE6"/>
    <w:rsid w:val="001F7A68"/>
    <w:rsid w:val="002125F7"/>
    <w:rsid w:val="002166B4"/>
    <w:rsid w:val="00275199"/>
    <w:rsid w:val="002842A5"/>
    <w:rsid w:val="002A7A2F"/>
    <w:rsid w:val="002B27CB"/>
    <w:rsid w:val="002C1EBE"/>
    <w:rsid w:val="002C40CD"/>
    <w:rsid w:val="002C6E7C"/>
    <w:rsid w:val="002D27DD"/>
    <w:rsid w:val="002D2B25"/>
    <w:rsid w:val="002F7ADB"/>
    <w:rsid w:val="003125E9"/>
    <w:rsid w:val="00312FAE"/>
    <w:rsid w:val="00320DFC"/>
    <w:rsid w:val="00323953"/>
    <w:rsid w:val="00324EC5"/>
    <w:rsid w:val="00357CEF"/>
    <w:rsid w:val="00383E1E"/>
    <w:rsid w:val="003A25BD"/>
    <w:rsid w:val="003B5E48"/>
    <w:rsid w:val="003B5ECE"/>
    <w:rsid w:val="003C16EF"/>
    <w:rsid w:val="003D41F2"/>
    <w:rsid w:val="003E69A6"/>
    <w:rsid w:val="003F3E4D"/>
    <w:rsid w:val="003F431C"/>
    <w:rsid w:val="00440151"/>
    <w:rsid w:val="00454C4B"/>
    <w:rsid w:val="004C06DA"/>
    <w:rsid w:val="004E0A29"/>
    <w:rsid w:val="004F625C"/>
    <w:rsid w:val="005014FA"/>
    <w:rsid w:val="005157BC"/>
    <w:rsid w:val="00517B85"/>
    <w:rsid w:val="00533CC2"/>
    <w:rsid w:val="00537595"/>
    <w:rsid w:val="00537F8F"/>
    <w:rsid w:val="0054083B"/>
    <w:rsid w:val="005825E3"/>
    <w:rsid w:val="0058442E"/>
    <w:rsid w:val="00584B62"/>
    <w:rsid w:val="00586EAD"/>
    <w:rsid w:val="005A55D8"/>
    <w:rsid w:val="005B180B"/>
    <w:rsid w:val="005E2F33"/>
    <w:rsid w:val="005E7FA1"/>
    <w:rsid w:val="005F187F"/>
    <w:rsid w:val="00602A8B"/>
    <w:rsid w:val="00603733"/>
    <w:rsid w:val="00606280"/>
    <w:rsid w:val="006228A8"/>
    <w:rsid w:val="006245B7"/>
    <w:rsid w:val="00626ADF"/>
    <w:rsid w:val="006666D5"/>
    <w:rsid w:val="006758D5"/>
    <w:rsid w:val="006812F9"/>
    <w:rsid w:val="00684954"/>
    <w:rsid w:val="0069256E"/>
    <w:rsid w:val="006A1CE0"/>
    <w:rsid w:val="006A24DD"/>
    <w:rsid w:val="006A43FD"/>
    <w:rsid w:val="006B263E"/>
    <w:rsid w:val="006B7878"/>
    <w:rsid w:val="006D1B51"/>
    <w:rsid w:val="006D28E1"/>
    <w:rsid w:val="006D5DA4"/>
    <w:rsid w:val="006D6E7E"/>
    <w:rsid w:val="006D7DC8"/>
    <w:rsid w:val="006E023A"/>
    <w:rsid w:val="006E129C"/>
    <w:rsid w:val="006E310C"/>
    <w:rsid w:val="006F02C5"/>
    <w:rsid w:val="006F4005"/>
    <w:rsid w:val="0070425D"/>
    <w:rsid w:val="00705ED5"/>
    <w:rsid w:val="00717DC8"/>
    <w:rsid w:val="007208AE"/>
    <w:rsid w:val="00725029"/>
    <w:rsid w:val="007253AE"/>
    <w:rsid w:val="007277EA"/>
    <w:rsid w:val="00774AAB"/>
    <w:rsid w:val="00794E99"/>
    <w:rsid w:val="007B672C"/>
    <w:rsid w:val="007C472A"/>
    <w:rsid w:val="007D2B4B"/>
    <w:rsid w:val="00803D01"/>
    <w:rsid w:val="00810788"/>
    <w:rsid w:val="00814BD9"/>
    <w:rsid w:val="00850BF9"/>
    <w:rsid w:val="0087320F"/>
    <w:rsid w:val="00885B06"/>
    <w:rsid w:val="00894FFA"/>
    <w:rsid w:val="008B1B10"/>
    <w:rsid w:val="008B26F6"/>
    <w:rsid w:val="008B6727"/>
    <w:rsid w:val="008B6DA9"/>
    <w:rsid w:val="008D0FA9"/>
    <w:rsid w:val="008E35D3"/>
    <w:rsid w:val="008F517C"/>
    <w:rsid w:val="008F6C41"/>
    <w:rsid w:val="008F6E58"/>
    <w:rsid w:val="009027D6"/>
    <w:rsid w:val="00922EE4"/>
    <w:rsid w:val="00931F5C"/>
    <w:rsid w:val="00936376"/>
    <w:rsid w:val="0096165A"/>
    <w:rsid w:val="0096165F"/>
    <w:rsid w:val="009620C9"/>
    <w:rsid w:val="009914E5"/>
    <w:rsid w:val="009974A1"/>
    <w:rsid w:val="009A7849"/>
    <w:rsid w:val="009F0D1B"/>
    <w:rsid w:val="009F3DA0"/>
    <w:rsid w:val="00A228A1"/>
    <w:rsid w:val="00A3125F"/>
    <w:rsid w:val="00A4355F"/>
    <w:rsid w:val="00A60113"/>
    <w:rsid w:val="00A65C9F"/>
    <w:rsid w:val="00A95F19"/>
    <w:rsid w:val="00AB0CB8"/>
    <w:rsid w:val="00AB12FD"/>
    <w:rsid w:val="00AB2013"/>
    <w:rsid w:val="00AC598D"/>
    <w:rsid w:val="00AD14E9"/>
    <w:rsid w:val="00AE0E6A"/>
    <w:rsid w:val="00AF2B6B"/>
    <w:rsid w:val="00AF406C"/>
    <w:rsid w:val="00AF63B0"/>
    <w:rsid w:val="00B0682C"/>
    <w:rsid w:val="00B106EC"/>
    <w:rsid w:val="00B253DE"/>
    <w:rsid w:val="00B25B3A"/>
    <w:rsid w:val="00B35B55"/>
    <w:rsid w:val="00B3614F"/>
    <w:rsid w:val="00B379A6"/>
    <w:rsid w:val="00B51DC8"/>
    <w:rsid w:val="00B634A8"/>
    <w:rsid w:val="00B65963"/>
    <w:rsid w:val="00B720F4"/>
    <w:rsid w:val="00B74247"/>
    <w:rsid w:val="00B825F2"/>
    <w:rsid w:val="00B95E87"/>
    <w:rsid w:val="00BC0E2A"/>
    <w:rsid w:val="00BE5086"/>
    <w:rsid w:val="00BE78BB"/>
    <w:rsid w:val="00BF0247"/>
    <w:rsid w:val="00BF07BF"/>
    <w:rsid w:val="00C14272"/>
    <w:rsid w:val="00C15314"/>
    <w:rsid w:val="00C167E6"/>
    <w:rsid w:val="00C26DAF"/>
    <w:rsid w:val="00C278D0"/>
    <w:rsid w:val="00C27EAA"/>
    <w:rsid w:val="00C3501D"/>
    <w:rsid w:val="00C42D94"/>
    <w:rsid w:val="00C51B4D"/>
    <w:rsid w:val="00C657FD"/>
    <w:rsid w:val="00C85237"/>
    <w:rsid w:val="00CA1E7A"/>
    <w:rsid w:val="00CA49B8"/>
    <w:rsid w:val="00CB019C"/>
    <w:rsid w:val="00CB13F7"/>
    <w:rsid w:val="00CD239A"/>
    <w:rsid w:val="00CF7EDD"/>
    <w:rsid w:val="00D06F28"/>
    <w:rsid w:val="00D1009D"/>
    <w:rsid w:val="00D72B5A"/>
    <w:rsid w:val="00DA606D"/>
    <w:rsid w:val="00DB0C93"/>
    <w:rsid w:val="00DE4C86"/>
    <w:rsid w:val="00DE4D3C"/>
    <w:rsid w:val="00DE5E21"/>
    <w:rsid w:val="00DF6D4E"/>
    <w:rsid w:val="00E01092"/>
    <w:rsid w:val="00E174C8"/>
    <w:rsid w:val="00E34FA1"/>
    <w:rsid w:val="00E37376"/>
    <w:rsid w:val="00E37730"/>
    <w:rsid w:val="00E42B7B"/>
    <w:rsid w:val="00E45225"/>
    <w:rsid w:val="00E56664"/>
    <w:rsid w:val="00E57CC0"/>
    <w:rsid w:val="00E81922"/>
    <w:rsid w:val="00E97AA1"/>
    <w:rsid w:val="00EA1B50"/>
    <w:rsid w:val="00EA4802"/>
    <w:rsid w:val="00EB023A"/>
    <w:rsid w:val="00EB53FC"/>
    <w:rsid w:val="00EC5363"/>
    <w:rsid w:val="00ED1E8D"/>
    <w:rsid w:val="00ED3B93"/>
    <w:rsid w:val="00ED7DDF"/>
    <w:rsid w:val="00EE197E"/>
    <w:rsid w:val="00F75646"/>
    <w:rsid w:val="00F86A63"/>
    <w:rsid w:val="00FA0592"/>
    <w:rsid w:val="00FA53D2"/>
    <w:rsid w:val="00FB4B23"/>
    <w:rsid w:val="00FE3958"/>
    <w:rsid w:val="00FF409A"/>
    <w:rsid w:val="00FF5C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atentStyles>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DLChar">
    <w:name w:val="IDL (Char)"/>
    <w:rsid w:val="00B634A8"/>
    <w:rPr>
      <w:rFonts w:ascii="Courier New" w:hAnsi="Courier New"/>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ssues@omg.org" TargetMode="External"/><Relationship Id="rId13" Type="http://schemas.openxmlformats.org/officeDocument/2006/relationships/hyperlink" Target="http://java.sun.com/products/jms/doc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iso.org/" TargetMode="External"/><Relationship Id="rId4" Type="http://schemas.openxmlformats.org/officeDocument/2006/relationships/settings" Target="settings.xml"/><Relationship Id="rId9" Type="http://schemas.openxmlformats.org/officeDocument/2006/relationships/hyperlink" Target="http://www.omg.org/issues/" TargetMode="Externa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1894</TotalTime>
  <Pages>40</Pages>
  <Words>12361</Words>
  <Characters>70463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82659</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Sumant Tambe</cp:lastModifiedBy>
  <cp:revision>107</cp:revision>
  <cp:lastPrinted>2011-01-10T19:22:00Z</cp:lastPrinted>
  <dcterms:created xsi:type="dcterms:W3CDTF">2011-10-03T21:51:00Z</dcterms:created>
  <dcterms:modified xsi:type="dcterms:W3CDTF">2012-12-10T04:09:00Z</dcterms:modified>
  <cp:category>Object Management Group (OMG)</cp:category>
</cp:coreProperties>
</file>