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440AB0">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r w:rsidR="004B707E">
        <w:rPr>
          <w:rFonts w:ascii="Arial" w:hAnsi="Arial" w:cs="Arial"/>
          <w:b/>
          <w:bCs/>
        </w:rPr>
        <w:t>10-06</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original files:</w:t>
      </w:r>
      <w:r w:rsidR="002166B4" w:rsidDel="002166B4">
        <w:rPr>
          <w:rFonts w:ascii="Arial" w:hAnsi="Arial" w:cs="Arial"/>
          <w:sz w:val="20"/>
        </w:rPr>
        <w:t xml:space="preserve"> </w:t>
      </w:r>
      <w:r w:rsidR="002166B4" w:rsidRPr="002166B4">
        <w:rPr>
          <w:rFonts w:ascii="Arial" w:hAnsi="Arial" w:cs="Arial"/>
          <w:sz w:val="20"/>
        </w:rPr>
        <w:t>ptc/2011-10-09</w:t>
      </w:r>
      <w:r w:rsidRPr="002166B4">
        <w:rPr>
          <w:rFonts w:ascii="Arial" w:hAnsi="Arial" w:cs="Arial"/>
          <w:sz w:val="20"/>
        </w:rPr>
        <w:t xml:space="preserve"> (</w:t>
      </w:r>
      <w:r>
        <w:rPr>
          <w:rFonts w:ascii="Arial" w:hAnsi="Arial" w:cs="Arial"/>
          <w:sz w:val="20"/>
        </w:rPr>
        <w:t xml:space="preserve">omgdds.jar), </w:t>
      </w:r>
      <w:r w:rsidR="009027D6" w:rsidRPr="009027D6">
        <w:rPr>
          <w:rFonts w:ascii="Arial" w:hAnsi="Arial" w:cs="Arial"/>
          <w:sz w:val="20"/>
        </w:rPr>
        <w:t>ptc/2011-10-08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r w:rsidR="009027D6">
        <w:rPr>
          <w:rFonts w:ascii="Arial" w:hAnsi="Arial" w:cs="Arial"/>
        </w:rPr>
        <w:t>ptc/2011-01-01</w:t>
      </w:r>
      <w:r>
        <w:rPr>
          <w:rFonts w:ascii="Arial" w:hAnsi="Arial" w:cs="Arial"/>
        </w:rPr>
        <w:t xml:space="preserve">).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4B707E" w:rsidRDefault="00C470E2">
      <w:pPr>
        <w:pStyle w:val="TOC1"/>
        <w:tabs>
          <w:tab w:val="left" w:pos="360"/>
          <w:tab w:val="right" w:leader="dot" w:pos="9350"/>
        </w:tabs>
        <w:rPr>
          <w:rFonts w:asciiTheme="minorHAnsi" w:eastAsiaTheme="minorEastAsia" w:hAnsiTheme="minorHAnsi" w:cstheme="minorBidi"/>
          <w:b w:val="0"/>
          <w:bCs w:val="0"/>
          <w:noProof/>
          <w:kern w:val="0"/>
        </w:rPr>
      </w:pPr>
      <w:r w:rsidRPr="00C470E2">
        <w:rPr>
          <w:b w:val="0"/>
          <w:bCs w:val="0"/>
          <w:sz w:val="20"/>
          <w:szCs w:val="20"/>
        </w:rPr>
        <w:fldChar w:fldCharType="begin"/>
      </w:r>
      <w:r w:rsidR="00157CCB">
        <w:rPr>
          <w:b w:val="0"/>
          <w:bCs w:val="0"/>
          <w:sz w:val="20"/>
          <w:szCs w:val="20"/>
        </w:rPr>
        <w:instrText xml:space="preserve"> TOC \f \t "Heading 1,1,Heading 2,2,Heading 3,3,Heading,1,Annex Heading 1,1" </w:instrText>
      </w:r>
      <w:r w:rsidRPr="00C470E2">
        <w:rPr>
          <w:b w:val="0"/>
          <w:bCs w:val="0"/>
          <w:sz w:val="20"/>
          <w:szCs w:val="20"/>
        </w:rPr>
        <w:fldChar w:fldCharType="separate"/>
      </w:r>
      <w:r w:rsidR="004B707E">
        <w:rPr>
          <w:noProof/>
        </w:rPr>
        <w:t>1</w:t>
      </w:r>
      <w:r w:rsidR="004B707E">
        <w:rPr>
          <w:rFonts w:asciiTheme="minorHAnsi" w:eastAsiaTheme="minorEastAsia" w:hAnsiTheme="minorHAnsi" w:cstheme="minorBidi"/>
          <w:b w:val="0"/>
          <w:bCs w:val="0"/>
          <w:noProof/>
          <w:kern w:val="0"/>
        </w:rPr>
        <w:tab/>
      </w:r>
      <w:r w:rsidR="004B707E">
        <w:rPr>
          <w:noProof/>
        </w:rPr>
        <w:t>Scope</w:t>
      </w:r>
      <w:r w:rsidR="004B707E">
        <w:rPr>
          <w:noProof/>
        </w:rPr>
        <w:tab/>
      </w:r>
      <w:r w:rsidR="004B707E">
        <w:rPr>
          <w:noProof/>
        </w:rPr>
        <w:fldChar w:fldCharType="begin"/>
      </w:r>
      <w:r w:rsidR="004B707E">
        <w:rPr>
          <w:noProof/>
        </w:rPr>
        <w:instrText xml:space="preserve"> PAGEREF _Toc182451758 \h </w:instrText>
      </w:r>
      <w:r w:rsidR="00440AB0">
        <w:rPr>
          <w:noProof/>
        </w:rPr>
      </w:r>
      <w:r w:rsidR="004B707E">
        <w:rPr>
          <w:noProof/>
        </w:rPr>
        <w:fldChar w:fldCharType="separate"/>
      </w:r>
      <w:r w:rsidR="00440AB0">
        <w:rPr>
          <w:noProof/>
        </w:rPr>
        <w:t>1</w:t>
      </w:r>
      <w:r w:rsidR="004B707E">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Pr>
          <w:noProof/>
        </w:rPr>
        <w:fldChar w:fldCharType="begin"/>
      </w:r>
      <w:r>
        <w:rPr>
          <w:noProof/>
        </w:rPr>
        <w:instrText xml:space="preserve"> PAGEREF _Toc182451759 \h </w:instrText>
      </w:r>
      <w:r w:rsidR="00440AB0">
        <w:rPr>
          <w:noProof/>
        </w:rPr>
      </w:r>
      <w:r>
        <w:rPr>
          <w:noProof/>
        </w:rPr>
        <w:fldChar w:fldCharType="separate"/>
      </w:r>
      <w:r w:rsidR="00440AB0">
        <w:rPr>
          <w:noProof/>
        </w:rPr>
        <w:t>1</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Pr>
          <w:noProof/>
        </w:rPr>
        <w:fldChar w:fldCharType="begin"/>
      </w:r>
      <w:r>
        <w:rPr>
          <w:noProof/>
        </w:rPr>
        <w:instrText xml:space="preserve"> PAGEREF _Toc182451760 \h </w:instrText>
      </w:r>
      <w:r w:rsidR="00440AB0">
        <w:rPr>
          <w:noProof/>
        </w:rPr>
      </w:r>
      <w:r>
        <w:rPr>
          <w:noProof/>
        </w:rPr>
        <w:fldChar w:fldCharType="separate"/>
      </w:r>
      <w:r w:rsidR="00440AB0">
        <w:rPr>
          <w:noProof/>
        </w:rPr>
        <w:t>1</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Pr>
          <w:noProof/>
        </w:rPr>
        <w:fldChar w:fldCharType="begin"/>
      </w:r>
      <w:r>
        <w:rPr>
          <w:noProof/>
        </w:rPr>
        <w:instrText xml:space="preserve"> PAGEREF _Toc182451761 \h </w:instrText>
      </w:r>
      <w:r w:rsidR="00440AB0">
        <w:rPr>
          <w:noProof/>
        </w:rPr>
      </w:r>
      <w:r>
        <w:rPr>
          <w:noProof/>
        </w:rPr>
        <w:fldChar w:fldCharType="separate"/>
      </w:r>
      <w:r w:rsidR="00440AB0">
        <w:rPr>
          <w:noProof/>
        </w:rPr>
        <w:t>1</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Pr>
          <w:noProof/>
        </w:rPr>
        <w:fldChar w:fldCharType="begin"/>
      </w:r>
      <w:r>
        <w:rPr>
          <w:noProof/>
        </w:rPr>
        <w:instrText xml:space="preserve"> PAGEREF _Toc182451762 \h </w:instrText>
      </w:r>
      <w:r w:rsidR="00440AB0">
        <w:rPr>
          <w:noProof/>
        </w:rPr>
      </w:r>
      <w:r>
        <w:rPr>
          <w:noProof/>
        </w:rPr>
        <w:fldChar w:fldCharType="separate"/>
      </w:r>
      <w:r w:rsidR="00440AB0">
        <w:rPr>
          <w:noProof/>
        </w:rPr>
        <w:t>2</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Pr>
          <w:noProof/>
        </w:rPr>
        <w:fldChar w:fldCharType="begin"/>
      </w:r>
      <w:r>
        <w:rPr>
          <w:noProof/>
        </w:rPr>
        <w:instrText xml:space="preserve"> PAGEREF _Toc182451763 \h </w:instrText>
      </w:r>
      <w:r w:rsidR="00440AB0">
        <w:rPr>
          <w:noProof/>
        </w:rPr>
      </w:r>
      <w:r>
        <w:rPr>
          <w:noProof/>
        </w:rPr>
        <w:fldChar w:fldCharType="separate"/>
      </w:r>
      <w:r w:rsidR="00440AB0">
        <w:rPr>
          <w:noProof/>
        </w:rPr>
        <w:t>2</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Pr>
          <w:noProof/>
        </w:rPr>
        <w:fldChar w:fldCharType="begin"/>
      </w:r>
      <w:r>
        <w:rPr>
          <w:noProof/>
        </w:rPr>
        <w:instrText xml:space="preserve"> PAGEREF _Toc182451764 \h </w:instrText>
      </w:r>
      <w:r w:rsidR="00440AB0">
        <w:rPr>
          <w:noProof/>
        </w:rPr>
      </w:r>
      <w:r>
        <w:rPr>
          <w:noProof/>
        </w:rPr>
        <w:fldChar w:fldCharType="separate"/>
      </w:r>
      <w:r w:rsidR="00440AB0">
        <w:rPr>
          <w:noProof/>
        </w:rPr>
        <w:t>3</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Pr>
          <w:noProof/>
        </w:rPr>
        <w:fldChar w:fldCharType="begin"/>
      </w:r>
      <w:r>
        <w:rPr>
          <w:noProof/>
        </w:rPr>
        <w:instrText xml:space="preserve"> PAGEREF _Toc182451765 \h </w:instrText>
      </w:r>
      <w:r w:rsidR="00440AB0">
        <w:rPr>
          <w:noProof/>
        </w:rPr>
      </w:r>
      <w:r>
        <w:rPr>
          <w:noProof/>
        </w:rPr>
        <w:fldChar w:fldCharType="separate"/>
      </w:r>
      <w:r w:rsidR="00440AB0">
        <w:rPr>
          <w:noProof/>
        </w:rPr>
        <w:t>3</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Pr>
          <w:noProof/>
        </w:rPr>
        <w:fldChar w:fldCharType="begin"/>
      </w:r>
      <w:r>
        <w:rPr>
          <w:noProof/>
        </w:rPr>
        <w:instrText xml:space="preserve"> PAGEREF _Toc182451766 \h </w:instrText>
      </w:r>
      <w:r w:rsidR="00440AB0">
        <w:rPr>
          <w:noProof/>
        </w:rPr>
      </w:r>
      <w:r>
        <w:rPr>
          <w:noProof/>
        </w:rPr>
        <w:fldChar w:fldCharType="separate"/>
      </w:r>
      <w:r w:rsidR="00440AB0">
        <w:rPr>
          <w:noProof/>
        </w:rPr>
        <w:t>3</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Pr>
          <w:noProof/>
        </w:rPr>
        <w:fldChar w:fldCharType="begin"/>
      </w:r>
      <w:r>
        <w:rPr>
          <w:noProof/>
        </w:rPr>
        <w:instrText xml:space="preserve"> PAGEREF _Toc182451767 \h </w:instrText>
      </w:r>
      <w:r w:rsidR="00440AB0">
        <w:rPr>
          <w:noProof/>
        </w:rPr>
      </w:r>
      <w:r>
        <w:rPr>
          <w:noProof/>
        </w:rPr>
        <w:fldChar w:fldCharType="separate"/>
      </w:r>
      <w:r w:rsidR="00440AB0">
        <w:rPr>
          <w:noProof/>
        </w:rPr>
        <w:t>3</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Pr>
          <w:noProof/>
        </w:rPr>
        <w:fldChar w:fldCharType="begin"/>
      </w:r>
      <w:r>
        <w:rPr>
          <w:noProof/>
        </w:rPr>
        <w:instrText xml:space="preserve"> PAGEREF _Toc182451768 \h </w:instrText>
      </w:r>
      <w:r w:rsidR="00440AB0">
        <w:rPr>
          <w:noProof/>
        </w:rPr>
      </w:r>
      <w:r>
        <w:rPr>
          <w:noProof/>
        </w:rPr>
        <w:fldChar w:fldCharType="separate"/>
      </w:r>
      <w:r w:rsidR="00440AB0">
        <w:rPr>
          <w:noProof/>
        </w:rPr>
        <w:t>4</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Pr>
          <w:noProof/>
        </w:rPr>
        <w:fldChar w:fldCharType="begin"/>
      </w:r>
      <w:r>
        <w:rPr>
          <w:noProof/>
        </w:rPr>
        <w:instrText xml:space="preserve"> PAGEREF _Toc182451769 \h </w:instrText>
      </w:r>
      <w:r w:rsidR="00440AB0">
        <w:rPr>
          <w:noProof/>
        </w:rPr>
      </w:r>
      <w:r>
        <w:rPr>
          <w:noProof/>
        </w:rPr>
        <w:fldChar w:fldCharType="separate"/>
      </w:r>
      <w:r w:rsidR="00440AB0">
        <w:rPr>
          <w:noProof/>
        </w:rPr>
        <w:t>4</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Pr>
          <w:noProof/>
        </w:rPr>
        <w:fldChar w:fldCharType="begin"/>
      </w:r>
      <w:r>
        <w:rPr>
          <w:noProof/>
        </w:rPr>
        <w:instrText xml:space="preserve"> PAGEREF _Toc182451770 \h </w:instrText>
      </w:r>
      <w:r w:rsidR="00440AB0">
        <w:rPr>
          <w:noProof/>
        </w:rPr>
      </w:r>
      <w:r>
        <w:rPr>
          <w:noProof/>
        </w:rPr>
        <w:fldChar w:fldCharType="separate"/>
      </w:r>
      <w:r w:rsidR="00440AB0">
        <w:rPr>
          <w:noProof/>
        </w:rPr>
        <w:t>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_Toc182451771 \h </w:instrText>
      </w:r>
      <w:r w:rsidR="00440AB0">
        <w:rPr>
          <w:noProof/>
        </w:rPr>
      </w:r>
      <w:r>
        <w:rPr>
          <w:noProof/>
        </w:rPr>
        <w:fldChar w:fldCharType="separate"/>
      </w:r>
      <w:r w:rsidR="00440AB0">
        <w:rPr>
          <w:noProof/>
        </w:rPr>
        <w:t>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_Toc182451772 \h </w:instrText>
      </w:r>
      <w:r w:rsidR="00440AB0">
        <w:rPr>
          <w:noProof/>
        </w:rPr>
      </w:r>
      <w:r>
        <w:rPr>
          <w:noProof/>
        </w:rPr>
        <w:fldChar w:fldCharType="separate"/>
      </w:r>
      <w:r w:rsidR="00440AB0">
        <w:rPr>
          <w:noProof/>
        </w:rPr>
        <w:t>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_Toc182451773 \h </w:instrText>
      </w:r>
      <w:r w:rsidR="00440AB0">
        <w:rPr>
          <w:noProof/>
        </w:rPr>
      </w:r>
      <w:r>
        <w:rPr>
          <w:noProof/>
        </w:rPr>
        <w:fldChar w:fldCharType="separate"/>
      </w:r>
      <w:r w:rsidR="00440AB0">
        <w:rPr>
          <w:noProof/>
        </w:rPr>
        <w:t>5</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_Toc182451774 \h </w:instrText>
      </w:r>
      <w:r w:rsidR="00440AB0">
        <w:rPr>
          <w:noProof/>
        </w:rPr>
      </w:r>
      <w:r>
        <w:rPr>
          <w:noProof/>
        </w:rPr>
        <w:fldChar w:fldCharType="separate"/>
      </w:r>
      <w:r w:rsidR="00440AB0">
        <w:rPr>
          <w:noProof/>
        </w:rPr>
        <w:t>6</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_Toc182451775 \h </w:instrText>
      </w:r>
      <w:r w:rsidR="00440AB0">
        <w:rPr>
          <w:noProof/>
        </w:rPr>
      </w:r>
      <w:r>
        <w:rPr>
          <w:noProof/>
        </w:rPr>
        <w:fldChar w:fldCharType="separate"/>
      </w:r>
      <w:r w:rsidR="00440AB0">
        <w:rPr>
          <w:noProof/>
        </w:rPr>
        <w:t>6</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_Toc182451776 \h </w:instrText>
      </w:r>
      <w:r w:rsidR="00440AB0">
        <w:rPr>
          <w:noProof/>
        </w:rPr>
      </w:r>
      <w:r>
        <w:rPr>
          <w:noProof/>
        </w:rPr>
        <w:fldChar w:fldCharType="separate"/>
      </w:r>
      <w:r w:rsidR="00440AB0">
        <w:rPr>
          <w:noProof/>
        </w:rPr>
        <w:t>7</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Pr>
          <w:noProof/>
        </w:rPr>
        <w:fldChar w:fldCharType="begin"/>
      </w:r>
      <w:r>
        <w:rPr>
          <w:noProof/>
        </w:rPr>
        <w:instrText xml:space="preserve"> PAGEREF _Toc182451777 \h </w:instrText>
      </w:r>
      <w:r w:rsidR="00440AB0">
        <w:rPr>
          <w:noProof/>
        </w:rPr>
      </w:r>
      <w:r>
        <w:rPr>
          <w:noProof/>
        </w:rPr>
        <w:fldChar w:fldCharType="separate"/>
      </w:r>
      <w:r w:rsidR="00440AB0">
        <w:rPr>
          <w:noProof/>
        </w:rPr>
        <w:t>7</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F860DB">
        <w:rPr>
          <w:rFonts w:ascii="Courier New" w:hAnsi="Courier New" w:cs="Courier New"/>
          <w:noProof/>
        </w:rPr>
        <w:t>Bootstrap</w:t>
      </w:r>
      <w:r>
        <w:rPr>
          <w:noProof/>
        </w:rPr>
        <w:t xml:space="preserve"> Class</w:t>
      </w:r>
      <w:r>
        <w:rPr>
          <w:noProof/>
        </w:rPr>
        <w:tab/>
      </w:r>
      <w:r>
        <w:rPr>
          <w:noProof/>
        </w:rPr>
        <w:fldChar w:fldCharType="begin"/>
      </w:r>
      <w:r>
        <w:rPr>
          <w:noProof/>
        </w:rPr>
        <w:instrText xml:space="preserve"> PAGEREF _Toc182451778 \h </w:instrText>
      </w:r>
      <w:r w:rsidR="00440AB0">
        <w:rPr>
          <w:noProof/>
        </w:rPr>
      </w:r>
      <w:r>
        <w:rPr>
          <w:noProof/>
        </w:rPr>
        <w:fldChar w:fldCharType="separate"/>
      </w:r>
      <w:r w:rsidR="00440AB0">
        <w:rPr>
          <w:noProof/>
        </w:rPr>
        <w:t>8</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_Toc182451779 \h </w:instrText>
      </w:r>
      <w:r w:rsidR="00440AB0">
        <w:rPr>
          <w:noProof/>
        </w:rPr>
      </w:r>
      <w:r>
        <w:rPr>
          <w:noProof/>
        </w:rPr>
        <w:fldChar w:fldCharType="separate"/>
      </w:r>
      <w:r w:rsidR="00440AB0">
        <w:rPr>
          <w:noProof/>
        </w:rPr>
        <w:t>8</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_Toc182451780 \h </w:instrText>
      </w:r>
      <w:r w:rsidR="00440AB0">
        <w:rPr>
          <w:noProof/>
        </w:rPr>
      </w:r>
      <w:r>
        <w:rPr>
          <w:noProof/>
        </w:rPr>
        <w:fldChar w:fldCharType="separate"/>
      </w:r>
      <w:r w:rsidR="00440AB0">
        <w:rPr>
          <w:noProof/>
        </w:rPr>
        <w:t>9</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_Toc182451781 \h </w:instrText>
      </w:r>
      <w:r w:rsidR="00440AB0">
        <w:rPr>
          <w:noProof/>
        </w:rPr>
      </w:r>
      <w:r>
        <w:rPr>
          <w:noProof/>
        </w:rPr>
        <w:fldChar w:fldCharType="separate"/>
      </w:r>
      <w:r w:rsidR="00440AB0">
        <w:rPr>
          <w:noProof/>
        </w:rPr>
        <w:t>10</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_Toc182451782 \h </w:instrText>
      </w:r>
      <w:r w:rsidR="00440AB0">
        <w:rPr>
          <w:noProof/>
        </w:rPr>
      </w:r>
      <w:r>
        <w:rPr>
          <w:noProof/>
        </w:rPr>
        <w:fldChar w:fldCharType="separate"/>
      </w:r>
      <w:r w:rsidR="00440AB0">
        <w:rPr>
          <w:noProof/>
        </w:rPr>
        <w:t>10</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_Toc182451783 \h </w:instrText>
      </w:r>
      <w:r w:rsidR="00440AB0">
        <w:rPr>
          <w:noProof/>
        </w:rPr>
      </w:r>
      <w:r>
        <w:rPr>
          <w:noProof/>
        </w:rPr>
        <w:fldChar w:fldCharType="separate"/>
      </w:r>
      <w:r w:rsidR="00440AB0">
        <w:rPr>
          <w:noProof/>
        </w:rPr>
        <w:t>12</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_Toc182451784 \h </w:instrText>
      </w:r>
      <w:r w:rsidR="00440AB0">
        <w:rPr>
          <w:noProof/>
        </w:rPr>
      </w:r>
      <w:r>
        <w:rPr>
          <w:noProof/>
        </w:rPr>
        <w:fldChar w:fldCharType="separate"/>
      </w:r>
      <w:r w:rsidR="00440AB0">
        <w:rPr>
          <w:noProof/>
        </w:rPr>
        <w:t>12</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Pr>
          <w:noProof/>
        </w:rPr>
        <w:fldChar w:fldCharType="begin"/>
      </w:r>
      <w:r>
        <w:rPr>
          <w:noProof/>
        </w:rPr>
        <w:instrText xml:space="preserve"> PAGEREF _Toc182451785 \h </w:instrText>
      </w:r>
      <w:r w:rsidR="00440AB0">
        <w:rPr>
          <w:noProof/>
        </w:rPr>
      </w:r>
      <w:r>
        <w:rPr>
          <w:noProof/>
        </w:rPr>
        <w:fldChar w:fldCharType="separate"/>
      </w:r>
      <w:r w:rsidR="00440AB0">
        <w:rPr>
          <w:noProof/>
        </w:rPr>
        <w:t>13</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F860DB">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_Toc182451786 \h </w:instrText>
      </w:r>
      <w:r w:rsidR="00440AB0">
        <w:rPr>
          <w:noProof/>
        </w:rPr>
      </w:r>
      <w:r>
        <w:rPr>
          <w:noProof/>
        </w:rPr>
        <w:fldChar w:fldCharType="separate"/>
      </w:r>
      <w:r w:rsidR="00440AB0">
        <w:rPr>
          <w:noProof/>
        </w:rPr>
        <w:t>14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F860DB">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_Toc182451787 \h </w:instrText>
      </w:r>
      <w:r w:rsidR="00440AB0">
        <w:rPr>
          <w:noProof/>
        </w:rPr>
      </w:r>
      <w:r>
        <w:rPr>
          <w:noProof/>
        </w:rPr>
        <w:fldChar w:fldCharType="separate"/>
      </w:r>
      <w:r w:rsidR="00440AB0">
        <w:rPr>
          <w:noProof/>
        </w:rPr>
        <w:t>14</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Pr>
          <w:noProof/>
        </w:rPr>
        <w:fldChar w:fldCharType="begin"/>
      </w:r>
      <w:r>
        <w:rPr>
          <w:noProof/>
        </w:rPr>
        <w:instrText xml:space="preserve"> PAGEREF _Toc182451788 \h </w:instrText>
      </w:r>
      <w:r w:rsidR="00440AB0">
        <w:rPr>
          <w:noProof/>
        </w:rPr>
      </w:r>
      <w:r>
        <w:rPr>
          <w:noProof/>
        </w:rPr>
        <w:fldChar w:fldCharType="separate"/>
      </w:r>
      <w:r w:rsidR="00440AB0">
        <w:rPr>
          <w:noProof/>
        </w:rPr>
        <w:t>14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_Toc182451789 \h </w:instrText>
      </w:r>
      <w:r w:rsidR="00440AB0">
        <w:rPr>
          <w:noProof/>
        </w:rPr>
      </w:r>
      <w:r>
        <w:rPr>
          <w:noProof/>
        </w:rPr>
        <w:fldChar w:fldCharType="separate"/>
      </w:r>
      <w:r w:rsidR="00440AB0">
        <w:rPr>
          <w:noProof/>
        </w:rPr>
        <w:t>14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F860DB">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_Toc182451790 \h </w:instrText>
      </w:r>
      <w:r w:rsidR="00440AB0">
        <w:rPr>
          <w:noProof/>
        </w:rPr>
      </w:r>
      <w:r>
        <w:rPr>
          <w:noProof/>
        </w:rPr>
        <w:fldChar w:fldCharType="separate"/>
      </w:r>
      <w:r w:rsidR="00440AB0">
        <w:rPr>
          <w:noProof/>
        </w:rPr>
        <w:t>14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F860DB">
        <w:rPr>
          <w:rFonts w:ascii="Courier New" w:hAnsi="Courier New" w:cs="Courier New"/>
          <w:noProof/>
        </w:rPr>
        <w:t>ContentFilteredTopic</w:t>
      </w:r>
      <w:r>
        <w:rPr>
          <w:noProof/>
        </w:rPr>
        <w:t xml:space="preserve"> and </w:t>
      </w:r>
      <w:r w:rsidRPr="00F860DB">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_Toc182451791 \h </w:instrText>
      </w:r>
      <w:r w:rsidR="00440AB0">
        <w:rPr>
          <w:noProof/>
        </w:rPr>
      </w:r>
      <w:r>
        <w:rPr>
          <w:noProof/>
        </w:rPr>
        <w:fldChar w:fldCharType="separate"/>
      </w:r>
      <w:r w:rsidR="00440AB0">
        <w:rPr>
          <w:noProof/>
        </w:rPr>
        <w:t>15</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_Toc182451792 \h </w:instrText>
      </w:r>
      <w:r w:rsidR="00440AB0">
        <w:rPr>
          <w:noProof/>
        </w:rPr>
      </w:r>
      <w:r>
        <w:rPr>
          <w:noProof/>
        </w:rPr>
        <w:fldChar w:fldCharType="separate"/>
      </w:r>
      <w:r w:rsidR="00440AB0">
        <w:rPr>
          <w:noProof/>
        </w:rPr>
        <w:t>15</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Pr>
          <w:noProof/>
        </w:rPr>
        <w:fldChar w:fldCharType="begin"/>
      </w:r>
      <w:r>
        <w:rPr>
          <w:noProof/>
        </w:rPr>
        <w:instrText xml:space="preserve"> PAGEREF _Toc182451793 \h </w:instrText>
      </w:r>
      <w:r w:rsidR="00440AB0">
        <w:rPr>
          <w:noProof/>
        </w:rPr>
      </w:r>
      <w:r>
        <w:rPr>
          <w:noProof/>
        </w:rPr>
        <w:fldChar w:fldCharType="separate"/>
      </w:r>
      <w:r w:rsidR="00440AB0">
        <w:rPr>
          <w:noProof/>
        </w:rPr>
        <w:t>15</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F860DB">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_Toc182451794 \h </w:instrText>
      </w:r>
      <w:r w:rsidR="00440AB0">
        <w:rPr>
          <w:noProof/>
        </w:rPr>
      </w:r>
      <w:r>
        <w:rPr>
          <w:noProof/>
        </w:rPr>
        <w:fldChar w:fldCharType="separate"/>
      </w:r>
      <w:r w:rsidR="00440AB0">
        <w:rPr>
          <w:noProof/>
        </w:rPr>
        <w:t>15</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F860DB">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_Toc182451795 \h </w:instrText>
      </w:r>
      <w:r w:rsidR="00440AB0">
        <w:rPr>
          <w:noProof/>
        </w:rPr>
      </w:r>
      <w:r>
        <w:rPr>
          <w:noProof/>
        </w:rPr>
        <w:fldChar w:fldCharType="separate"/>
      </w:r>
      <w:r w:rsidR="00440AB0">
        <w:rPr>
          <w:noProof/>
        </w:rPr>
        <w:t>15</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2.1</w:t>
      </w:r>
      <w:r>
        <w:rPr>
          <w:rFonts w:asciiTheme="minorHAnsi" w:eastAsiaTheme="minorEastAsia" w:hAnsiTheme="minorHAnsi" w:cstheme="minorBidi"/>
          <w:b w:val="0"/>
          <w:bCs w:val="0"/>
          <w:noProof/>
          <w:kern w:val="0"/>
          <w:sz w:val="24"/>
          <w:szCs w:val="24"/>
        </w:rPr>
        <w:tab/>
      </w:r>
      <w:r>
        <w:rPr>
          <w:noProof/>
        </w:rPr>
        <w:t>Subscription Module</w:t>
      </w:r>
      <w:r>
        <w:rPr>
          <w:noProof/>
        </w:rPr>
        <w:tab/>
      </w:r>
      <w:r>
        <w:rPr>
          <w:noProof/>
        </w:rPr>
        <w:fldChar w:fldCharType="begin"/>
      </w:r>
      <w:r>
        <w:rPr>
          <w:noProof/>
        </w:rPr>
        <w:instrText xml:space="preserve"> PAGEREF _Toc182451796 \h </w:instrText>
      </w:r>
      <w:r w:rsidR="00440AB0">
        <w:rPr>
          <w:noProof/>
        </w:rPr>
      </w:r>
      <w:r>
        <w:rPr>
          <w:noProof/>
        </w:rPr>
        <w:fldChar w:fldCharType="separate"/>
      </w:r>
      <w:r w:rsidR="00440AB0">
        <w:rPr>
          <w:noProof/>
        </w:rPr>
        <w:t>16</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2.1.1</w:t>
      </w:r>
      <w:r>
        <w:rPr>
          <w:rFonts w:asciiTheme="minorHAnsi" w:eastAsiaTheme="minorEastAsia" w:hAnsiTheme="minorHAnsi" w:cstheme="minorBidi"/>
          <w:noProof/>
          <w:kern w:val="0"/>
          <w:sz w:val="24"/>
          <w:szCs w:val="24"/>
        </w:rPr>
        <w:tab/>
      </w:r>
      <w:r w:rsidRPr="00F860DB">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_Toc182451797 \h </w:instrText>
      </w:r>
      <w:r w:rsidR="00440AB0">
        <w:rPr>
          <w:noProof/>
        </w:rPr>
      </w:r>
      <w:r>
        <w:rPr>
          <w:noProof/>
        </w:rPr>
        <w:fldChar w:fldCharType="separate"/>
      </w:r>
      <w:r w:rsidR="00440AB0">
        <w:rPr>
          <w:noProof/>
        </w:rPr>
        <w:t>16</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2.1.2</w:t>
      </w:r>
      <w:r>
        <w:rPr>
          <w:rFonts w:asciiTheme="minorHAnsi" w:eastAsiaTheme="minorEastAsia" w:hAnsiTheme="minorHAnsi" w:cstheme="minorBidi"/>
          <w:noProof/>
          <w:kern w:val="0"/>
          <w:sz w:val="24"/>
          <w:szCs w:val="24"/>
        </w:rPr>
        <w:tab/>
      </w:r>
      <w:r w:rsidRPr="00F860DB">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_Toc182451798 \h </w:instrText>
      </w:r>
      <w:r w:rsidR="00440AB0">
        <w:rPr>
          <w:noProof/>
        </w:rPr>
      </w:r>
      <w:r>
        <w:rPr>
          <w:noProof/>
        </w:rPr>
        <w:fldChar w:fldCharType="separate"/>
      </w:r>
      <w:r w:rsidR="00440AB0">
        <w:rPr>
          <w:noProof/>
        </w:rPr>
        <w:t>16</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2.1.3</w:t>
      </w:r>
      <w:r>
        <w:rPr>
          <w:rFonts w:asciiTheme="minorHAnsi" w:eastAsiaTheme="minorEastAsia" w:hAnsiTheme="minorHAnsi" w:cstheme="minorBidi"/>
          <w:noProof/>
          <w:kern w:val="0"/>
          <w:sz w:val="24"/>
          <w:szCs w:val="24"/>
        </w:rPr>
        <w:tab/>
      </w:r>
      <w:r w:rsidRPr="00F860DB">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_Toc182451799 \h </w:instrText>
      </w:r>
      <w:r w:rsidR="00440AB0">
        <w:rPr>
          <w:noProof/>
        </w:rPr>
      </w:r>
      <w:r>
        <w:rPr>
          <w:noProof/>
        </w:rPr>
        <w:fldChar w:fldCharType="separate"/>
      </w:r>
      <w:r w:rsidR="00440AB0">
        <w:rPr>
          <w:noProof/>
        </w:rPr>
        <w:t>17</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2.2</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_Toc182451800 \h </w:instrText>
      </w:r>
      <w:r w:rsidR="00440AB0">
        <w:rPr>
          <w:noProof/>
        </w:rPr>
      </w:r>
      <w:r>
        <w:rPr>
          <w:noProof/>
        </w:rPr>
        <w:fldChar w:fldCharType="separate"/>
      </w:r>
      <w:r w:rsidR="00440AB0">
        <w:rPr>
          <w:noProof/>
        </w:rPr>
        <w:t>18</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2.2.1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_Toc182451801 \h </w:instrText>
      </w:r>
      <w:r w:rsidR="00440AB0">
        <w:rPr>
          <w:noProof/>
        </w:rPr>
      </w:r>
      <w:r>
        <w:rPr>
          <w:noProof/>
        </w:rPr>
        <w:fldChar w:fldCharType="separate"/>
      </w:r>
      <w:r w:rsidR="00440AB0">
        <w:rPr>
          <w:noProof/>
        </w:rPr>
        <w:t>18</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6.2.2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_Toc182451802 \h </w:instrText>
      </w:r>
      <w:r w:rsidR="00440AB0">
        <w:rPr>
          <w:noProof/>
        </w:rPr>
      </w:r>
      <w:r>
        <w:rPr>
          <w:noProof/>
        </w:rPr>
        <w:fldChar w:fldCharType="separate"/>
      </w:r>
      <w:r w:rsidR="00440AB0">
        <w:rPr>
          <w:noProof/>
        </w:rPr>
        <w:t>20</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6.2.3</w:t>
      </w:r>
      <w:r>
        <w:rPr>
          <w:rFonts w:asciiTheme="minorHAnsi" w:eastAsiaTheme="minorEastAsia" w:hAnsiTheme="minorHAnsi" w:cstheme="minorBidi"/>
          <w:noProof/>
          <w:kern w:val="0"/>
          <w:sz w:val="24"/>
          <w:szCs w:val="24"/>
        </w:rPr>
        <w:tab/>
      </w:r>
      <w:r>
        <w:rPr>
          <w:noProof/>
        </w:rPr>
        <w:t xml:space="preserve">Representing Types with </w:t>
      </w:r>
      <w:r w:rsidRPr="00F860DB">
        <w:rPr>
          <w:rFonts w:ascii="Courier New" w:hAnsi="Courier New" w:cs="Courier New"/>
          <w:noProof/>
        </w:rPr>
        <w:t>TypeObject</w:t>
      </w:r>
      <w:r>
        <w:rPr>
          <w:noProof/>
        </w:rPr>
        <w:tab/>
      </w:r>
      <w:r>
        <w:rPr>
          <w:noProof/>
        </w:rPr>
        <w:fldChar w:fldCharType="begin"/>
      </w:r>
      <w:r>
        <w:rPr>
          <w:noProof/>
        </w:rPr>
        <w:instrText xml:space="preserve"> PAGEREF _Toc182451803 \h </w:instrText>
      </w:r>
      <w:r w:rsidR="00440AB0">
        <w:rPr>
          <w:noProof/>
        </w:rPr>
      </w:r>
      <w:r>
        <w:rPr>
          <w:noProof/>
        </w:rPr>
        <w:fldChar w:fldCharType="separate"/>
      </w:r>
      <w:r w:rsidR="00440AB0">
        <w:rPr>
          <w:noProof/>
        </w:rPr>
        <w:t>20</w:t>
      </w:r>
      <w:r>
        <w:rPr>
          <w:noProof/>
        </w:rPr>
        <w:fldChar w:fldCharType="end"/>
      </w:r>
    </w:p>
    <w:p w:rsidR="004B707E" w:rsidRDefault="004B707E">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Type Representation and Language Binding</w:t>
      </w:r>
      <w:r>
        <w:rPr>
          <w:noProof/>
        </w:rPr>
        <w:tab/>
      </w:r>
      <w:r>
        <w:rPr>
          <w:noProof/>
        </w:rPr>
        <w:fldChar w:fldCharType="begin"/>
      </w:r>
      <w:r>
        <w:rPr>
          <w:noProof/>
        </w:rPr>
        <w:instrText xml:space="preserve"> PAGEREF _Toc182451804 \h </w:instrText>
      </w:r>
      <w:r w:rsidR="00440AB0">
        <w:rPr>
          <w:noProof/>
        </w:rPr>
      </w:r>
      <w:r>
        <w:rPr>
          <w:noProof/>
        </w:rPr>
        <w:fldChar w:fldCharType="separate"/>
      </w:r>
      <w:r w:rsidR="00440AB0">
        <w:rPr>
          <w:noProof/>
        </w:rPr>
        <w:t>21</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Default Mappings</w:t>
      </w:r>
      <w:r>
        <w:rPr>
          <w:noProof/>
        </w:rPr>
        <w:tab/>
      </w:r>
      <w:r>
        <w:rPr>
          <w:noProof/>
        </w:rPr>
        <w:fldChar w:fldCharType="begin"/>
      </w:r>
      <w:r>
        <w:rPr>
          <w:noProof/>
        </w:rPr>
        <w:instrText xml:space="preserve"> PAGEREF _Toc182451805 \h </w:instrText>
      </w:r>
      <w:r w:rsidR="00440AB0">
        <w:rPr>
          <w:noProof/>
        </w:rPr>
      </w:r>
      <w:r>
        <w:rPr>
          <w:noProof/>
        </w:rPr>
        <w:fldChar w:fldCharType="separate"/>
      </w:r>
      <w:r w:rsidR="00440AB0">
        <w:rPr>
          <w:noProof/>
        </w:rPr>
        <w:t>21</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Metadata</w:t>
      </w:r>
      <w:r>
        <w:rPr>
          <w:noProof/>
        </w:rPr>
        <w:tab/>
      </w:r>
      <w:r>
        <w:rPr>
          <w:noProof/>
        </w:rPr>
        <w:fldChar w:fldCharType="begin"/>
      </w:r>
      <w:r>
        <w:rPr>
          <w:noProof/>
        </w:rPr>
        <w:instrText xml:space="preserve"> PAGEREF _Toc182451806 \h </w:instrText>
      </w:r>
      <w:r w:rsidR="00440AB0">
        <w:rPr>
          <w:noProof/>
        </w:rPr>
      </w:r>
      <w:r>
        <w:rPr>
          <w:noProof/>
        </w:rPr>
        <w:fldChar w:fldCharType="separate"/>
      </w:r>
      <w:r w:rsidR="00440AB0">
        <w:rPr>
          <w:noProof/>
        </w:rPr>
        <w:t>22</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Primitive Types</w:t>
      </w:r>
      <w:r>
        <w:rPr>
          <w:noProof/>
        </w:rPr>
        <w:tab/>
      </w:r>
      <w:r>
        <w:rPr>
          <w:noProof/>
        </w:rPr>
        <w:fldChar w:fldCharType="begin"/>
      </w:r>
      <w:r>
        <w:rPr>
          <w:noProof/>
        </w:rPr>
        <w:instrText xml:space="preserve"> PAGEREF _Toc182451807 \h </w:instrText>
      </w:r>
      <w:r w:rsidR="00440AB0">
        <w:rPr>
          <w:noProof/>
        </w:rPr>
      </w:r>
      <w:r>
        <w:rPr>
          <w:noProof/>
        </w:rPr>
        <w:fldChar w:fldCharType="separate"/>
      </w:r>
      <w:r w:rsidR="00440AB0">
        <w:rPr>
          <w:noProof/>
        </w:rPr>
        <w:t>22</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Collections</w:t>
      </w:r>
      <w:r>
        <w:rPr>
          <w:noProof/>
        </w:rPr>
        <w:tab/>
      </w:r>
      <w:r>
        <w:rPr>
          <w:noProof/>
        </w:rPr>
        <w:fldChar w:fldCharType="begin"/>
      </w:r>
      <w:r>
        <w:rPr>
          <w:noProof/>
        </w:rPr>
        <w:instrText xml:space="preserve"> PAGEREF _Toc182451808 \h </w:instrText>
      </w:r>
      <w:r w:rsidR="00440AB0">
        <w:rPr>
          <w:noProof/>
        </w:rPr>
      </w:r>
      <w:r>
        <w:rPr>
          <w:noProof/>
        </w:rPr>
        <w:fldChar w:fldCharType="separate"/>
      </w:r>
      <w:r w:rsidR="00440AB0">
        <w:rPr>
          <w:noProof/>
        </w:rPr>
        <w:t>23</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_Toc182451809 \h </w:instrText>
      </w:r>
      <w:r w:rsidR="00440AB0">
        <w:rPr>
          <w:noProof/>
        </w:rPr>
      </w:r>
      <w:r>
        <w:rPr>
          <w:noProof/>
        </w:rPr>
        <w:fldChar w:fldCharType="separate"/>
      </w:r>
      <w:r w:rsidR="00440AB0">
        <w:rPr>
          <w:noProof/>
        </w:rPr>
        <w:t>23</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_Toc182451810 \h </w:instrText>
      </w:r>
      <w:r w:rsidR="00440AB0">
        <w:rPr>
          <w:noProof/>
        </w:rPr>
      </w:r>
      <w:r>
        <w:rPr>
          <w:noProof/>
        </w:rPr>
        <w:fldChar w:fldCharType="separate"/>
      </w:r>
      <w:r w:rsidR="00440AB0">
        <w:rPr>
          <w:noProof/>
        </w:rPr>
        <w:t>23</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_Toc182451811 \h </w:instrText>
      </w:r>
      <w:r w:rsidR="00440AB0">
        <w:rPr>
          <w:noProof/>
        </w:rPr>
      </w:r>
      <w:r>
        <w:rPr>
          <w:noProof/>
        </w:rPr>
        <w:fldChar w:fldCharType="separate"/>
      </w:r>
      <w:r w:rsidR="00440AB0">
        <w:rPr>
          <w:noProof/>
        </w:rPr>
        <w:t>23</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Aggregated Types</w:t>
      </w:r>
      <w:r>
        <w:rPr>
          <w:noProof/>
        </w:rPr>
        <w:tab/>
      </w:r>
      <w:r>
        <w:rPr>
          <w:noProof/>
        </w:rPr>
        <w:fldChar w:fldCharType="begin"/>
      </w:r>
      <w:r>
        <w:rPr>
          <w:noProof/>
        </w:rPr>
        <w:instrText xml:space="preserve"> PAGEREF _Toc182451812 \h </w:instrText>
      </w:r>
      <w:r w:rsidR="00440AB0">
        <w:rPr>
          <w:noProof/>
        </w:rPr>
      </w:r>
      <w:r>
        <w:rPr>
          <w:noProof/>
        </w:rPr>
        <w:fldChar w:fldCharType="separate"/>
      </w:r>
      <w:r w:rsidR="00440AB0">
        <w:rPr>
          <w:noProof/>
        </w:rPr>
        <w:t>24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_Toc182451813 \h </w:instrText>
      </w:r>
      <w:r w:rsidR="00440AB0">
        <w:rPr>
          <w:noProof/>
        </w:rPr>
      </w:r>
      <w:r>
        <w:rPr>
          <w:noProof/>
        </w:rPr>
        <w:fldChar w:fldCharType="separate"/>
      </w:r>
      <w:r w:rsidR="00440AB0">
        <w:rPr>
          <w:noProof/>
        </w:rPr>
        <w:t>24</w:t>
      </w:r>
      <w:r>
        <w:rPr>
          <w:noProof/>
        </w:rPr>
        <w:fldChar w:fldCharType="end"/>
      </w:r>
    </w:p>
    <w:p w:rsidR="004B707E" w:rsidRDefault="004B707E">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_Toc182451814 \h </w:instrText>
      </w:r>
      <w:r w:rsidR="00440AB0">
        <w:rPr>
          <w:noProof/>
        </w:rPr>
      </w:r>
      <w:r>
        <w:rPr>
          <w:noProof/>
        </w:rPr>
        <w:fldChar w:fldCharType="separate"/>
      </w:r>
      <w:r w:rsidR="00440AB0">
        <w:rPr>
          <w:noProof/>
        </w:rPr>
        <w:t>25</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Pr>
          <w:noProof/>
        </w:rPr>
        <w:fldChar w:fldCharType="begin"/>
      </w:r>
      <w:r>
        <w:rPr>
          <w:noProof/>
        </w:rPr>
        <w:instrText xml:space="preserve"> PAGEREF _Toc182451815 \h </w:instrText>
      </w:r>
      <w:r w:rsidR="00440AB0">
        <w:rPr>
          <w:noProof/>
        </w:rPr>
      </w:r>
      <w:r>
        <w:rPr>
          <w:noProof/>
        </w:rPr>
        <w:fldChar w:fldCharType="separate"/>
      </w:r>
      <w:r w:rsidR="00440AB0">
        <w:rPr>
          <w:noProof/>
        </w:rPr>
        <w:t>25</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Modules</w:t>
      </w:r>
      <w:r>
        <w:rPr>
          <w:noProof/>
        </w:rPr>
        <w:tab/>
      </w:r>
      <w:r>
        <w:rPr>
          <w:noProof/>
        </w:rPr>
        <w:fldChar w:fldCharType="begin"/>
      </w:r>
      <w:r>
        <w:rPr>
          <w:noProof/>
        </w:rPr>
        <w:instrText xml:space="preserve"> PAGEREF _Toc182451816 \h </w:instrText>
      </w:r>
      <w:r w:rsidR="00440AB0">
        <w:rPr>
          <w:noProof/>
        </w:rPr>
      </w:r>
      <w:r>
        <w:rPr>
          <w:noProof/>
        </w:rPr>
        <w:fldChar w:fldCharType="separate"/>
      </w:r>
      <w:r w:rsidR="00440AB0">
        <w:rPr>
          <w:noProof/>
        </w:rPr>
        <w:t>25</w:t>
      </w:r>
      <w:r>
        <w:rPr>
          <w:noProof/>
        </w:rPr>
        <w:fldChar w:fldCharType="end"/>
      </w:r>
    </w:p>
    <w:p w:rsidR="004B707E" w:rsidRDefault="004B707E">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Annotations</w:t>
      </w:r>
      <w:r>
        <w:rPr>
          <w:noProof/>
        </w:rPr>
        <w:tab/>
      </w:r>
      <w:r>
        <w:rPr>
          <w:noProof/>
        </w:rPr>
        <w:fldChar w:fldCharType="begin"/>
      </w:r>
      <w:r>
        <w:rPr>
          <w:noProof/>
        </w:rPr>
        <w:instrText xml:space="preserve"> PAGEREF _Toc182451817 \h </w:instrText>
      </w:r>
      <w:r w:rsidR="00440AB0">
        <w:rPr>
          <w:noProof/>
        </w:rPr>
      </w:r>
      <w:r>
        <w:rPr>
          <w:noProof/>
        </w:rPr>
        <w:fldChar w:fldCharType="separate"/>
      </w:r>
      <w:r w:rsidR="00440AB0">
        <w:rPr>
          <w:noProof/>
        </w:rPr>
        <w:t>25</w:t>
      </w:r>
      <w:r>
        <w:rPr>
          <w:noProof/>
        </w:rPr>
        <w:fldChar w:fldCharType="end"/>
      </w:r>
    </w:p>
    <w:p w:rsidR="004B707E" w:rsidRDefault="004B707E">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Pr>
          <w:noProof/>
        </w:rPr>
        <w:fldChar w:fldCharType="begin"/>
      </w:r>
      <w:r>
        <w:rPr>
          <w:noProof/>
        </w:rPr>
        <w:instrText xml:space="preserve"> PAGEREF _Toc182451818 \h </w:instrText>
      </w:r>
      <w:r w:rsidR="00440AB0">
        <w:rPr>
          <w:noProof/>
        </w:rPr>
      </w:r>
      <w:r>
        <w:rPr>
          <w:noProof/>
        </w:rPr>
        <w:fldChar w:fldCharType="separate"/>
      </w:r>
      <w:r w:rsidR="00440AB0">
        <w:rPr>
          <w:noProof/>
        </w:rPr>
        <w:t>26</w:t>
      </w:r>
      <w:r>
        <w:rPr>
          <w:noProof/>
        </w:rPr>
        <w:fldChar w:fldCharType="end"/>
      </w:r>
    </w:p>
    <w:p w:rsidR="004B707E" w:rsidRDefault="004B707E">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Pr>
          <w:noProof/>
        </w:rPr>
        <w:fldChar w:fldCharType="begin"/>
      </w:r>
      <w:r>
        <w:rPr>
          <w:noProof/>
        </w:rPr>
        <w:instrText xml:space="preserve"> PAGEREF _Toc182451819 \h </w:instrText>
      </w:r>
      <w:r w:rsidR="00440AB0">
        <w:rPr>
          <w:noProof/>
        </w:rPr>
      </w:r>
      <w:r>
        <w:rPr>
          <w:noProof/>
        </w:rPr>
        <w:fldChar w:fldCharType="separate"/>
      </w:r>
      <w:r w:rsidR="00440AB0">
        <w:rPr>
          <w:noProof/>
        </w:rPr>
        <w:t>27</w:t>
      </w:r>
      <w:r>
        <w:rPr>
          <w:noProof/>
        </w:rPr>
        <w:fldChar w:fldCharType="end"/>
      </w:r>
    </w:p>
    <w:p w:rsidR="00C26DAF" w:rsidRDefault="00C470E2">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C470E2">
        <w:fldChar w:fldCharType="begin"/>
      </w:r>
      <w:r>
        <w:instrText>xe "Object Management Group, Inc. (OMG)"</w:instrText>
      </w:r>
      <w:r w:rsidR="00C470E2">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C470E2">
        <w:fldChar w:fldCharType="begin"/>
      </w:r>
      <w:r>
        <w:instrText>xe "OMG specifications"</w:instrText>
      </w:r>
      <w:r w:rsidR="00C470E2">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beringChange w:id="0" w:author="Rick Warren" w:date="2011-10-05T17:32:00Z" w:original=""/>
        </w:numPr>
      </w:pPr>
      <w:r>
        <w:t>UML</w:t>
      </w:r>
    </w:p>
    <w:p w:rsidR="00C26DAF" w:rsidRDefault="00157CCB">
      <w:pPr>
        <w:pStyle w:val="Bullet1"/>
        <w:numPr>
          <w:ilvl w:val="0"/>
          <w:numId w:val="4"/>
          <w:numberingChange w:id="1" w:author="Rick Warren" w:date="2011-10-05T17:32:00Z" w:original=""/>
        </w:numPr>
      </w:pPr>
      <w:r>
        <w:t>MOF</w:t>
      </w:r>
    </w:p>
    <w:p w:rsidR="00C26DAF" w:rsidRDefault="00157CCB">
      <w:pPr>
        <w:pStyle w:val="Bullet1"/>
        <w:numPr>
          <w:ilvl w:val="0"/>
          <w:numId w:val="4"/>
          <w:numberingChange w:id="2" w:author="Rick Warren" w:date="2011-10-05T17:32:00Z" w:original=""/>
        </w:numPr>
      </w:pPr>
      <w:r>
        <w:t>XMI</w:t>
      </w:r>
    </w:p>
    <w:p w:rsidR="00C26DAF" w:rsidRDefault="00157CCB">
      <w:pPr>
        <w:pStyle w:val="Bullet1"/>
        <w:numPr>
          <w:ilvl w:val="0"/>
          <w:numId w:val="4"/>
          <w:numberingChange w:id="3" w:author="Rick Warren" w:date="2011-10-05T17:32:00Z" w:original=""/>
        </w:numPr>
      </w:pPr>
      <w:r>
        <w:t>CWM</w:t>
      </w:r>
    </w:p>
    <w:p w:rsidR="00C26DAF" w:rsidRDefault="00157CCB">
      <w:pPr>
        <w:pStyle w:val="Bullet1"/>
        <w:numPr>
          <w:ilvl w:val="0"/>
          <w:numId w:val="4"/>
          <w:numberingChange w:id="4" w:author="Rick Warren" w:date="2011-10-05T17:32:00Z" w:original=""/>
        </w:numPr>
      </w:pPr>
      <w:r>
        <w:t>Profile specifications</w:t>
      </w:r>
    </w:p>
    <w:p w:rsidR="00C26DAF" w:rsidRDefault="00157CCB">
      <w:pPr>
        <w:pStyle w:val="PrefaceHeading2"/>
      </w:pPr>
      <w:r>
        <w:t>OMG Middleware Specifications</w:t>
      </w:r>
    </w:p>
    <w:p w:rsidR="00C26DAF" w:rsidRDefault="00157CCB">
      <w:pPr>
        <w:pStyle w:val="Bullet1"/>
        <w:numPr>
          <w:ilvl w:val="0"/>
          <w:numId w:val="4"/>
          <w:numberingChange w:id="5" w:author="Rick Warren" w:date="2011-10-05T17:32:00Z" w:original=""/>
        </w:numPr>
      </w:pPr>
      <w:r>
        <w:t>CORBA/IIOP</w:t>
      </w:r>
    </w:p>
    <w:p w:rsidR="00C26DAF" w:rsidRDefault="00157CCB">
      <w:pPr>
        <w:pStyle w:val="Bullet1"/>
        <w:numPr>
          <w:ilvl w:val="0"/>
          <w:numId w:val="4"/>
          <w:numberingChange w:id="6" w:author="Rick Warren" w:date="2011-10-05T17:32:00Z" w:original=""/>
        </w:numPr>
      </w:pPr>
      <w:r>
        <w:t>IDL/Language Mappings</w:t>
      </w:r>
    </w:p>
    <w:p w:rsidR="00C26DAF" w:rsidRDefault="00157CCB">
      <w:pPr>
        <w:pStyle w:val="Bullet1"/>
        <w:numPr>
          <w:ilvl w:val="0"/>
          <w:numId w:val="4"/>
          <w:numberingChange w:id="7" w:author="Rick Warren" w:date="2011-10-05T17:32:00Z" w:original=""/>
        </w:numPr>
      </w:pPr>
      <w:r>
        <w:t>Specialized CORBA specifications</w:t>
      </w:r>
    </w:p>
    <w:p w:rsidR="00C26DAF" w:rsidRDefault="00157CCB">
      <w:pPr>
        <w:pStyle w:val="Bullet1"/>
        <w:numPr>
          <w:ilvl w:val="0"/>
          <w:numId w:val="4"/>
          <w:numberingChange w:id="8" w:author="Rick Warren" w:date="2011-10-05T17:32:00Z" w:original=""/>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9" w:name="DDE_LINK1"/>
      <w:r>
        <w:t>Platf</w:t>
      </w:r>
      <w:bookmarkEnd w:id="9"/>
      <w:r>
        <w:t>orm Specific Model and Interface Specifications</w:t>
      </w:r>
    </w:p>
    <w:p w:rsidR="00C26DAF" w:rsidRDefault="00157CCB">
      <w:pPr>
        <w:pStyle w:val="Bullet1"/>
        <w:numPr>
          <w:ilvl w:val="0"/>
          <w:numId w:val="4"/>
          <w:numberingChange w:id="10" w:author="Rick Warren" w:date="2011-10-05T17:32:00Z" w:original=""/>
        </w:numPr>
      </w:pPr>
      <w:r>
        <w:t>CORBAservices</w:t>
      </w:r>
    </w:p>
    <w:p w:rsidR="00C26DAF" w:rsidRDefault="00157CCB">
      <w:pPr>
        <w:pStyle w:val="Bullet1"/>
        <w:numPr>
          <w:ilvl w:val="0"/>
          <w:numId w:val="4"/>
          <w:numberingChange w:id="11" w:author="Rick Warren" w:date="2011-10-05T17:32:00Z" w:original=""/>
        </w:numPr>
      </w:pPr>
      <w:r>
        <w:t>CORBAfacilities</w:t>
      </w:r>
    </w:p>
    <w:p w:rsidR="00C26DAF" w:rsidRDefault="00157CCB">
      <w:pPr>
        <w:pStyle w:val="Bullet1"/>
        <w:numPr>
          <w:ilvl w:val="0"/>
          <w:numId w:val="4"/>
          <w:numberingChange w:id="12" w:author="Rick Warren" w:date="2011-10-05T17:32:00Z" w:original=""/>
        </w:numPr>
      </w:pPr>
      <w:r>
        <w:t>OMG Domain specifications</w:t>
      </w:r>
    </w:p>
    <w:p w:rsidR="00C26DAF" w:rsidRDefault="00157CCB">
      <w:pPr>
        <w:pStyle w:val="Bullet1"/>
        <w:numPr>
          <w:ilvl w:val="0"/>
          <w:numId w:val="4"/>
          <w:numberingChange w:id="13" w:author="Rick Warren" w:date="2011-10-05T17:32:00Z" w:original=""/>
        </w:numPr>
      </w:pPr>
      <w:r>
        <w:t>OMG Embedded Intelligence specifications</w:t>
      </w:r>
    </w:p>
    <w:p w:rsidR="00C26DAF" w:rsidRDefault="00157CCB">
      <w:pPr>
        <w:pStyle w:val="Bullet1"/>
        <w:numPr>
          <w:ilvl w:val="0"/>
          <w:numId w:val="4"/>
          <w:numberingChange w:id="14" w:author="Rick Warren" w:date="2011-10-05T17:32:00Z" w:original=""/>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C470E2">
        <w:rPr>
          <w:color w:val="000000"/>
        </w:rPr>
        <w:fldChar w:fldCharType="begin"/>
      </w:r>
      <w:r>
        <w:instrText>xe "typographical conventions"</w:instrText>
      </w:r>
      <w:r w:rsidR="00C470E2">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numPr>
          <w:numberingChange w:id="15" w:author="Rick Warren" w:date="2011-10-05T17:32:00Z" w:original="%1:1:0:"/>
        </w:numPr>
      </w:pPr>
      <w:bookmarkStart w:id="16" w:name="_Toc182451758"/>
      <w:r w:rsidRPr="00B95E87">
        <w:t>Scope</w:t>
      </w:r>
      <w:bookmarkEnd w:id="16"/>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numPr>
          <w:numberingChange w:id="17" w:author="Rick Warren" w:date="2011-10-05T17:32:00Z" w:original="%1:2:0:"/>
        </w:numPr>
      </w:pPr>
      <w:bookmarkStart w:id="18" w:name="_Ref134959754"/>
      <w:bookmarkStart w:id="19" w:name="_Toc182451759"/>
      <w:r>
        <w:t>Conformance</w:t>
      </w:r>
      <w:bookmarkEnd w:id="18"/>
      <w:bookmarkEnd w:id="19"/>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C470E2">
        <w:fldChar w:fldCharType="begin"/>
      </w:r>
      <w:r>
        <w:instrText xml:space="preserve"> REF _Ref143771053 \r \p \h </w:instrText>
      </w:r>
      <w:r w:rsidR="00C470E2">
        <w:fldChar w:fldCharType="separate"/>
      </w:r>
      <w:r w:rsidR="00440AB0">
        <w:t>8 below</w:t>
      </w:r>
      <w:r w:rsidR="00C470E2">
        <w:fldChar w:fldCharType="end"/>
      </w:r>
      <w:r>
        <w:t>).</w:t>
      </w:r>
    </w:p>
    <w:p w:rsidR="00C26DAF" w:rsidRDefault="00157CCB" w:rsidP="00B95E87">
      <w:pPr>
        <w:pStyle w:val="Heading1"/>
        <w:numPr>
          <w:numberingChange w:id="20" w:author="Rick Warren" w:date="2011-10-05T17:32:00Z" w:original="%1:3:0:"/>
        </w:numPr>
      </w:pPr>
      <w:bookmarkStart w:id="21" w:name="_Toc182451760"/>
      <w:r>
        <w:t>References</w:t>
      </w:r>
      <w:bookmarkEnd w:id="21"/>
    </w:p>
    <w:p w:rsidR="00C26DAF" w:rsidRDefault="00157CCB" w:rsidP="00B95E87">
      <w:pPr>
        <w:pStyle w:val="Heading2"/>
        <w:numPr>
          <w:numberingChange w:id="22" w:author="Rick Warren" w:date="2011-10-05T17:32:00Z" w:original="%1:3:0:.%2:1:0:"/>
        </w:numPr>
      </w:pPr>
      <w:bookmarkStart w:id="23" w:name="_Toc182451761"/>
      <w:r w:rsidRPr="00B95E87">
        <w:t>Normative</w:t>
      </w:r>
      <w:r>
        <w:t xml:space="preserve"> References</w:t>
      </w:r>
      <w:bookmarkEnd w:id="23"/>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beringChange w:id="24"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beringChange w:id="25"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beringChange w:id="26"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beringChange w:id="27"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beringChange w:id="28"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numPr>
          <w:numberingChange w:id="29" w:author="Rick Warren" w:date="2011-10-05T17:32:00Z" w:original="%1:3:0:.%2:2:0:"/>
        </w:numPr>
      </w:pPr>
      <w:bookmarkStart w:id="30" w:name="_Toc182451762"/>
      <w:r>
        <w:t>Non-Normative References</w:t>
      </w:r>
      <w:bookmarkEnd w:id="30"/>
    </w:p>
    <w:p w:rsidR="00C26DAF" w:rsidRDefault="00157CCB">
      <w:pPr>
        <w:pStyle w:val="Body"/>
      </w:pPr>
      <w:r>
        <w:t>The following non-normative references are provided for informational purposes.</w:t>
      </w:r>
    </w:p>
    <w:p w:rsidR="00C26DAF" w:rsidRDefault="00157CCB">
      <w:pPr>
        <w:pStyle w:val="Body"/>
        <w:numPr>
          <w:ilvl w:val="0"/>
          <w:numId w:val="31"/>
          <w:numberingChange w:id="31" w:author="Rick Warren" w:date="2011-10-05T17:32:00Z" w:original=""/>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numPr>
          <w:numberingChange w:id="32" w:author="Rick Warren" w:date="2011-10-05T17:32:00Z" w:original="%1:4:0:"/>
        </w:numPr>
      </w:pPr>
      <w:bookmarkStart w:id="33" w:name="_Toc182451763"/>
      <w:r>
        <w:t>Terms and Definitions</w:t>
      </w:r>
      <w:bookmarkEnd w:id="33"/>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numPr>
          <w:numberingChange w:id="34" w:author="Rick Warren" w:date="2011-10-05T17:32:00Z" w:original="%1:5:0:"/>
        </w:numPr>
      </w:pPr>
      <w:bookmarkStart w:id="35" w:name="_Toc182451764"/>
      <w:r>
        <w:t>Symbols</w:t>
      </w:r>
      <w:bookmarkEnd w:id="35"/>
    </w:p>
    <w:p w:rsidR="00C26DAF" w:rsidRDefault="00157CCB">
      <w:pPr>
        <w:pStyle w:val="Body"/>
        <w:rPr>
          <w:rFonts w:ascii="MS Serif" w:hAnsi="MS Serif"/>
        </w:rPr>
      </w:pPr>
      <w:r>
        <w:t>This specification does not define any symbols or abbreviations.</w:t>
      </w:r>
    </w:p>
    <w:p w:rsidR="00C26DAF" w:rsidRDefault="00157CCB" w:rsidP="00B95E87">
      <w:pPr>
        <w:pStyle w:val="Heading1"/>
        <w:numPr>
          <w:numberingChange w:id="36" w:author="Rick Warren" w:date="2011-10-05T17:32:00Z" w:original="%1:6:0:"/>
        </w:numPr>
      </w:pPr>
      <w:bookmarkStart w:id="37" w:name="_Toc182451765"/>
      <w:r>
        <w:t>Additional Information</w:t>
      </w:r>
      <w:bookmarkEnd w:id="37"/>
    </w:p>
    <w:p w:rsidR="00C26DAF" w:rsidRDefault="00157CCB" w:rsidP="00B95E87">
      <w:pPr>
        <w:pStyle w:val="Heading2"/>
        <w:numPr>
          <w:numberingChange w:id="38" w:author="Rick Warren" w:date="2011-10-05T17:32:00Z" w:original="%1:6:0:.%2:1:0:"/>
        </w:numPr>
      </w:pPr>
      <w:bookmarkStart w:id="39" w:name="_Toc182451766"/>
      <w:r>
        <w:t>Changes to Adopted OMG Specifications</w:t>
      </w:r>
      <w:bookmarkEnd w:id="39"/>
    </w:p>
    <w:p w:rsidR="00C26DAF" w:rsidRDefault="00157CCB">
      <w:pPr>
        <w:pStyle w:val="Body"/>
      </w:pPr>
      <w:r>
        <w:t>This specification does not extend or modify any existing OMG specifications.</w:t>
      </w:r>
    </w:p>
    <w:p w:rsidR="00C26DAF" w:rsidRDefault="00157CCB" w:rsidP="00B95E87">
      <w:pPr>
        <w:pStyle w:val="Heading2"/>
        <w:numPr>
          <w:numberingChange w:id="40" w:author="Rick Warren" w:date="2011-10-05T17:32:00Z" w:original="%1:6:0:.%2:2:0:"/>
        </w:numPr>
      </w:pPr>
      <w:bookmarkStart w:id="41" w:name="_Ref134958252"/>
      <w:bookmarkStart w:id="42" w:name="_Toc182451767"/>
      <w:r>
        <w:t>Relationships to Non-OMG Specifications</w:t>
      </w:r>
      <w:bookmarkEnd w:id="41"/>
      <w:bookmarkEnd w:id="42"/>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beringChange w:id="43"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beringChange w:id="44"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numPr>
          <w:numberingChange w:id="45" w:author="Rick Warren" w:date="2011-10-05T17:32:00Z" w:original="%1:6:0:.%2:3:0:"/>
        </w:numPr>
      </w:pPr>
      <w:bookmarkStart w:id="46" w:name="_Toc182451768"/>
      <w:r>
        <w:t>Acknowledgements</w:t>
      </w:r>
      <w:bookmarkEnd w:id="46"/>
    </w:p>
    <w:p w:rsidR="00C26DAF" w:rsidRDefault="00157CCB">
      <w:pPr>
        <w:pStyle w:val="Body"/>
      </w:pPr>
      <w:r>
        <w:t>The following companies submitted this specification:</w:t>
      </w:r>
      <w:r>
        <w:br/>
      </w:r>
    </w:p>
    <w:p w:rsidR="00C26DAF" w:rsidRDefault="00157CCB">
      <w:pPr>
        <w:pStyle w:val="ListBullet"/>
        <w:numPr>
          <w:ilvl w:val="0"/>
          <w:numId w:val="4"/>
          <w:numberingChange w:id="47" w:author="Rick Warren" w:date="2011-10-05T17:32:00Z" w:original=""/>
        </w:numPr>
      </w:pPr>
      <w:r>
        <w:t>Real-Time Innovations, Inc. (RTI)</w:t>
      </w:r>
    </w:p>
    <w:p w:rsidR="00C26DAF" w:rsidRDefault="00157CCB">
      <w:pPr>
        <w:pStyle w:val="ListBullet"/>
        <w:numPr>
          <w:ilvl w:val="0"/>
          <w:numId w:val="4"/>
          <w:numberingChange w:id="48" w:author="Rick Warren" w:date="2011-10-05T17:32:00Z" w:original=""/>
        </w:numPr>
      </w:pPr>
      <w:r>
        <w:t>PrismTech</w:t>
      </w:r>
    </w:p>
    <w:p w:rsidR="00C26DAF" w:rsidRDefault="00157CCB" w:rsidP="00B95E87">
      <w:pPr>
        <w:pStyle w:val="Heading1"/>
        <w:numPr>
          <w:numberingChange w:id="49" w:author="Rick Warren" w:date="2011-10-05T17:32:00Z" w:original="%1:7:0:"/>
        </w:numPr>
      </w:pPr>
      <w:bookmarkStart w:id="50" w:name="_Ref134957713"/>
      <w:bookmarkStart w:id="51" w:name="_Toc182451769"/>
      <w:r>
        <w:t>Java 5 Language PSM for DDS</w:t>
      </w:r>
      <w:bookmarkEnd w:id="50"/>
      <w:bookmarkEnd w:id="51"/>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numPr>
          <w:numberingChange w:id="52" w:author="Rick Warren" w:date="2011-10-05T17:32:00Z" w:original="%1:7:0:.%2:1:0:"/>
        </w:numPr>
      </w:pPr>
      <w:bookmarkStart w:id="53" w:name="_Toc182451770"/>
      <w:r>
        <w:t>General Concerns and Conventions</w:t>
      </w:r>
      <w:bookmarkEnd w:id="53"/>
    </w:p>
    <w:p w:rsidR="00C26DAF" w:rsidRDefault="00157CCB">
      <w:pPr>
        <w:pStyle w:val="Body"/>
      </w:pPr>
      <w:r>
        <w:t>This section defines those elements of this specification that cut across multiple DDS modules.</w:t>
      </w:r>
    </w:p>
    <w:p w:rsidR="00C26DAF" w:rsidRDefault="00157CCB" w:rsidP="00B95E87">
      <w:pPr>
        <w:pStyle w:val="Heading3"/>
        <w:numPr>
          <w:numberingChange w:id="54" w:author="Rick Warren" w:date="2011-10-05T17:32:00Z" w:original="%1:7:0:.%2:1:0:.%3:1:0:"/>
        </w:numPr>
      </w:pPr>
      <w:bookmarkStart w:id="55" w:name="_Ref134958313"/>
      <w:bookmarkStart w:id="56" w:name="_Ref134966439"/>
      <w:bookmarkStart w:id="57" w:name="_Toc182451771"/>
      <w:r>
        <w:t xml:space="preserve">Packages and Type </w:t>
      </w:r>
      <w:r w:rsidRPr="00B95E87">
        <w:t>Organization</w:t>
      </w:r>
      <w:bookmarkEnd w:id="55"/>
      <w:bookmarkEnd w:id="56"/>
      <w:bookmarkEnd w:id="57"/>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beringChange w:id="58"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beringChange w:id="59"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beringChange w:id="60"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numPr>
          <w:numberingChange w:id="61" w:author="Rick Warren" w:date="2011-10-05T17:32:00Z" w:original="%1:7:0:.%2:1:0:.%3:2:0:"/>
        </w:numPr>
      </w:pPr>
      <w:bookmarkStart w:id="62" w:name="_Toc182451772"/>
      <w:r>
        <w:t>Implementation Coexistence</w:t>
      </w:r>
      <w:bookmarkEnd w:id="62"/>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beringChange w:id="63" w:author="Rick Warren" w:date="2011-10-05T17:32:00Z" w:original=""/>
        </w:numPr>
        <w:rPr>
          <w:rFonts w:ascii="MS Serif" w:hAnsi="MS Serif"/>
        </w:rPr>
      </w:pPr>
      <w:r>
        <w:t xml:space="preserve">It shall be possible to pass an instance of any value type (see section </w:t>
      </w:r>
      <w:r w:rsidR="00C470E2">
        <w:fldChar w:fldCharType="begin"/>
      </w:r>
      <w:r>
        <w:instrText xml:space="preserve"> REF _Ref147378160 \r \h </w:instrText>
      </w:r>
      <w:r w:rsidR="00C470E2">
        <w:fldChar w:fldCharType="separate"/>
      </w:r>
      <w:r w:rsidR="00440AB0">
        <w:t>7.2.3</w:t>
      </w:r>
      <w:r w:rsidR="00C470E2">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beringChange w:id="64" w:author="Rick Warren" w:date="2011-10-05T17:32:00Z" w:original=""/>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numPr>
          <w:numberingChange w:id="65" w:author="Rick Warren" w:date="2011-10-05T17:32:00Z" w:original="%1:7:0:.%2:1:0:.%3:3:0:"/>
        </w:numPr>
      </w:pPr>
      <w:bookmarkStart w:id="66" w:name="_Ref134966238"/>
      <w:bookmarkStart w:id="67" w:name="_Ref134967993"/>
      <w:bookmarkStart w:id="68" w:name="_Toc182451773"/>
      <w:r>
        <w:t>Resource Management</w:t>
      </w:r>
      <w:bookmarkEnd w:id="66"/>
      <w:bookmarkEnd w:id="67"/>
      <w:bookmarkEnd w:id="68"/>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beringChange w:id="69" w:author="Rick Warren" w:date="2011-10-05T17:32:00Z" w:original=""/>
        </w:numPr>
      </w:pPr>
      <w:r>
        <w:t>Any object to which the application has a direct reference is still in use.</w:t>
      </w:r>
    </w:p>
    <w:p w:rsidR="00C26DAF" w:rsidRDefault="00157CCB">
      <w:pPr>
        <w:pStyle w:val="Body"/>
        <w:numPr>
          <w:ilvl w:val="0"/>
          <w:numId w:val="17"/>
          <w:numberingChange w:id="70" w:author="Rick Warren" w:date="2011-10-05T17:32:00Z" w:original=""/>
        </w:numPr>
      </w:pPr>
      <w:r>
        <w:t>Any entity with a non-null listener is still in use.</w:t>
      </w:r>
    </w:p>
    <w:p w:rsidR="00C26DAF" w:rsidRDefault="00157CCB">
      <w:pPr>
        <w:pStyle w:val="Body"/>
        <w:numPr>
          <w:ilvl w:val="0"/>
          <w:numId w:val="17"/>
          <w:numberingChange w:id="71" w:author="Rick Warren" w:date="2011-10-05T17:32:00Z" w:original=""/>
        </w:numPr>
      </w:pPr>
      <w:r>
        <w:t>Any object that has been explicitly retained is still in use</w:t>
      </w:r>
    </w:p>
    <w:p w:rsidR="00C26DAF" w:rsidRDefault="00157CCB">
      <w:pPr>
        <w:pStyle w:val="Body"/>
        <w:numPr>
          <w:ilvl w:val="0"/>
          <w:numId w:val="17"/>
          <w:numberingChange w:id="72" w:author="Rick Warren" w:date="2011-10-05T17:32:00Z" w:original=""/>
        </w:numPr>
        <w:rPr>
          <w:rFonts w:ascii="MS Serif" w:hAnsi="MS Serif"/>
        </w:rPr>
      </w:pPr>
      <w:r>
        <w:t>The creator of any object that is still in use is itself still in use.</w:t>
      </w:r>
    </w:p>
    <w:p w:rsidR="00C26DAF" w:rsidRDefault="00157CCB" w:rsidP="00B95E87">
      <w:pPr>
        <w:pStyle w:val="Heading3"/>
        <w:numPr>
          <w:numberingChange w:id="73" w:author="Rick Warren" w:date="2011-10-05T17:32:00Z" w:original="%1:7:0:.%2:1:0:.%3:4:0:"/>
        </w:numPr>
      </w:pPr>
      <w:bookmarkStart w:id="74" w:name="_Toc182451774"/>
      <w:r>
        <w:t>Concurrency and Reentrancy</w:t>
      </w:r>
      <w:bookmarkEnd w:id="74"/>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beringChange w:id="75" w:author="Rick Warren" w:date="2011-10-05T17:32:00Z" w:original=""/>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beringChange w:id="76" w:author="Rick Warren" w:date="2011-11-07T15:49:00Z" w:original=""/>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77" w:author="Rick Warren" w:date="2011-11-07T15:49:00Z" w:original=""/>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78" w:author="Rick Warren" w:date="2011-10-05T17:32:00Z" w:original=""/>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beringChange w:id="79" w:author="Rick Warren" w:date="2011-10-05T17:32:00Z" w:original=""/>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beringChange w:id="80" w:author="Rick Warren" w:date="2011-10-05T17:32:00Z" w:original=""/>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numPr>
          <w:numberingChange w:id="81" w:author="Rick Warren" w:date="2011-10-05T17:32:00Z" w:original="%1:7:0:.%2:1:0:.%3:5:0:"/>
        </w:numPr>
      </w:pPr>
      <w:bookmarkStart w:id="82" w:name="_Toc182451775"/>
      <w:r>
        <w:t>Method Signature Conventions</w:t>
      </w:r>
      <w:bookmarkEnd w:id="82"/>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beringChange w:id="83" w:author="Rick Warren" w:date="2011-10-05T17:32:00Z" w:original=""/>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beringChange w:id="84" w:author="Rick Warren" w:date="2011-10-05T17:32:00Z" w:original=""/>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beringChange w:id="85" w:author="Rick Warren" w:date="2011-10-12T17:05:00Z" w:original=""/>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numPr>
          <w:numberingChange w:id="86" w:author="Rick Warren" w:date="2011-10-12T17:05:00Z" w:original="%1:7:0:.%2:1:0:.%3:6:0:"/>
        </w:numPr>
      </w:pPr>
      <w:bookmarkStart w:id="87" w:name="_Ref143774608"/>
      <w:bookmarkStart w:id="88" w:name="_Toc182451776"/>
      <w:r>
        <w:t>API Extensibility</w:t>
      </w:r>
      <w:bookmarkEnd w:id="87"/>
      <w:bookmarkEnd w:id="8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numPr>
          <w:numberingChange w:id="89" w:author="Rick Warren" w:date="2011-10-05T17:32:00Z" w:original="%1:7:0:.%2:2:0:"/>
        </w:numPr>
      </w:pPr>
      <w:bookmarkStart w:id="90" w:name="_Toc182451777"/>
      <w:r>
        <w:t>Infrastructure Module</w:t>
      </w:r>
      <w:bookmarkEnd w:id="90"/>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numPr>
          <w:numberingChange w:id="91" w:author="Rick Warren" w:date="2011-11-07T15:49:00Z" w:original="%1:7:0:.%2:2:0:.%3:1:0:"/>
        </w:numPr>
      </w:pPr>
      <w:bookmarkStart w:id="92" w:name="_Ref134952869"/>
      <w:bookmarkStart w:id="93" w:name="_Toc182451778"/>
      <w:r>
        <w:rPr>
          <w:rStyle w:val="CodeChar"/>
        </w:rPr>
        <w:t>Bootstrap</w:t>
      </w:r>
      <w:r>
        <w:t xml:space="preserve"> Class</w:t>
      </w:r>
      <w:bookmarkEnd w:id="92"/>
      <w:bookmarkEnd w:id="93"/>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numPr>
          <w:numberingChange w:id="94" w:author="Rick Warren" w:date="2011-10-27T11:14:00Z" w:original="%1:7:0:.%2:2:0:.%3:2:0:"/>
        </w:numPr>
      </w:pPr>
      <w:bookmarkStart w:id="95" w:name="_Toc182451779"/>
      <w:r>
        <w:t>Error Handling and Exceptions</w:t>
      </w:r>
      <w:bookmarkEnd w:id="95"/>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beringChange w:id="96" w:author="Rick Warren" w:date="2011-10-05T17:32:00Z" w:original=""/>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beringChange w:id="97" w:author="Rick Warren" w:date="2011-10-05T17:32:00Z" w:original=""/>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C470E2">
        <w:fldChar w:fldCharType="begin"/>
      </w:r>
      <w:r>
        <w:instrText xml:space="preserve"> SEQ Table \* ARABIC </w:instrText>
      </w:r>
      <w:r w:rsidR="00C470E2">
        <w:fldChar w:fldCharType="separate"/>
      </w:r>
      <w:r w:rsidR="00440AB0">
        <w:rPr>
          <w:noProof/>
        </w:rPr>
        <w:t>1</w:t>
      </w:r>
      <w:r w:rsidR="00C470E2">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numPr>
          <w:numberingChange w:id="98" w:author="Rick Warren" w:date="2011-10-05T17:32:00Z" w:original="%1:7:0:.%2:2:0:.%3:3:0:"/>
        </w:numPr>
      </w:pPr>
      <w:bookmarkStart w:id="99" w:name="_Ref134965787"/>
      <w:bookmarkStart w:id="100" w:name="_Ref147378160"/>
      <w:bookmarkStart w:id="101" w:name="_Toc182451780"/>
      <w:r>
        <w:t>Value Types</w:t>
      </w:r>
      <w:bookmarkEnd w:id="99"/>
      <w:bookmarkEnd w:id="100"/>
      <w:bookmarkEnd w:id="101"/>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beringChange w:id="102" w:author="Rick Warren" w:date="2011-10-05T17:32:00Z" w:original=""/>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beringChange w:id="103" w:author="Rick Warren" w:date="2011-10-05T17:32:00Z" w:original=""/>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numPr>
          <w:numberingChange w:id="104" w:author="Rick Warren" w:date="2011-10-05T17:32:00Z" w:original="%1:7:0:.%2:2:0:.%3:4:0:"/>
        </w:numPr>
      </w:pPr>
      <w:bookmarkStart w:id="105" w:name="_Toc182451781"/>
      <w:r>
        <w:t>Time and Duration</w:t>
      </w:r>
      <w:bookmarkEnd w:id="10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numPr>
          <w:numberingChange w:id="106" w:author="Rick Warren" w:date="2011-10-05T17:32:00Z" w:original="%1:7:0:.%2:2:0:.%3:5:0:"/>
        </w:numPr>
      </w:pPr>
      <w:bookmarkStart w:id="107" w:name="_Toc182451782"/>
      <w:r>
        <w:t>QoS and QoS Policies</w:t>
      </w:r>
      <w:bookmarkEnd w:id="10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numPr>
          <w:numberingChange w:id="108" w:author="Rick Warren" w:date="2011-10-05T17:32:00Z" w:original="%1:7:0:.%2:2:0:.%3:5:0:.%4:1:0:"/>
        </w:numPr>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C470E2">
        <w:fldChar w:fldCharType="begin"/>
      </w:r>
      <w:r>
        <w:instrText xml:space="preserve"> SEQ Table \* ARABIC </w:instrText>
      </w:r>
      <w:r w:rsidR="00C470E2">
        <w:fldChar w:fldCharType="separate"/>
      </w:r>
      <w:r w:rsidR="00440AB0">
        <w:rPr>
          <w:noProof/>
        </w:rPr>
        <w:t>2</w:t>
      </w:r>
      <w:r w:rsidR="00C470E2">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numPr>
          <w:numberingChange w:id="109" w:author="Rick Warren" w:date="2011-10-05T17:32:00Z" w:original="%1:7:0:.%2:2:0:.%3:5:0:.%4:2:0:"/>
        </w:numPr>
      </w:pPr>
      <w:bookmarkStart w:id="110" w:name="_Ref134966447"/>
      <w:r>
        <w:t>Entity QoS</w:t>
      </w:r>
      <w:bookmarkEnd w:id="110"/>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beringChange w:id="111"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beringChange w:id="112"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beringChange w:id="113"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numPr>
          <w:numberingChange w:id="114" w:author="Rick Warren" w:date="2011-10-05T17:32:00Z" w:original="%1:7:0:.%2:2:0:.%3:5:0:.%4:3:0:"/>
        </w:numPr>
      </w:pPr>
      <w:bookmarkStart w:id="115" w:name="_Ref134964889"/>
      <w:r>
        <w:t>QoS Libraries and Profiles</w:t>
      </w:r>
      <w:bookmarkEnd w:id="115"/>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beringChange w:id="116" w:author="Rick Warren" w:date="2011-10-05T17:32:00Z" w:original=""/>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beringChange w:id="117" w:author="Rick Warren" w:date="2011-10-05T17:32:00Z" w:original=""/>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numPr>
          <w:numberingChange w:id="118" w:author="Rick Warren" w:date="2011-10-05T17:32:00Z" w:original="%1:7:0:.%2:2:0:.%3:6:0:"/>
        </w:numPr>
      </w:pPr>
      <w:bookmarkStart w:id="119" w:name="_Toc182451783"/>
      <w:r>
        <w:t>Entity Base Interfaces</w:t>
      </w:r>
      <w:bookmarkEnd w:id="119"/>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numPr>
          <w:numberingChange w:id="120" w:author="Rick Warren" w:date="2011-10-05T17:32:00Z" w:original="%1:7:0:.%2:2:0:.%3:7:0:"/>
        </w:numPr>
      </w:pPr>
      <w:bookmarkStart w:id="121" w:name="_Toc182451784"/>
      <w:r>
        <w:t>Entity Status Changes</w:t>
      </w:r>
      <w:bookmarkEnd w:id="12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numPr>
          <w:numberingChange w:id="122" w:author="Rick Warren" w:date="2011-10-05T17:32:00Z" w:original="%1:7:0:.%2:2:0:.%3:7:0:.%4:1:0:"/>
        </w:numPr>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numPr>
          <w:numberingChange w:id="123" w:author="Rick Warren" w:date="2011-10-05T17:32:00Z" w:original="%1:7:0:.%2:2:0:.%3:7:0:.%4:2:0:"/>
        </w:numPr>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beringChange w:id="124" w:author="Rick Warren" w:date="2011-10-05T17:32:00Z" w:original=""/>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beringChange w:id="125" w:author="Rick Warren" w:date="2011-10-05T17:32:00Z" w:original=""/>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numPr>
          <w:numberingChange w:id="126" w:author="Rick Warren" w:date="2011-10-05T17:32:00Z" w:original="%1:7:0:.%2:2:0:.%3:7:0:.%4:3:0:"/>
        </w:numPr>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Parent accessors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127" w:author="Rick Warren" w:date="2011-10-05T18:24:00Z">
        <w:r w:rsidDel="00A228A1">
          <w:rPr>
            <w:rStyle w:val="CodeChar"/>
          </w:rPr>
          <w:delText>getEntity</w:delText>
        </w:r>
        <w:r w:rsidDel="00A228A1">
          <w:delText xml:space="preserve"> </w:delText>
        </w:r>
      </w:del>
      <w:ins w:id="128" w:author="Rick Warren" w:date="2011-10-05T18:24:00Z">
        <w:r w:rsidR="00A228A1">
          <w:rPr>
            <w:rStyle w:val="CodeChar"/>
          </w:rPr>
          <w:t>getParent</w:t>
        </w:r>
        <w:r w:rsidR="00A228A1">
          <w:t xml:space="preserve"> </w:t>
        </w:r>
      </w:ins>
      <w:r>
        <w:t>method to be both polymorphic and type safe.</w:t>
      </w:r>
    </w:p>
    <w:p w:rsidR="00C26DAF" w:rsidRDefault="00157CCB" w:rsidP="00B95E87">
      <w:pPr>
        <w:pStyle w:val="Heading4"/>
        <w:numPr>
          <w:numberingChange w:id="129" w:author="Rick Warren" w:date="2011-10-05T17:32:00Z" w:original="%1:7:0:.%2:2:0:.%3:7:0:.%4:4:0:"/>
        </w:numPr>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numPr>
          <w:numberingChange w:id="130" w:author="Rick Warren" w:date="2011-10-05T17:32:00Z" w:original="%1:7:0:.%2:3:0:"/>
        </w:numPr>
      </w:pPr>
      <w:bookmarkStart w:id="131" w:name="_Toc182451785"/>
      <w:r>
        <w:t>Domain Module</w:t>
      </w:r>
      <w:bookmarkEnd w:id="131"/>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numPr>
          <w:numberingChange w:id="132" w:author="Rick Warren" w:date="2011-11-07T15:50:00Z" w:original="%1:7:0:.%2:3:0:.%3:1:0:"/>
        </w:numPr>
      </w:pPr>
      <w:bookmarkStart w:id="133" w:name="_Toc182451786"/>
      <w:r>
        <w:rPr>
          <w:rStyle w:val="CodeChar"/>
        </w:rPr>
        <w:t>DomainParticipantFactory</w:t>
      </w:r>
      <w:r>
        <w:t xml:space="preserve"> Interface</w:t>
      </w:r>
      <w:bookmarkEnd w:id="133"/>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numPr>
          <w:numberingChange w:id="134" w:author="Rick Warren" w:date="2011-10-05T17:32:00Z" w:original="%1:7:0:.%2:3:0:.%3:2:0:"/>
        </w:numPr>
      </w:pPr>
      <w:bookmarkStart w:id="135" w:name="_Toc182451787"/>
      <w:r>
        <w:rPr>
          <w:rStyle w:val="CodeChar"/>
        </w:rPr>
        <w:t>DomainParticipant</w:t>
      </w:r>
      <w:r>
        <w:t xml:space="preserve"> Interface</w:t>
      </w:r>
      <w:bookmarkEnd w:id="135"/>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numPr>
          <w:numberingChange w:id="136" w:author="Rick Warren" w:date="2011-10-05T17:32:00Z" w:original="%1:7:0:.%2:4:0:"/>
        </w:numPr>
      </w:pPr>
      <w:bookmarkStart w:id="137" w:name="_Toc182451788"/>
      <w:r>
        <w:t>Topic Module</w:t>
      </w:r>
      <w:bookmarkEnd w:id="137"/>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numPr>
          <w:numberingChange w:id="138" w:author="Rick Warren" w:date="2011-10-05T17:32:00Z" w:original="%1:7:0:.%2:4:0:.%3:1:0:"/>
        </w:numPr>
      </w:pPr>
      <w:bookmarkStart w:id="139" w:name="_Toc182451789"/>
      <w:r>
        <w:t>Type Support</w:t>
      </w:r>
      <w:bookmarkEnd w:id="139"/>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numPr>
          <w:numberingChange w:id="140" w:author="Rick Warren" w:date="2011-10-05T17:32:00Z" w:original="%1:7:0:.%2:4:0:.%3:2:0:"/>
        </w:numPr>
      </w:pPr>
      <w:bookmarkStart w:id="141" w:name="_Toc182451790"/>
      <w:r>
        <w:rPr>
          <w:rStyle w:val="CodeChar"/>
        </w:rPr>
        <w:t>Topic</w:t>
      </w:r>
      <w:r>
        <w:t xml:space="preserve"> Interface</w:t>
      </w:r>
      <w:bookmarkEnd w:id="141"/>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numPr>
          <w:numberingChange w:id="142" w:author="Rick Warren" w:date="2011-10-05T17:32:00Z" w:original="%1:7:0:.%2:4:0:.%3:3:0:"/>
        </w:numPr>
      </w:pPr>
      <w:bookmarkStart w:id="143" w:name="_Toc182451791"/>
      <w:r>
        <w:rPr>
          <w:rStyle w:val="CodeChar"/>
        </w:rPr>
        <w:t>ContentFilteredTopic</w:t>
      </w:r>
      <w:r>
        <w:t xml:space="preserve"> and </w:t>
      </w:r>
      <w:r>
        <w:rPr>
          <w:rStyle w:val="CodeChar"/>
        </w:rPr>
        <w:t>MultiTopic</w:t>
      </w:r>
      <w:r>
        <w:t xml:space="preserve"> Interfaces</w:t>
      </w:r>
      <w:bookmarkEnd w:id="143"/>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numPr>
          <w:numberingChange w:id="144" w:author="Rick Warren" w:date="2011-10-05T17:32:00Z" w:original="%1:7:0:.%2:4:0:.%3:4:0:"/>
        </w:numPr>
      </w:pPr>
      <w:bookmarkStart w:id="145" w:name="_Toc182451792"/>
      <w:r>
        <w:t>Discovery Interfaces</w:t>
      </w:r>
      <w:bookmarkEnd w:id="145"/>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numPr>
          <w:numberingChange w:id="146" w:author="Rick Warren" w:date="2011-10-05T17:32:00Z" w:original="%1:7:0:.%2:5:0:"/>
        </w:numPr>
      </w:pPr>
      <w:bookmarkStart w:id="147" w:name="_Toc182451793"/>
      <w:r>
        <w:t>Publication Module</w:t>
      </w:r>
      <w:bookmarkEnd w:id="147"/>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numPr>
          <w:numberingChange w:id="148" w:author="Rick Warren" w:date="2011-10-05T17:32:00Z" w:original="%1:7:0:.%2:5:0:.%3:1:0:"/>
        </w:numPr>
      </w:pPr>
      <w:bookmarkStart w:id="149" w:name="_Ref143772219"/>
      <w:bookmarkStart w:id="150" w:name="_Toc182451794"/>
      <w:r>
        <w:rPr>
          <w:rStyle w:val="CodeChar"/>
        </w:rPr>
        <w:t>Publisher</w:t>
      </w:r>
      <w:r>
        <w:t xml:space="preserve"> Interface</w:t>
      </w:r>
      <w:bookmarkEnd w:id="149"/>
      <w:bookmarkEnd w:id="150"/>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numPr>
          <w:numberingChange w:id="151" w:author="Rick Warren" w:date="2011-10-05T17:32:00Z" w:original="%1:7:0:.%2:5:0:.%3:2:0:"/>
        </w:numPr>
      </w:pPr>
      <w:bookmarkStart w:id="152" w:name="_Toc182451795"/>
      <w:r>
        <w:rPr>
          <w:rStyle w:val="CodeChar"/>
        </w:rPr>
        <w:t>DataWriter</w:t>
      </w:r>
      <w:r>
        <w:t xml:space="preserve"> Interface</w:t>
      </w:r>
      <w:bookmarkEnd w:id="152"/>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numPr>
          <w:numberingChange w:id="153" w:author="Rick Warren" w:date="2011-10-05T17:32:00Z" w:original="%1:7:0:.%2:6:0:"/>
        </w:numPr>
      </w:pPr>
      <w:bookmarkStart w:id="154" w:name="_Toc182451796"/>
      <w:r>
        <w:t>Subscription Module</w:t>
      </w:r>
      <w:bookmarkEnd w:id="1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numPr>
          <w:numberingChange w:id="155" w:author="Rick Warren" w:date="2011-10-05T17:32:00Z" w:original="%1:7:0:.%2:6:0:.%3:1:0:"/>
        </w:numPr>
      </w:pPr>
      <w:bookmarkStart w:id="156" w:name="_Ref143772221"/>
      <w:bookmarkStart w:id="157" w:name="_Toc182451797"/>
      <w:r>
        <w:rPr>
          <w:rStyle w:val="CodeChar"/>
        </w:rPr>
        <w:t>Subscriber</w:t>
      </w:r>
      <w:r>
        <w:t xml:space="preserve"> Interface</w:t>
      </w:r>
      <w:bookmarkEnd w:id="156"/>
      <w:bookmarkEnd w:id="157"/>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numPr>
          <w:numberingChange w:id="158" w:author="Rick Warren" w:date="2011-10-05T17:32:00Z" w:original="%1:7:0:.%2:6:0:.%3:2:0:"/>
        </w:numPr>
      </w:pPr>
      <w:bookmarkStart w:id="159" w:name="_Toc182451798"/>
      <w:r>
        <w:rPr>
          <w:rStyle w:val="CodeChar"/>
        </w:rPr>
        <w:t>Sample</w:t>
      </w:r>
      <w:r>
        <w:t xml:space="preserve"> Interface</w:t>
      </w:r>
      <w:bookmarkEnd w:id="159"/>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C470E2">
        <w:fldChar w:fldCharType="begin"/>
      </w:r>
      <w:r>
        <w:instrText xml:space="preserve"> REF _Ref134955727 \p \h </w:instrText>
      </w:r>
      <w:r w:rsidR="00C470E2">
        <w:fldChar w:fldCharType="separate"/>
      </w:r>
      <w:r w:rsidR="00440AB0">
        <w:t>below</w:t>
      </w:r>
      <w:r w:rsidR="00C470E2">
        <w:fldChar w:fldCharType="end"/>
      </w:r>
      <w:r>
        <w:t>).</w:t>
      </w:r>
    </w:p>
    <w:p w:rsidR="00C26DAF" w:rsidRDefault="00157CCB" w:rsidP="00B95E87">
      <w:pPr>
        <w:pStyle w:val="Heading3"/>
        <w:numPr>
          <w:numberingChange w:id="160" w:author="Rick Warren" w:date="2011-10-05T17:32:00Z" w:original="%1:7:0:.%2:6:0:.%3:3:0:"/>
        </w:numPr>
      </w:pPr>
      <w:bookmarkStart w:id="161" w:name="_Ref134955727"/>
      <w:bookmarkStart w:id="162" w:name="_Toc182451799"/>
      <w:r>
        <w:rPr>
          <w:rStyle w:val="CodeChar"/>
        </w:rPr>
        <w:t>DataReader</w:t>
      </w:r>
      <w:r>
        <w:t xml:space="preserve"> Interface</w:t>
      </w:r>
      <w:bookmarkEnd w:id="161"/>
      <w:bookmarkEnd w:id="162"/>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an extensive set 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beringChange w:id="163" w:author="Rick Warren" w:date="2011-10-05T17:32:00Z" w:original=""/>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beringChange w:id="164" w:author="Rick Warren" w:date="2011-10-05T17:32:00Z" w:original=""/>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beringChange w:id="165" w:author="Rick Warren" w:date="2011-10-05T17:3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ins w:id="166" w:author="Rick Warren" w:date="2011-10-27T16:35:00Z"/>
        </w:numPr>
        <w:rPr>
          <w:ins w:id="167" w:author="Rick Warren" w:date="2011-10-27T16:35:00Z"/>
        </w:rPr>
      </w:pPr>
      <w:ins w:id="168" w:author="Rick Warren" w:date="2011-10-27T16:36:00Z">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ins>
      <w:ins w:id="169" w:author="Rick Warren" w:date="2011-10-27T16:37:00Z">
        <w:r w:rsidRPr="007253AE">
          <w:rPr>
            <w:rStyle w:val="CodeChar"/>
          </w:rPr>
          <w:t>DataReader.Query</w:t>
        </w:r>
        <w:r>
          <w:t xml:space="preserve">. This refactoring allows a large number of </w:t>
        </w:r>
      </w:ins>
      <w:ins w:id="170" w:author="Rick Warren" w:date="2011-10-27T16:38:00Z">
        <w:r>
          <w:t xml:space="preserve">distinct </w:t>
        </w:r>
      </w:ins>
      <w:ins w:id="171" w:author="Rick Warren" w:date="2011-10-27T16:37:00Z">
        <w:r>
          <w:t>methods from the PIM, each qualified by a different name suffix, to be collapsed to a very small number of overloads.</w:t>
        </w:r>
      </w:ins>
    </w:p>
    <w:p w:rsidR="00C26DAF" w:rsidDel="00C14272" w:rsidRDefault="00157CCB">
      <w:pPr>
        <w:pStyle w:val="Body"/>
        <w:numPr>
          <w:ilvl w:val="0"/>
          <w:numId w:val="12"/>
          <w:numberingChange w:id="172" w:author="Rick Warren" w:date="2011-10-05T17:32:00Z" w:original=""/>
        </w:numPr>
        <w:rPr>
          <w:del w:id="173" w:author="Rick Warren" w:date="2011-10-27T16:39:00Z"/>
        </w:rPr>
      </w:pPr>
      <w:del w:id="174" w:author="Rick Warren" w:date="2011-10-27T16:39:00Z">
        <w:r w:rsidDel="00C14272">
          <w:delText xml:space="preserve">Operations accepting </w:delText>
        </w:r>
        <w:r w:rsidDel="00C14272">
          <w:rPr>
            <w:rStyle w:val="CodeChar"/>
          </w:rPr>
          <w:delText>ReadCondition</w:delText>
        </w:r>
        <w:r w:rsidDel="00C14272">
          <w:delText>s in the PIM have names ending in “</w:delText>
        </w:r>
        <w:r w:rsidDel="00C14272">
          <w:rPr>
            <w:rStyle w:val="CodeChar"/>
          </w:rPr>
          <w:delText>_w_condition</w:delText>
        </w:r>
        <w:r w:rsidDel="00C14272">
          <w:delText>.” This PSM removes this suffix, transforming these operations into overloads.</w:delText>
        </w:r>
      </w:del>
    </w:p>
    <w:p w:rsidR="00C26DAF" w:rsidDel="00C14272" w:rsidRDefault="00157CCB">
      <w:pPr>
        <w:pStyle w:val="Body"/>
        <w:numPr>
          <w:ilvl w:val="0"/>
          <w:numId w:val="12"/>
          <w:numberingChange w:id="175" w:author="Rick Warren" w:date="2011-10-05T17:32:00Z" w:original=""/>
        </w:numPr>
        <w:rPr>
          <w:del w:id="176" w:author="Rick Warren" w:date="2011-10-27T16:39:00Z"/>
        </w:rPr>
      </w:pPr>
      <w:del w:id="177" w:author="Rick Warren" w:date="2011-10-27T16:39:00Z">
        <w:r w:rsidDel="00C14272">
          <w:delText>Operations accepting instance handles in the PIM have “</w:delText>
        </w:r>
        <w:r w:rsidDel="00C14272">
          <w:rPr>
            <w:rStyle w:val="CodeChar"/>
          </w:rPr>
          <w:delText>_instance</w:delText>
        </w:r>
        <w:r w:rsidDel="00C14272">
          <w:delText>” in their names. This PSM removes this infix, transforming these operations into overloads.</w:delText>
        </w:r>
      </w:del>
    </w:p>
    <w:p w:rsidR="00C26DAF" w:rsidDel="00C14272" w:rsidRDefault="00157CCB">
      <w:pPr>
        <w:pStyle w:val="Body"/>
        <w:numPr>
          <w:ilvl w:val="0"/>
          <w:numId w:val="12"/>
          <w:numberingChange w:id="178" w:author="Rick Warren" w:date="2011-10-05T17:32:00Z" w:original=""/>
        </w:numPr>
        <w:rPr>
          <w:del w:id="179" w:author="Rick Warren" w:date="2011-10-27T16:39:00Z"/>
        </w:rPr>
      </w:pPr>
      <w:del w:id="180" w:author="Rick Warren" w:date="2011-10-27T16:39:00Z">
        <w:r w:rsidDel="00C14272">
          <w:delText xml:space="preserve">This PSM renames both of the operation families </w:delText>
        </w:r>
        <w:r w:rsidDel="00C14272">
          <w:rPr>
            <w:rStyle w:val="CodeChar"/>
          </w:rPr>
          <w:delText>read_</w:delText>
        </w:r>
        <w:r w:rsidDel="00C14272">
          <w:delText>/</w:delText>
        </w:r>
        <w:r w:rsidDel="00C14272">
          <w:rPr>
            <w:rStyle w:val="CodeChar"/>
          </w:rPr>
          <w:delText>take_next_sample</w:delText>
        </w:r>
        <w:r w:rsidDel="00C14272">
          <w:delText xml:space="preserve"> and </w:delText>
        </w:r>
        <w:r w:rsidDel="00C14272">
          <w:rPr>
            <w:rStyle w:val="CodeChar"/>
          </w:rPr>
          <w:delText>read_</w:delText>
        </w:r>
        <w:r w:rsidDel="00C14272">
          <w:delText>/</w:delText>
        </w:r>
        <w:r w:rsidDel="00C14272">
          <w:rPr>
            <w:rStyle w:val="CodeChar"/>
          </w:rPr>
          <w:delText>take_next_instance</w:delText>
        </w:r>
        <w:r w:rsidDel="00C14272">
          <w:delText xml:space="preserve"> to simply </w:delText>
        </w:r>
        <w:r w:rsidDel="00C14272">
          <w:rPr>
            <w:rStyle w:val="CodeChar"/>
          </w:rPr>
          <w:delText>read</w:delText>
        </w:r>
        <w:r w:rsidDel="00C14272">
          <w:delText>/</w:delText>
        </w:r>
        <w:r w:rsidDel="00C14272">
          <w:rPr>
            <w:rStyle w:val="CodeChar"/>
          </w:rPr>
          <w:delText>takeNext</w:delText>
        </w:r>
        <w:r w:rsidDel="00C14272">
          <w:delText>, transforming these operations into overloads of one another.</w:delText>
        </w:r>
      </w:del>
    </w:p>
    <w:p w:rsidR="00C26DAF" w:rsidRDefault="00157CCB" w:rsidP="00B95E87">
      <w:pPr>
        <w:pStyle w:val="Heading2"/>
        <w:numPr>
          <w:numberingChange w:id="181" w:author="Rick Warren" w:date="2011-10-05T17:32:00Z" w:original="%1:7:0:.%2:7:0:"/>
        </w:numPr>
      </w:pPr>
      <w:bookmarkStart w:id="182" w:name="_Ref134965308"/>
      <w:bookmarkStart w:id="183" w:name="_Toc182451800"/>
      <w:r>
        <w:t>Extensible and Dynamic Topic Types Module</w:t>
      </w:r>
      <w:bookmarkEnd w:id="182"/>
      <w:bookmarkEnd w:id="183"/>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beringChange w:id="184" w:author="Rick Warren" w:date="2011-10-05T17:32:00Z" w:original=""/>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beringChange w:id="185" w:author="Rick Warren" w:date="2011-10-05T17:32:00Z" w:original=""/>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beringChange w:id="186" w:author="Rick Warren" w:date="2011-10-05T17:32:00Z" w:original=""/>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beringChange w:id="187" w:author="Rick Warren" w:date="2011-10-05T17:32:00Z" w:original=""/>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beringChange w:id="188" w:author="Rick Warren" w:date="2011-10-05T17:32:00Z" w:original=""/>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numPr>
          <w:numberingChange w:id="189" w:author="Rick Warren" w:date="2011-10-05T17:32:00Z" w:original="%1:7:0:.%2:7:0:.%3:1:0:"/>
        </w:numPr>
      </w:pPr>
      <w:bookmarkStart w:id="190" w:name="_Toc182451801"/>
      <w:r>
        <w:t>Dynamic Language Binding</w:t>
      </w:r>
      <w:bookmarkEnd w:id="190"/>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numPr>
          <w:numberingChange w:id="191" w:author="Rick Warren" w:date="2011-10-27T11:00:00Z" w:original="%1:7:0:.%2:7:0:.%3:1:0:.%4:1:0:"/>
        </w:numPr>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ins w:id="192" w:author="Rick Warren" w:date="2011-10-05T18:14:00Z">
        <w:r w:rsidR="00586EAD">
          <w:t>is</w:t>
        </w:r>
      </w:ins>
      <w:del w:id="193" w:author="Rick Warren" w:date="2011-10-05T18:14:00Z">
        <w:r w:rsidDel="00586EAD">
          <w:delText>ese</w:delText>
        </w:r>
      </w:del>
      <w:r>
        <w:t xml:space="preserve"> abstract factor</w:t>
      </w:r>
      <w:ins w:id="194" w:author="Rick Warren" w:date="2011-10-05T18:14:00Z">
        <w:r w:rsidR="00586EAD">
          <w:t>y</w:t>
        </w:r>
      </w:ins>
      <w:del w:id="195" w:author="Rick Warren" w:date="2011-10-05T18:14:00Z">
        <w:r w:rsidDel="00586EAD">
          <w:delText>ies</w:delText>
        </w:r>
      </w:del>
      <w:r>
        <w:t xml:space="preserve"> </w:t>
      </w:r>
      <w:del w:id="196" w:author="Rick Warren" w:date="2011-10-05T18:14:00Z">
        <w:r w:rsidDel="00586EAD">
          <w:delText xml:space="preserve">are </w:delText>
        </w:r>
      </w:del>
      <w:ins w:id="197" w:author="Rick Warren" w:date="2011-10-05T18:14:00Z">
        <w:r w:rsidR="00586EAD">
          <w:t xml:space="preserve">is a </w:t>
        </w:r>
      </w:ins>
      <w:r>
        <w:t>per-</w:t>
      </w:r>
      <w:r>
        <w:rPr>
          <w:rStyle w:val="CodeChar"/>
        </w:rPr>
        <w:t>Bootstrap</w:t>
      </w:r>
      <w:r>
        <w:t xml:space="preserve"> singleton</w:t>
      </w:r>
      <w:del w:id="198" w:author="Rick Warren" w:date="2011-10-05T18:14:00Z">
        <w:r w:rsidDel="00586EAD">
          <w:delText>s</w:delText>
        </w:r>
      </w:del>
      <w:r>
        <w:t xml:space="preserve">. The static </w:t>
      </w:r>
      <w:r>
        <w:rPr>
          <w:rStyle w:val="CodeChar"/>
        </w:rPr>
        <w:t>delete_instance</w:t>
      </w:r>
      <w:r>
        <w:t xml:space="preserve"> operations defined in [DDS-XTypes] have been omitted in this PSM; the Service shall manage the life cycles of the factor</w:t>
      </w:r>
      <w:ins w:id="199" w:author="Rick Warren" w:date="2011-10-05T18:14:00Z">
        <w:r w:rsidR="00586EAD">
          <w:t>y</w:t>
        </w:r>
      </w:ins>
      <w:del w:id="200" w:author="Rick Warren" w:date="2011-10-05T18:14:00Z">
        <w:r w:rsidDel="00586EAD">
          <w:delText>ies</w:delText>
        </w:r>
      </w:del>
      <w:r>
        <w:t>.</w:t>
      </w:r>
    </w:p>
    <w:p w:rsidR="00C26DAF" w:rsidRDefault="00157CCB" w:rsidP="00B95E87">
      <w:pPr>
        <w:pStyle w:val="Heading4"/>
        <w:numPr>
          <w:numberingChange w:id="201" w:author="Rick Warren" w:date="2011-10-05T17:32:00Z" w:original="%1:7:0:.%2:7:0:.%3:1:0:.%4:2:0:"/>
        </w:numPr>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numPr>
          <w:numberingChange w:id="202" w:author="Rick Warren" w:date="2011-10-05T17:32:00Z" w:original="%1:7:0:.%2:7:0:.%3:1:0:.%4:3:0:"/>
        </w:numPr>
      </w:pPr>
      <w:bookmarkStart w:id="203" w:name="_Ref143771891"/>
      <w:r>
        <w:rPr>
          <w:rStyle w:val="CodeChar"/>
        </w:rPr>
        <w:t>DynamicType</w:t>
      </w:r>
      <w:r>
        <w:t xml:space="preserve"> and </w:t>
      </w:r>
      <w:r>
        <w:rPr>
          <w:rStyle w:val="CodeChar"/>
        </w:rPr>
        <w:t>DynamicTypeMember</w:t>
      </w:r>
      <w:r>
        <w:t xml:space="preserve"> Interfaces</w:t>
      </w:r>
      <w:bookmarkEnd w:id="20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04"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05"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beringChange w:id="206" w:author="Rick Warren" w:date="2011-10-05T17:32:00Z" w:original=""/>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beringChange w:id="207" w:author="Rick Warren" w:date="2011-10-05T17:32:00Z" w:original=""/>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C470E2">
        <w:fldChar w:fldCharType="begin"/>
      </w:r>
      <w:r>
        <w:instrText xml:space="preserve"> REF _Ref143771830 \r \p \h </w:instrText>
      </w:r>
      <w:r w:rsidR="00C470E2">
        <w:fldChar w:fldCharType="separate"/>
      </w:r>
      <w:r w:rsidR="00440AB0">
        <w:t>8 below</w:t>
      </w:r>
      <w:r w:rsidR="00C470E2">
        <w:fldChar w:fldCharType="end"/>
      </w:r>
      <w:r>
        <w:t xml:space="preserve">) and instantiate an equivalent </w:t>
      </w:r>
      <w:r>
        <w:rPr>
          <w:rStyle w:val="CodeChar"/>
        </w:rPr>
        <w:t>DynamicType</w:t>
      </w:r>
      <w:r>
        <w:t xml:space="preserve"> object.</w:t>
      </w:r>
    </w:p>
    <w:p w:rsidR="00C26DAF" w:rsidRDefault="00157CCB" w:rsidP="00B95E87">
      <w:pPr>
        <w:pStyle w:val="Heading4"/>
        <w:numPr>
          <w:numberingChange w:id="208" w:author="Rick Warren" w:date="2011-10-05T17:32:00Z" w:original="%1:7:0:.%2:7:0:.%3:1:0:.%4:4:0:"/>
        </w:numPr>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09"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10"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beringChange w:id="211" w:author="Rick Warren" w:date="2011-10-05T17:32:00Z" w:original=""/>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beringChange w:id="212" w:author="Rick Warren" w:date="2011-10-05T17:32:00Z" w:original=""/>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numPr>
          <w:numberingChange w:id="213" w:author="Rick Warren" w:date="2011-10-05T17:32:00Z" w:original="%1:7:0:.%2:7:0:.%3:1:0:.%4:5:0:"/>
        </w:numPr>
      </w:pPr>
      <w:r>
        <w:t>Descriptor Interfaces</w:t>
      </w:r>
    </w:p>
    <w:p w:rsidR="00C26DAF" w:rsidRDefault="00157CCB">
      <w:pPr>
        <w:pStyle w:val="Body"/>
      </w:pPr>
      <w:r>
        <w:t xml:space="preserve">The following interfaces are values types with modifiable and unmodifiable variants, as described in section </w:t>
      </w:r>
      <w:r w:rsidR="00C470E2">
        <w:fldChar w:fldCharType="begin"/>
      </w:r>
      <w:r>
        <w:instrText xml:space="preserve"> REF _Ref134965787 \r \p \h </w:instrText>
      </w:r>
      <w:r w:rsidR="00C470E2">
        <w:fldChar w:fldCharType="separate"/>
      </w:r>
      <w:r w:rsidR="00440AB0">
        <w:t>7.2.3 above</w:t>
      </w:r>
      <w:r w:rsidR="00C470E2">
        <w:fldChar w:fldCharType="end"/>
      </w:r>
      <w:r>
        <w:t>:</w:t>
      </w:r>
    </w:p>
    <w:p w:rsidR="00C26DAF" w:rsidRDefault="00157CCB">
      <w:pPr>
        <w:pStyle w:val="Body"/>
        <w:numPr>
          <w:ilvl w:val="0"/>
          <w:numId w:val="22"/>
          <w:numberingChange w:id="214" w:author="Rick Warren" w:date="2011-10-05T17:32:00Z" w:original=""/>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beringChange w:id="215" w:author="Rick Warren" w:date="2011-10-05T17:32:00Z" w:original=""/>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beringChange w:id="216" w:author="Rick Warren" w:date="2011-10-05T17:32:00Z" w:original=""/>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numPr>
          <w:numberingChange w:id="217" w:author="Rick Warren" w:date="2011-10-05T17:32:00Z" w:original="%1:7:0:.%2:7:0:.%3:2:0:"/>
        </w:numPr>
      </w:pPr>
      <w:bookmarkStart w:id="218" w:name="_Toc182451802"/>
      <w:r>
        <w:t>Built-in Types</w:t>
      </w:r>
      <w:bookmarkEnd w:id="218"/>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beringChange w:id="219" w:author="Rick Warren" w:date="2011-10-05T17:32:00Z" w:original=""/>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beringChange w:id="220" w:author="Rick Warren" w:date="2011-10-05T17:32:00Z" w:original=""/>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beringChange w:id="221" w:author="Rick Warren" w:date="2011-10-05T17:32:00Z" w:original=""/>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numPr>
          <w:numberingChange w:id="222" w:author="Rick Warren" w:date="2011-10-05T17:32:00Z" w:original="%1:7:0:.%2:7:0:.%3:3:0:"/>
        </w:numPr>
      </w:pPr>
      <w:bookmarkStart w:id="223" w:name="_Toc182451803"/>
      <w:r>
        <w:t xml:space="preserve">Representing Types with </w:t>
      </w:r>
      <w:r>
        <w:rPr>
          <w:rStyle w:val="CodeChar"/>
        </w:rPr>
        <w:t>TypeObject</w:t>
      </w:r>
      <w:bookmarkEnd w:id="223"/>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beringChange w:id="224" w:author="Rick Warren" w:date="2011-10-05T17:32:00Z" w:original=""/>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beringChange w:id="225" w:author="Rick Warren" w:date="2011-10-05T17:32:00Z" w:original=""/>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numPr>
          <w:numberingChange w:id="226" w:author="Rick Warren" w:date="2011-10-05T17:32:00Z" w:original="%1:8:0:"/>
        </w:numPr>
      </w:pPr>
      <w:bookmarkStart w:id="227" w:name="_Ref143771053"/>
      <w:bookmarkStart w:id="228" w:name="_Ref143771197"/>
      <w:bookmarkStart w:id="229" w:name="_Ref143771830"/>
      <w:bookmarkStart w:id="230" w:name="_Toc182451804"/>
      <w:r>
        <w:t>Java Type Representation</w:t>
      </w:r>
      <w:bookmarkEnd w:id="227"/>
      <w:bookmarkEnd w:id="228"/>
      <w:bookmarkEnd w:id="229"/>
      <w:r>
        <w:t xml:space="preserve"> and Language Binding</w:t>
      </w:r>
      <w:bookmarkEnd w:id="230"/>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numPr>
          <w:numberingChange w:id="231" w:author="Rick Warren" w:date="2011-10-05T17:32:00Z" w:original="%1:8:0:.%2:1:0:"/>
        </w:numPr>
      </w:pPr>
      <w:bookmarkStart w:id="232" w:name="_Toc182451805"/>
      <w:r>
        <w:t>Default Mappings</w:t>
      </w:r>
      <w:bookmarkEnd w:id="232"/>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233" w:name="_Ref141751646"/>
      <w:bookmarkStart w:id="234" w:name="_Ref141751650"/>
      <w:r>
        <w:t xml:space="preserve">Table </w:t>
      </w:r>
      <w:r w:rsidR="00C470E2">
        <w:fldChar w:fldCharType="begin"/>
      </w:r>
      <w:r>
        <w:instrText xml:space="preserve"> SEQ Table \* ARABIC </w:instrText>
      </w:r>
      <w:r w:rsidR="00C470E2">
        <w:fldChar w:fldCharType="separate"/>
      </w:r>
      <w:r w:rsidR="00440AB0">
        <w:rPr>
          <w:noProof/>
        </w:rPr>
        <w:t>3</w:t>
      </w:r>
      <w:r w:rsidR="00C470E2">
        <w:fldChar w:fldCharType="end"/>
      </w:r>
      <w:bookmarkEnd w:id="233"/>
      <w:r>
        <w:t xml:space="preserve"> — Default type mappings</w:t>
      </w:r>
      <w:bookmarkEnd w:id="2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numPr>
          <w:numberingChange w:id="235" w:author="Rick Warren" w:date="2011-10-05T17:32:00Z" w:original="%1:8:0:.%2:2:0:"/>
        </w:numPr>
      </w:pPr>
      <w:bookmarkStart w:id="236" w:name="_Toc182451806"/>
      <w:r>
        <w:t>Metadata</w:t>
      </w:r>
      <w:bookmarkEnd w:id="236"/>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numPr>
          <w:numberingChange w:id="237" w:author="Rick Warren" w:date="2011-10-05T17:32:00Z" w:original="%1:8:0:.%2:3:0:"/>
        </w:numPr>
      </w:pPr>
      <w:bookmarkStart w:id="238" w:name="_Ref141750409"/>
      <w:bookmarkStart w:id="239" w:name="_Toc182451807"/>
      <w:r>
        <w:t>Primitive Types</w:t>
      </w:r>
      <w:bookmarkEnd w:id="238"/>
      <w:bookmarkEnd w:id="239"/>
    </w:p>
    <w:p w:rsidR="00C26DAF" w:rsidRDefault="00157CCB">
      <w:pPr>
        <w:pStyle w:val="Body"/>
      </w:pPr>
      <w:r>
        <w:t xml:space="preserve">By default, Java primitive types are mapped to DDS primitive types as defined in </w:t>
      </w:r>
      <w:r w:rsidR="00C470E2">
        <w:fldChar w:fldCharType="begin"/>
      </w:r>
      <w:r>
        <w:instrText xml:space="preserve"> REF _Ref141751646 \h </w:instrText>
      </w:r>
      <w:r w:rsidR="00C470E2">
        <w:fldChar w:fldCharType="separate"/>
      </w:r>
      <w:ins w:id="240" w:author="Rick Warren" w:date="2011-11-09T09:56:00Z">
        <w:r w:rsidR="00440AB0">
          <w:t xml:space="preserve">Table </w:t>
        </w:r>
        <w:r w:rsidR="00440AB0">
          <w:rPr>
            <w:noProof/>
          </w:rPr>
          <w:t>3</w:t>
        </w:r>
      </w:ins>
      <w:del w:id="241" w:author="Rick Warren" w:date="2011-11-09T09:55:00Z">
        <w:r w:rsidR="00440AB0" w:rsidDel="00440AB0">
          <w:delText xml:space="preserve">Table </w:delText>
        </w:r>
        <w:r w:rsidR="00440AB0" w:rsidDel="00440AB0">
          <w:rPr>
            <w:noProof/>
          </w:rPr>
          <w:delText>3</w:delText>
        </w:r>
      </w:del>
      <w:r w:rsidR="00C470E2">
        <w:fldChar w:fldCharType="end"/>
      </w:r>
      <w:r>
        <w:t xml:space="preserve"> </w:t>
      </w:r>
      <w:r w:rsidR="00C470E2">
        <w:fldChar w:fldCharType="begin"/>
      </w:r>
      <w:r>
        <w:instrText xml:space="preserve"> REF _Ref141751650 \p \h </w:instrText>
      </w:r>
      <w:r w:rsidR="00C470E2">
        <w:fldChar w:fldCharType="separate"/>
      </w:r>
      <w:r w:rsidR="00440AB0">
        <w:t>above</w:t>
      </w:r>
      <w:r w:rsidR="00C470E2">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C470E2">
        <w:fldChar w:fldCharType="begin"/>
      </w:r>
      <w:r>
        <w:instrText xml:space="preserve"> SEQ Table \* ARABIC </w:instrText>
      </w:r>
      <w:r w:rsidR="00C470E2">
        <w:fldChar w:fldCharType="separate"/>
      </w:r>
      <w:r w:rsidR="00440AB0">
        <w:rPr>
          <w:noProof/>
        </w:rPr>
        <w:t>4</w:t>
      </w:r>
      <w:r w:rsidR="00C470E2">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242"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beringChange w:id="243" w:author="Rick Warren" w:date="2011-10-05T17:32:00Z" w:original=""/>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beringChange w:id="244" w:author="Rick Warren" w:date="2011-10-05T17:32:00Z" w:original=""/>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numPr>
          <w:numberingChange w:id="245" w:author="Rick Warren" w:date="2011-10-05T17:32:00Z" w:original="%1:8:0:.%2:4:0:"/>
        </w:numPr>
      </w:pPr>
      <w:bookmarkStart w:id="246" w:name="_Toc182451808"/>
      <w:r>
        <w:t>Collections</w:t>
      </w:r>
      <w:bookmarkEnd w:id="242"/>
      <w:bookmarkEnd w:id="246"/>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numPr>
          <w:numberingChange w:id="247" w:author="Rick Warren" w:date="2011-10-05T17:32:00Z" w:original="%1:8:0:.%2:4:0:.%3:1:0:"/>
        </w:numPr>
      </w:pPr>
      <w:bookmarkStart w:id="248" w:name="_Toc182451809"/>
      <w:r>
        <w:t>Strings</w:t>
      </w:r>
      <w:bookmarkEnd w:id="24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beringChange w:id="249" w:author="Rick Warren" w:date="2011-10-05T17:32:00Z" w:original=""/>
        </w:numPr>
      </w:pPr>
      <w:r>
        <w:t>If a string is to be of narrow characters (the default), each Java character shall be truncated to its least-significant byte.</w:t>
      </w:r>
    </w:p>
    <w:p w:rsidR="00C26DAF" w:rsidRDefault="00157CCB">
      <w:pPr>
        <w:pStyle w:val="Body"/>
        <w:numPr>
          <w:ilvl w:val="0"/>
          <w:numId w:val="25"/>
          <w:numberingChange w:id="250" w:author="Rick Warren" w:date="2011-10-05T17:32:00Z" w:original=""/>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numPr>
          <w:numberingChange w:id="251" w:author="Rick Warren" w:date="2011-10-05T17:32:00Z" w:original="%1:8:0:.%2:4:0:.%3:2:0:"/>
        </w:numPr>
      </w:pPr>
      <w:bookmarkStart w:id="252" w:name="_Ref141750696"/>
      <w:bookmarkStart w:id="253" w:name="_Toc182451810"/>
      <w:r>
        <w:t>Maps</w:t>
      </w:r>
      <w:bookmarkEnd w:id="253"/>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numPr>
          <w:numberingChange w:id="254" w:author="Rick Warren" w:date="2011-10-05T17:32:00Z" w:original="%1:8:0:.%2:4:0:.%3:3:0:"/>
        </w:numPr>
      </w:pPr>
      <w:bookmarkStart w:id="255" w:name="_Toc182451811"/>
      <w:r>
        <w:t>Sequences</w:t>
      </w:r>
      <w:bookmarkEnd w:id="252"/>
      <w:r>
        <w:t xml:space="preserve"> and Arrays</w:t>
      </w:r>
      <w:bookmarkEnd w:id="255"/>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numPr>
          <w:numberingChange w:id="256" w:author="Rick Warren" w:date="2011-10-05T17:32:00Z" w:original="%1:8:0:.%2:5:0:"/>
        </w:numPr>
      </w:pPr>
      <w:bookmarkStart w:id="257" w:name="_Toc182451812"/>
      <w:r>
        <w:t>Aggregated Types</w:t>
      </w:r>
      <w:bookmarkEnd w:id="257"/>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beringChange w:id="258" w:author="Rick Warren" w:date="2011-10-05T17:32:00Z" w:original=""/>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beringChange w:id="259" w:author="Rick Warren" w:date="2011-10-05T17:32:00Z" w:original=""/>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beringChange w:id="260" w:author="Rick Warren" w:date="2011-10-05T17:32:00Z" w:original=""/>
        </w:numPr>
        <w:rPr>
          <w:rFonts w:ascii="MS Serif" w:hAnsi="MS Serif"/>
        </w:rPr>
      </w:pPr>
      <w:r>
        <w:t>Object references form a cycle. (Cycles are not permitted by the DDS Type System.)</w:t>
      </w:r>
    </w:p>
    <w:p w:rsidR="00C26DAF" w:rsidRDefault="00157CCB" w:rsidP="00B95E87">
      <w:pPr>
        <w:pStyle w:val="Heading3"/>
        <w:numPr>
          <w:numberingChange w:id="261" w:author="Rick Warren" w:date="2011-10-05T17:32:00Z" w:original="%1:8:0:.%2:5:0:.%3:1:0:"/>
        </w:numPr>
      </w:pPr>
      <w:bookmarkStart w:id="262" w:name="_Toc182451813"/>
      <w:r>
        <w:t>Structures</w:t>
      </w:r>
      <w:bookmarkEnd w:id="262"/>
    </w:p>
    <w:p w:rsidR="00C26DAF" w:rsidRDefault="00157CCB">
      <w:pPr>
        <w:pStyle w:val="Body"/>
      </w:pPr>
      <w:r>
        <w:t>Every Java class that is not a collection or map shall be considered a structure by default.</w:t>
      </w:r>
    </w:p>
    <w:p w:rsidR="00C26DAF" w:rsidRDefault="00157CCB" w:rsidP="00B95E87">
      <w:pPr>
        <w:pStyle w:val="Heading4"/>
        <w:numPr>
          <w:numberingChange w:id="263" w:author="Rick Warren" w:date="2011-10-05T17:32:00Z" w:original="%1:8:0:.%2:5:0:.%3:1:0:.%4:1:0:"/>
        </w:numPr>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numPr>
          <w:numberingChange w:id="264" w:author="Rick Warren" w:date="2011-10-05T17:32:00Z" w:original="%1:8:0:.%2:5:0:.%3:1:0:.%4:2:0:"/>
        </w:numPr>
      </w:pPr>
      <w:r>
        <w:t>Extensibility</w:t>
      </w:r>
    </w:p>
    <w:p w:rsidR="00C26DAF" w:rsidRDefault="00157CCB">
      <w:pPr>
        <w:pStyle w:val="Body"/>
      </w:pPr>
      <w:r>
        <w:t>The extensibility kind shall be determined in the following manner:</w:t>
      </w:r>
    </w:p>
    <w:p w:rsidR="00C26DAF" w:rsidRDefault="00157CCB">
      <w:pPr>
        <w:pStyle w:val="Body"/>
        <w:numPr>
          <w:ilvl w:val="0"/>
          <w:numId w:val="26"/>
          <w:numberingChange w:id="265" w:author="Rick Warren" w:date="2011-10-05T17:32:00Z" w:original=""/>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beringChange w:id="266" w:author="Rick Warren" w:date="2011-10-05T17:32:00Z" w:original=""/>
        </w:numPr>
      </w:pPr>
      <w:r>
        <w:rPr>
          <w:rStyle w:val="CodeChar"/>
        </w:rPr>
        <w:t>EXTENSIBLE</w:t>
      </w:r>
      <w:r>
        <w:t>: In all other cases, by default, or if explicitly indicated.</w:t>
      </w:r>
    </w:p>
    <w:p w:rsidR="00C26DAF" w:rsidRDefault="00157CCB">
      <w:pPr>
        <w:pStyle w:val="Body"/>
        <w:numPr>
          <w:ilvl w:val="0"/>
          <w:numId w:val="26"/>
          <w:numberingChange w:id="267" w:author="Rick Warren" w:date="2011-10-05T17:32:00Z" w:original=""/>
        </w:numPr>
        <w:rPr>
          <w:rFonts w:ascii="MS Serif" w:hAnsi="MS Serif"/>
        </w:rPr>
      </w:pPr>
      <w:r>
        <w:rPr>
          <w:rStyle w:val="CodeChar"/>
        </w:rPr>
        <w:t>MUTABLE</w:t>
      </w:r>
      <w:r>
        <w:t>: Only if explicitly indicated.</w:t>
      </w:r>
    </w:p>
    <w:p w:rsidR="00C26DAF" w:rsidRDefault="00157CCB" w:rsidP="00B95E87">
      <w:pPr>
        <w:pStyle w:val="Heading3"/>
        <w:numPr>
          <w:numberingChange w:id="268" w:author="Rick Warren" w:date="2011-10-05T17:32:00Z" w:original="%1:8:0:.%2:5:0:.%3:2:0:"/>
        </w:numPr>
      </w:pPr>
      <w:bookmarkStart w:id="269" w:name="_Toc182451814"/>
      <w:r>
        <w:t>Unions</w:t>
      </w:r>
      <w:bookmarkEnd w:id="269"/>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beringChange w:id="270" w:author="Rick Warren" w:date="2011-10-05T17:32:00Z" w:original=""/>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beringChange w:id="271" w:author="Rick Warren" w:date="2011-10-05T17:32:00Z" w:original=""/>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numPr>
          <w:numberingChange w:id="272" w:author="Rick Warren" w:date="2011-10-05T17:32:00Z" w:original="%1:8:0:.%2:6:0:"/>
        </w:numPr>
      </w:pPr>
      <w:bookmarkStart w:id="273" w:name="_Toc182451815"/>
      <w:r>
        <w:t>Enumerations and Bit Sets</w:t>
      </w:r>
      <w:bookmarkEnd w:id="273"/>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numPr>
          <w:numberingChange w:id="274" w:author="Rick Warren" w:date="2011-10-05T17:32:00Z" w:original="%1:8:0:.%2:7:0:"/>
        </w:numPr>
      </w:pPr>
      <w:bookmarkStart w:id="275" w:name="_Toc182451816"/>
      <w:r>
        <w:t>Modules</w:t>
      </w:r>
      <w:bookmarkEnd w:id="275"/>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numPr>
          <w:numberingChange w:id="276" w:author="Rick Warren" w:date="2011-10-05T17:32:00Z" w:original="%1:8:0:.%2:8:0:"/>
        </w:numPr>
      </w:pPr>
      <w:bookmarkStart w:id="277" w:name="_Toc182451817"/>
      <w:r>
        <w:t>Annotations</w:t>
      </w:r>
      <w:bookmarkEnd w:id="27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278" w:name="_Toc182451818"/>
      <w:r>
        <w:t>Annex A: Java JAR Library File</w:t>
      </w:r>
      <w:bookmarkEnd w:id="278"/>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279" w:name="_Toc182451819"/>
      <w:r>
        <w:t>Annex B: Java Source Code</w:t>
      </w:r>
      <w:bookmarkEnd w:id="279"/>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beringChange w:id="280" w:author="Rick Warren" w:date="2011-10-05T17:32:00Z" w:original=""/>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beringChange w:id="281" w:author="Rick Warren" w:date="2011-10-05T17:32:00Z" w:original=""/>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beringChange w:id="282" w:author="Rick Warren" w:date="2011-10-05T17:32:00Z" w:original=""/>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47" w:rsidRDefault="00BF0247">
      <w:pPr>
        <w:rPr>
          <w:rFonts w:ascii="MS Serif" w:hAnsi="MS Serif"/>
        </w:rPr>
      </w:pPr>
      <w:r>
        <w:rPr>
          <w:rFonts w:ascii="MS Serif" w:hAnsi="MS Serif"/>
        </w:rPr>
        <w:separator/>
      </w:r>
    </w:p>
  </w:endnote>
  <w:endnote w:type="continuationSeparator" w:id="0">
    <w:p w:rsidR="00BF0247" w:rsidRDefault="00BF0247">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altName w:val="Courier New"/>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C470E2">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440AB0">
      <w:rPr>
        <w:rFonts w:ascii="Times New Roman" w:hAnsi="Times New Roman" w:cs="Times New Roman"/>
        <w:b/>
        <w:bCs/>
        <w:noProof/>
      </w:rPr>
      <w:t>ii</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C470E2">
      <w:rPr>
        <w:rFonts w:ascii="Times New Roman" w:hAnsi="Times New Roman" w:cs="Times New Roman"/>
      </w:rPr>
      <w:fldChar w:fldCharType="begin"/>
    </w:r>
    <w:r>
      <w:rPr>
        <w:rFonts w:ascii="Times New Roman" w:hAnsi="Times New Roman" w:cs="Times New Roman"/>
      </w:rPr>
      <w:instrText xml:space="preserve"> PAGE </w:instrText>
    </w:r>
    <w:r w:rsidR="00C470E2">
      <w:rPr>
        <w:rFonts w:ascii="Times New Roman" w:hAnsi="Times New Roman" w:cs="Times New Roman"/>
      </w:rPr>
      <w:fldChar w:fldCharType="separate"/>
    </w:r>
    <w:r w:rsidR="00440AB0">
      <w:rPr>
        <w:rFonts w:ascii="Times New Roman" w:hAnsi="Times New Roman" w:cs="Times New Roman"/>
        <w:noProof/>
      </w:rPr>
      <w:t>i</w:t>
    </w:r>
    <w:r w:rsidR="00C470E2">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C470E2">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440AB0">
      <w:rPr>
        <w:rFonts w:ascii="Times New Roman" w:hAnsi="Times New Roman" w:cs="Times New Roman"/>
        <w:b/>
        <w:bCs/>
        <w:noProof/>
      </w:rPr>
      <w:t>22</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C470E2">
      <w:rPr>
        <w:rFonts w:ascii="Times New Roman" w:hAnsi="Times New Roman" w:cs="Times New Roman"/>
        <w:b/>
        <w:bCs/>
      </w:rPr>
      <w:fldChar w:fldCharType="begin"/>
    </w:r>
    <w:r>
      <w:rPr>
        <w:rFonts w:ascii="Times New Roman" w:hAnsi="Times New Roman" w:cs="Times New Roman"/>
        <w:b/>
        <w:bCs/>
      </w:rPr>
      <w:instrText xml:space="preserve"> PAGE </w:instrText>
    </w:r>
    <w:r w:rsidR="00C470E2">
      <w:rPr>
        <w:rFonts w:ascii="Times New Roman" w:hAnsi="Times New Roman" w:cs="Times New Roman"/>
        <w:b/>
        <w:bCs/>
      </w:rPr>
      <w:fldChar w:fldCharType="separate"/>
    </w:r>
    <w:r w:rsidR="00440AB0">
      <w:rPr>
        <w:rFonts w:ascii="Times New Roman" w:hAnsi="Times New Roman" w:cs="Times New Roman"/>
        <w:b/>
        <w:bCs/>
        <w:noProof/>
      </w:rPr>
      <w:t>21</w:t>
    </w:r>
    <w:r w:rsidR="00C470E2">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47" w:rsidRDefault="00BF0247">
      <w:pPr>
        <w:rPr>
          <w:rFonts w:ascii="MS Serif" w:hAnsi="MS Serif"/>
        </w:rPr>
      </w:pPr>
      <w:r>
        <w:rPr>
          <w:rFonts w:ascii="MS Serif" w:hAnsi="MS Serif"/>
          <w:color w:val="000000"/>
        </w:rPr>
        <w:separator/>
      </w:r>
    </w:p>
  </w:footnote>
  <w:footnote w:type="continuationSeparator" w:id="0">
    <w:p w:rsidR="00BF0247" w:rsidRDefault="00BF0247">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023260"/>
    <w:rsid w:val="0003323C"/>
    <w:rsid w:val="0003640D"/>
    <w:rsid w:val="00082784"/>
    <w:rsid w:val="001412E2"/>
    <w:rsid w:val="00157CCB"/>
    <w:rsid w:val="001877FA"/>
    <w:rsid w:val="001F7A68"/>
    <w:rsid w:val="002166B4"/>
    <w:rsid w:val="002B27CB"/>
    <w:rsid w:val="00320DFC"/>
    <w:rsid w:val="00440AB0"/>
    <w:rsid w:val="004B707E"/>
    <w:rsid w:val="00586EAD"/>
    <w:rsid w:val="005E2F33"/>
    <w:rsid w:val="00602A8B"/>
    <w:rsid w:val="006245B7"/>
    <w:rsid w:val="006758D5"/>
    <w:rsid w:val="006812F9"/>
    <w:rsid w:val="00717DC8"/>
    <w:rsid w:val="00725029"/>
    <w:rsid w:val="007253AE"/>
    <w:rsid w:val="00794E99"/>
    <w:rsid w:val="007C472A"/>
    <w:rsid w:val="00885B06"/>
    <w:rsid w:val="008F517C"/>
    <w:rsid w:val="008F6C41"/>
    <w:rsid w:val="009027D6"/>
    <w:rsid w:val="00931F5C"/>
    <w:rsid w:val="009A7849"/>
    <w:rsid w:val="00A228A1"/>
    <w:rsid w:val="00A60113"/>
    <w:rsid w:val="00AC598D"/>
    <w:rsid w:val="00AF2B6B"/>
    <w:rsid w:val="00B3614F"/>
    <w:rsid w:val="00B95E87"/>
    <w:rsid w:val="00BF0247"/>
    <w:rsid w:val="00C14272"/>
    <w:rsid w:val="00C26DAF"/>
    <w:rsid w:val="00C470E2"/>
    <w:rsid w:val="00CB13F7"/>
    <w:rsid w:val="00D06F28"/>
    <w:rsid w:val="00DB0C93"/>
    <w:rsid w:val="00DF6D4E"/>
    <w:rsid w:val="00E37376"/>
    <w:rsid w:val="00E37730"/>
    <w:rsid w:val="00E92989"/>
    <w:rsid w:val="00EB53FC"/>
    <w:rsid w:val="00EC5363"/>
    <w:rsid w:val="00ED3B9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37</Pages>
  <Words>10692</Words>
  <Characters>62019</Characters>
  <Application>Microsoft Macintosh Word</Application>
  <DocSecurity>0</DocSecurity>
  <Lines>1216</Lines>
  <Paragraphs>568</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74850</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4</cp:revision>
  <cp:lastPrinted>2011-11-09T17:56:00Z</cp:lastPrinted>
  <dcterms:created xsi:type="dcterms:W3CDTF">2011-11-09T17:50:00Z</dcterms:created>
  <dcterms:modified xsi:type="dcterms:W3CDTF">2011-11-09T17:56:00Z</dcterms:modified>
  <cp:category>Object Management Group (OMG)</cp:category>
</cp:coreProperties>
</file>