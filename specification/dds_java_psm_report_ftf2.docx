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6DA3" w:rsidRPr="007700DF" w:rsidRDefault="00096DA3" w:rsidP="00096DA3">
      <w:pPr>
        <w:pStyle w:val="OMGTitlePage"/>
      </w:pPr>
      <w:r w:rsidRPr="007700DF">
        <w:t>Report of the</w:t>
      </w:r>
      <w:r w:rsidR="001E5BD3">
        <w:br/>
      </w:r>
      <w:r w:rsidR="008B4A32">
        <w:t>Java 5 Language PSM</w:t>
      </w:r>
      <w:r w:rsidRPr="007700DF">
        <w:t xml:space="preserve"> for DDS Finalization Task Force </w:t>
      </w:r>
      <w:r w:rsidR="00EF2379">
        <w:t>2</w:t>
      </w:r>
      <w:r w:rsidRPr="007700DF">
        <w:t>.0</w:t>
      </w:r>
      <w:r w:rsidR="001E5BD3">
        <w:br/>
      </w:r>
      <w:r w:rsidRPr="007700DF">
        <w:t>to the</w:t>
      </w:r>
      <w:r w:rsidR="001E5BD3">
        <w:br/>
      </w:r>
      <w:r w:rsidRPr="007700DF">
        <w:t>OMG Platform Technical Committee</w:t>
      </w:r>
      <w:r w:rsidR="001E5BD3">
        <w:br/>
      </w:r>
      <w:r w:rsidR="00FE71D1">
        <w:t>1</w:t>
      </w:r>
      <w:r w:rsidR="00EF2379">
        <w:t>0</w:t>
      </w:r>
      <w:r w:rsidR="008B4A32">
        <w:t xml:space="preserve"> November 201</w:t>
      </w:r>
      <w:r w:rsidR="002A5C22">
        <w:t>2</w:t>
      </w:r>
    </w:p>
    <w:p w:rsidR="00096DA3" w:rsidRPr="007700DF" w:rsidRDefault="00096DA3" w:rsidP="00096DA3">
      <w:pPr>
        <w:pStyle w:val="OMGTitlePage"/>
      </w:pPr>
    </w:p>
    <w:p w:rsidR="00096DA3" w:rsidRDefault="00096DA3" w:rsidP="00096DA3">
      <w:pPr>
        <w:pStyle w:val="Inventory"/>
      </w:pPr>
      <w:r>
        <w:t>Document Number:</w:t>
      </w:r>
      <w:r>
        <w:tab/>
      </w:r>
      <w:r>
        <w:tab/>
      </w:r>
      <w:r>
        <w:tab/>
      </w:r>
      <w:r w:rsidR="00BD2B3B">
        <w:t>ptc/201</w:t>
      </w:r>
      <w:r w:rsidR="00EF2379">
        <w:t>2</w:t>
      </w:r>
      <w:r w:rsidR="006811C7">
        <w:t>-</w:t>
      </w:r>
      <w:r w:rsidR="002F4532">
        <w:t>10</w:t>
      </w:r>
      <w:r w:rsidR="009704E4">
        <w:t>-</w:t>
      </w:r>
      <w:r w:rsidR="002F4532">
        <w:t>12</w:t>
      </w:r>
    </w:p>
    <w:p w:rsidR="00096DA3" w:rsidRPr="007700DF" w:rsidRDefault="00206638" w:rsidP="00096DA3">
      <w:pPr>
        <w:pStyle w:val="Inventory"/>
      </w:pPr>
      <w:r>
        <w:t>Task Force Chair</w:t>
      </w:r>
      <w:r w:rsidR="00096DA3" w:rsidRPr="007700DF">
        <w:t>:</w:t>
      </w:r>
      <w:r w:rsidR="00096DA3" w:rsidRPr="007700DF">
        <w:tab/>
      </w:r>
      <w:r w:rsidR="00096DA3" w:rsidRPr="007700DF">
        <w:tab/>
      </w:r>
      <w:r>
        <w:tab/>
      </w:r>
      <w:r w:rsidR="00096DA3" w:rsidRPr="007700DF">
        <w:tab/>
      </w:r>
      <w:r w:rsidR="00EF2379">
        <w:t>Sumant Tambe</w:t>
      </w:r>
      <w:r w:rsidR="00096DA3">
        <w:t xml:space="preserve"> (RTI)</w:t>
      </w:r>
    </w:p>
    <w:p w:rsidR="00096DA3" w:rsidRPr="007700DF" w:rsidRDefault="00096DA3" w:rsidP="00096DA3">
      <w:pPr>
        <w:pStyle w:val="Inventory"/>
      </w:pPr>
    </w:p>
    <w:p w:rsidR="00096DA3" w:rsidRPr="007700DF" w:rsidRDefault="00096DA3" w:rsidP="00096DA3">
      <w:pPr>
        <w:pStyle w:val="OMGTitlePage"/>
      </w:pPr>
      <w:r w:rsidRPr="007700DF">
        <w:t>Specification</w:t>
      </w:r>
    </w:p>
    <w:p w:rsidR="00096DA3" w:rsidRDefault="00096DA3" w:rsidP="00096DA3">
      <w:pPr>
        <w:pStyle w:val="Inventory"/>
      </w:pPr>
      <w:r>
        <w:t>Revised specification (clean):</w:t>
      </w:r>
      <w:r>
        <w:tab/>
      </w:r>
      <w:r>
        <w:tab/>
      </w:r>
      <w:r w:rsidR="00BD2B3B">
        <w:t>ptc/201</w:t>
      </w:r>
      <w:r w:rsidR="00EF2379">
        <w:t>2</w:t>
      </w:r>
      <w:r w:rsidR="00174EAB">
        <w:t>-</w:t>
      </w:r>
      <w:r w:rsidR="002F4532">
        <w:t>10</w:t>
      </w:r>
      <w:r w:rsidR="009704E4">
        <w:t>-</w:t>
      </w:r>
      <w:r w:rsidR="002F4532">
        <w:t>07</w:t>
      </w:r>
    </w:p>
    <w:p w:rsidR="00096DA3" w:rsidRDefault="00096DA3" w:rsidP="00096DA3">
      <w:pPr>
        <w:pStyle w:val="Inventory"/>
      </w:pPr>
      <w:r>
        <w:t>Revised specification (change-bar):</w:t>
      </w:r>
      <w:r>
        <w:tab/>
      </w:r>
      <w:r w:rsidR="00BD2B3B">
        <w:t>ptc/201</w:t>
      </w:r>
      <w:r w:rsidR="00EF2379">
        <w:t>2</w:t>
      </w:r>
      <w:r w:rsidR="00174EAB">
        <w:t>-</w:t>
      </w:r>
      <w:r w:rsidR="002F4532">
        <w:t>10</w:t>
      </w:r>
      <w:r w:rsidR="009704E4">
        <w:t>-</w:t>
      </w:r>
      <w:r w:rsidR="002F4532">
        <w:t>08</w:t>
      </w:r>
    </w:p>
    <w:p w:rsidR="00096DA3" w:rsidRDefault="00096DA3" w:rsidP="00096DA3">
      <w:pPr>
        <w:pStyle w:val="Inventory"/>
      </w:pPr>
    </w:p>
    <w:p w:rsidR="00096DA3" w:rsidRDefault="00096DA3" w:rsidP="00096DA3">
      <w:pPr>
        <w:pStyle w:val="OMGTitlePage"/>
      </w:pPr>
      <w:r>
        <w:t>Accompanying documents</w:t>
      </w:r>
    </w:p>
    <w:p w:rsidR="00096DA3" w:rsidRDefault="00096DA3" w:rsidP="00096DA3">
      <w:pPr>
        <w:pStyle w:val="Inventory"/>
      </w:pPr>
      <w:r>
        <w:t>Inventory:</w:t>
      </w:r>
      <w:r>
        <w:tab/>
      </w:r>
      <w:r>
        <w:tab/>
      </w:r>
      <w:r>
        <w:tab/>
      </w:r>
      <w:r>
        <w:tab/>
      </w:r>
      <w:r>
        <w:tab/>
      </w:r>
      <w:r w:rsidRPr="00492977">
        <w:t>ptc/</w:t>
      </w:r>
      <w:r w:rsidR="00BD2B3B">
        <w:t>201</w:t>
      </w:r>
      <w:r w:rsidR="00EF2379">
        <w:t>2</w:t>
      </w:r>
      <w:r w:rsidR="00BD33DE">
        <w:t>-</w:t>
      </w:r>
      <w:r w:rsidR="002F4532">
        <w:t>10</w:t>
      </w:r>
      <w:r w:rsidR="00672058">
        <w:t>-</w:t>
      </w:r>
      <w:r w:rsidR="002F4532">
        <w:t>13</w:t>
      </w:r>
      <w:r w:rsidRPr="009B039F">
        <w:tab/>
        <w:t>Non-normative</w:t>
      </w:r>
    </w:p>
    <w:p w:rsidR="00096DA3" w:rsidRDefault="00BD2B3B" w:rsidP="00096DA3">
      <w:pPr>
        <w:pStyle w:val="Inventory"/>
        <w:rPr>
          <w:color w:val="FF0000"/>
        </w:rPr>
      </w:pPr>
      <w:r>
        <w:t>omgdds.jar</w:t>
      </w:r>
      <w:r w:rsidR="00096DA3">
        <w:t>:</w:t>
      </w:r>
      <w:r>
        <w:tab/>
      </w:r>
      <w:r>
        <w:tab/>
      </w:r>
      <w:r w:rsidR="00096DA3" w:rsidRPr="009B039F">
        <w:tab/>
      </w:r>
      <w:r w:rsidR="00096DA3" w:rsidRPr="009B039F">
        <w:tab/>
      </w:r>
      <w:r w:rsidR="00096DA3" w:rsidRPr="009B039F">
        <w:tab/>
      </w:r>
      <w:r w:rsidR="00096DA3" w:rsidRPr="00BC2C78">
        <w:t>ptc/</w:t>
      </w:r>
      <w:r>
        <w:t>201</w:t>
      </w:r>
      <w:r w:rsidR="00EF2379">
        <w:t>2</w:t>
      </w:r>
      <w:r w:rsidR="00BD33DE">
        <w:t>-</w:t>
      </w:r>
      <w:r w:rsidR="002F4532">
        <w:t>10</w:t>
      </w:r>
      <w:r w:rsidR="00EF2379">
        <w:t>-</w:t>
      </w:r>
      <w:r w:rsidR="002F4532">
        <w:t>09</w:t>
      </w:r>
      <w:r w:rsidR="00096DA3" w:rsidRPr="009B039F">
        <w:tab/>
        <w:t>Normative</w:t>
      </w:r>
    </w:p>
    <w:p w:rsidR="00267C3E" w:rsidRDefault="00BD2B3B" w:rsidP="00096DA3">
      <w:pPr>
        <w:pStyle w:val="Inventory"/>
      </w:pPr>
      <w:r>
        <w:t>omgdds_src.zip</w:t>
      </w:r>
      <w:r w:rsidR="00096DA3">
        <w:t>:</w:t>
      </w:r>
      <w:r>
        <w:tab/>
      </w:r>
      <w:r>
        <w:tab/>
      </w:r>
      <w:r>
        <w:tab/>
      </w:r>
      <w:r w:rsidR="00096DA3" w:rsidRPr="009B039F">
        <w:tab/>
      </w:r>
      <w:r w:rsidR="00096DA3" w:rsidRPr="00436DB9">
        <w:t>ptc/</w:t>
      </w:r>
      <w:r>
        <w:t>201</w:t>
      </w:r>
      <w:r w:rsidR="00EF2379">
        <w:t>2</w:t>
      </w:r>
      <w:r w:rsidR="00BD33DE">
        <w:t>-</w:t>
      </w:r>
      <w:r w:rsidR="002F4532">
        <w:t>10</w:t>
      </w:r>
      <w:r w:rsidR="00EF2379">
        <w:t>-</w:t>
      </w:r>
      <w:r w:rsidR="002F4532">
        <w:t>10</w:t>
      </w:r>
      <w:r w:rsidR="00096DA3" w:rsidRPr="009B039F">
        <w:tab/>
        <w:t>Normative</w:t>
      </w:r>
    </w:p>
    <w:p w:rsidR="00096DA3" w:rsidRDefault="00267C3E" w:rsidP="00096DA3">
      <w:pPr>
        <w:pStyle w:val="Inventory"/>
        <w:rPr>
          <w:color w:val="FF0000"/>
        </w:rPr>
      </w:pPr>
      <w:del w:id="0" w:author="Sumant Tambe" w:date="2012-11-30T16:14:00Z">
        <w:r w:rsidDel="008105C9">
          <w:delText>issue_diffs.zip</w:delText>
        </w:r>
        <w:r w:rsidDel="008105C9">
          <w:tab/>
        </w:r>
        <w:r w:rsidDel="008105C9">
          <w:tab/>
        </w:r>
        <w:r w:rsidDel="008105C9">
          <w:tab/>
        </w:r>
        <w:r w:rsidDel="008105C9">
          <w:tab/>
          <w:delText>ptc/201</w:delText>
        </w:r>
        <w:r w:rsidR="00EF2379" w:rsidDel="008105C9">
          <w:delText>2</w:delText>
        </w:r>
        <w:r w:rsidDel="008105C9">
          <w:delText>-</w:delText>
        </w:r>
        <w:r w:rsidR="00A46E9B" w:rsidDel="008105C9">
          <w:delText>10</w:delText>
        </w:r>
        <w:r w:rsidR="00EF2379" w:rsidDel="008105C9">
          <w:delText>-</w:delText>
        </w:r>
        <w:r w:rsidR="00A46E9B" w:rsidDel="008105C9">
          <w:delText>11</w:delText>
        </w:r>
        <w:r w:rsidDel="008105C9">
          <w:tab/>
          <w:delText>Normative</w:delText>
        </w:r>
      </w:del>
    </w:p>
    <w:p w:rsidR="00096DA3" w:rsidRDefault="00096DA3">
      <w:pPr>
        <w:pStyle w:val="BodyText"/>
      </w:pPr>
    </w:p>
    <w:p w:rsidR="00096DA3" w:rsidRDefault="00096DA3">
      <w:pPr>
        <w:pStyle w:val="BodyText"/>
      </w:pPr>
    </w:p>
    <w:p w:rsidR="00096DA3" w:rsidRDefault="00096DA3">
      <w:pPr>
        <w:pStyle w:val="BodyText"/>
      </w:pPr>
    </w:p>
    <w:p w:rsidR="00096DA3" w:rsidRDefault="00096DA3">
      <w:pPr>
        <w:pStyle w:val="BodyText"/>
      </w:pPr>
    </w:p>
    <w:p w:rsidR="003E48D8" w:rsidRDefault="003E48D8">
      <w:pPr>
        <w:pStyle w:val="BodyText"/>
      </w:pPr>
    </w:p>
    <w:p w:rsidR="00096DA3" w:rsidRDefault="00096DA3">
      <w:pPr>
        <w:pStyle w:val="BodyText"/>
      </w:pPr>
      <w:r>
        <w:t>Template: omg/09-06-01</w:t>
      </w:r>
    </w:p>
    <w:p w:rsidR="00096DA3" w:rsidRDefault="00096DA3" w:rsidP="00096DA3">
      <w:pPr>
        <w:pStyle w:val="OMGTitlePage"/>
      </w:pPr>
    </w:p>
    <w:p w:rsidR="00096DA3" w:rsidRDefault="00096DA3">
      <w:pPr>
        <w:jc w:val="center"/>
        <w:rPr>
          <w:rFonts w:ascii="Arial" w:hAnsi="Arial"/>
        </w:rPr>
        <w:sectPr w:rsidR="00096DA3">
          <w:headerReference w:type="default" r:id="rId9"/>
          <w:footerReference w:type="default" r:id="rId10"/>
          <w:pgSz w:w="12240" w:h="15840"/>
          <w:pgMar w:top="1440" w:right="1800" w:bottom="1440" w:left="1800" w:header="720" w:footer="720" w:gutter="0"/>
          <w:cols w:space="720"/>
        </w:sectPr>
      </w:pPr>
    </w:p>
    <w:p w:rsidR="00096DA3" w:rsidRDefault="00096DA3" w:rsidP="00096DA3">
      <w:pPr>
        <w:pStyle w:val="OMGTitlePage"/>
      </w:pPr>
      <w:bookmarkStart w:id="1" w:name="TOC"/>
      <w:bookmarkEnd w:id="1"/>
      <w:r>
        <w:lastRenderedPageBreak/>
        <w:t>Table of Contents</w:t>
      </w:r>
    </w:p>
    <w:p w:rsidR="006A23AA" w:rsidRDefault="00AA73C1">
      <w:pPr>
        <w:pStyle w:val="TOC1"/>
        <w:rPr>
          <w:rFonts w:asciiTheme="minorHAnsi" w:eastAsiaTheme="minorEastAsia" w:hAnsiTheme="minorHAnsi" w:cstheme="minorBidi"/>
          <w:b w:val="0"/>
          <w:snapToGrid/>
          <w:sz w:val="22"/>
          <w:szCs w:val="22"/>
        </w:rPr>
      </w:pPr>
      <w:r>
        <w:rPr>
          <w:rFonts w:ascii="Arial" w:hAnsi="Arial"/>
          <w:b w:val="0"/>
        </w:rPr>
        <w:fldChar w:fldCharType="begin"/>
      </w:r>
      <w:r w:rsidR="00096DA3">
        <w:rPr>
          <w:rFonts w:ascii="Arial" w:hAnsi="Arial"/>
          <w:b w:val="0"/>
        </w:rPr>
        <w:instrText xml:space="preserve"> TOC \o "1-2" \t "OMG Issue NO,2,OMG Title,3" </w:instrText>
      </w:r>
      <w:r>
        <w:rPr>
          <w:rFonts w:ascii="Arial" w:hAnsi="Arial"/>
          <w:b w:val="0"/>
        </w:rPr>
        <w:fldChar w:fldCharType="separate"/>
      </w:r>
      <w:r w:rsidR="006A23AA">
        <w:t>Summary of DDS-PSM-Java FTF Activities</w:t>
      </w:r>
      <w:r w:rsidR="006A23AA">
        <w:tab/>
      </w:r>
      <w:r w:rsidR="006A23AA">
        <w:fldChar w:fldCharType="begin"/>
      </w:r>
      <w:r w:rsidR="006A23AA">
        <w:instrText xml:space="preserve"> PAGEREF _Toc342168560 \h </w:instrText>
      </w:r>
      <w:r w:rsidR="006A23AA">
        <w:fldChar w:fldCharType="separate"/>
      </w:r>
      <w:r w:rsidR="006A23AA">
        <w:t>1</w:t>
      </w:r>
      <w:r w:rsidR="006A23AA">
        <w:fldChar w:fldCharType="end"/>
      </w:r>
    </w:p>
    <w:p w:rsidR="006A23AA" w:rsidRDefault="006A23AA">
      <w:pPr>
        <w:pStyle w:val="TOC2"/>
        <w:rPr>
          <w:rFonts w:asciiTheme="minorHAnsi" w:eastAsiaTheme="minorEastAsia" w:hAnsiTheme="minorHAnsi" w:cstheme="minorBidi"/>
          <w:i w:val="0"/>
          <w:snapToGrid/>
          <w:sz w:val="22"/>
          <w:szCs w:val="22"/>
        </w:rPr>
      </w:pPr>
      <w:r>
        <w:t>Formation</w:t>
      </w:r>
      <w:r>
        <w:tab/>
      </w:r>
      <w:r>
        <w:fldChar w:fldCharType="begin"/>
      </w:r>
      <w:r>
        <w:instrText xml:space="preserve"> PAGEREF _Toc342168561 \h </w:instrText>
      </w:r>
      <w:r>
        <w:fldChar w:fldCharType="separate"/>
      </w:r>
      <w:r>
        <w:t>1</w:t>
      </w:r>
      <w:r>
        <w:fldChar w:fldCharType="end"/>
      </w:r>
    </w:p>
    <w:p w:rsidR="006A23AA" w:rsidRDefault="006A23AA">
      <w:pPr>
        <w:pStyle w:val="TOC2"/>
        <w:rPr>
          <w:rFonts w:asciiTheme="minorHAnsi" w:eastAsiaTheme="minorEastAsia" w:hAnsiTheme="minorHAnsi" w:cstheme="minorBidi"/>
          <w:i w:val="0"/>
          <w:snapToGrid/>
          <w:sz w:val="22"/>
          <w:szCs w:val="22"/>
        </w:rPr>
      </w:pPr>
      <w:r>
        <w:t>Revision / Finalization Task Force Membership</w:t>
      </w:r>
      <w:r>
        <w:tab/>
      </w:r>
      <w:r>
        <w:fldChar w:fldCharType="begin"/>
      </w:r>
      <w:r>
        <w:instrText xml:space="preserve"> PAGEREF _Toc342168562 \h </w:instrText>
      </w:r>
      <w:r>
        <w:fldChar w:fldCharType="separate"/>
      </w:r>
      <w:r>
        <w:t>1</w:t>
      </w:r>
      <w:r>
        <w:fldChar w:fldCharType="end"/>
      </w:r>
    </w:p>
    <w:p w:rsidR="006A23AA" w:rsidRDefault="006A23AA">
      <w:pPr>
        <w:pStyle w:val="TOC2"/>
        <w:rPr>
          <w:rFonts w:asciiTheme="minorHAnsi" w:eastAsiaTheme="minorEastAsia" w:hAnsiTheme="minorHAnsi" w:cstheme="minorBidi"/>
          <w:i w:val="0"/>
          <w:snapToGrid/>
          <w:sz w:val="22"/>
          <w:szCs w:val="22"/>
        </w:rPr>
      </w:pPr>
      <w:r>
        <w:t>Issue Disposition:</w:t>
      </w:r>
      <w:r>
        <w:tab/>
      </w:r>
      <w:r>
        <w:fldChar w:fldCharType="begin"/>
      </w:r>
      <w:r>
        <w:instrText xml:space="preserve"> PAGEREF _Toc342168563 \h </w:instrText>
      </w:r>
      <w:r>
        <w:fldChar w:fldCharType="separate"/>
      </w:r>
      <w:r>
        <w:t>1</w:t>
      </w:r>
      <w:r>
        <w:fldChar w:fldCharType="end"/>
      </w:r>
    </w:p>
    <w:p w:rsidR="006A23AA" w:rsidRDefault="006A23AA">
      <w:pPr>
        <w:pStyle w:val="TOC2"/>
        <w:rPr>
          <w:rFonts w:asciiTheme="minorHAnsi" w:eastAsiaTheme="minorEastAsia" w:hAnsiTheme="minorHAnsi" w:cstheme="minorBidi"/>
          <w:i w:val="0"/>
          <w:snapToGrid/>
          <w:sz w:val="22"/>
          <w:szCs w:val="22"/>
        </w:rPr>
      </w:pPr>
      <w:r>
        <w:t>Voting Record:</w:t>
      </w:r>
      <w:r>
        <w:tab/>
      </w:r>
      <w:r>
        <w:fldChar w:fldCharType="begin"/>
      </w:r>
      <w:r>
        <w:instrText xml:space="preserve"> PAGEREF _Toc342168564 \h </w:instrText>
      </w:r>
      <w:r>
        <w:fldChar w:fldCharType="separate"/>
      </w:r>
      <w:r>
        <w:t>3</w:t>
      </w:r>
      <w:r>
        <w:fldChar w:fldCharType="end"/>
      </w:r>
    </w:p>
    <w:p w:rsidR="006A23AA" w:rsidRDefault="006A23AA">
      <w:pPr>
        <w:pStyle w:val="TOC2"/>
        <w:rPr>
          <w:rFonts w:asciiTheme="minorHAnsi" w:eastAsiaTheme="minorEastAsia" w:hAnsiTheme="minorHAnsi" w:cstheme="minorBidi"/>
          <w:i w:val="0"/>
          <w:snapToGrid/>
          <w:sz w:val="22"/>
          <w:szCs w:val="22"/>
        </w:rPr>
      </w:pPr>
      <w:r>
        <w:t>Summary of Changes Made</w:t>
      </w:r>
      <w:r>
        <w:tab/>
      </w:r>
      <w:r>
        <w:fldChar w:fldCharType="begin"/>
      </w:r>
      <w:r>
        <w:instrText xml:space="preserve"> PAGEREF _Toc342168565 \h </w:instrText>
      </w:r>
      <w:r>
        <w:fldChar w:fldCharType="separate"/>
      </w:r>
      <w:r>
        <w:t>4</w:t>
      </w:r>
      <w:r>
        <w:fldChar w:fldCharType="end"/>
      </w:r>
    </w:p>
    <w:p w:rsidR="006A23AA" w:rsidRDefault="006A23AA">
      <w:pPr>
        <w:pStyle w:val="TOC1"/>
        <w:rPr>
          <w:rFonts w:asciiTheme="minorHAnsi" w:eastAsiaTheme="minorEastAsia" w:hAnsiTheme="minorHAnsi" w:cstheme="minorBidi"/>
          <w:b w:val="0"/>
          <w:snapToGrid/>
          <w:sz w:val="22"/>
          <w:szCs w:val="22"/>
        </w:rPr>
      </w:pPr>
      <w:r>
        <w:t>Disposition: Resolved</w:t>
      </w:r>
      <w:r>
        <w:tab/>
      </w:r>
      <w:r>
        <w:fldChar w:fldCharType="begin"/>
      </w:r>
      <w:r>
        <w:instrText xml:space="preserve"> PAGEREF _Toc342168566 \h </w:instrText>
      </w:r>
      <w:r>
        <w:fldChar w:fldCharType="separate"/>
      </w:r>
      <w:r>
        <w:t>5</w:t>
      </w:r>
      <w:r>
        <w:fldChar w:fldCharType="end"/>
      </w:r>
    </w:p>
    <w:p w:rsidR="006A23AA" w:rsidRDefault="006A23AA">
      <w:pPr>
        <w:pStyle w:val="TOC2"/>
        <w:rPr>
          <w:rFonts w:asciiTheme="minorHAnsi" w:eastAsiaTheme="minorEastAsia" w:hAnsiTheme="minorHAnsi" w:cstheme="minorBidi"/>
          <w:i w:val="0"/>
          <w:snapToGrid/>
          <w:sz w:val="22"/>
          <w:szCs w:val="22"/>
        </w:rPr>
      </w:pPr>
      <w:r>
        <w:t>OMG Issue No: 15966</w:t>
      </w:r>
      <w:r>
        <w:tab/>
      </w:r>
      <w:r>
        <w:fldChar w:fldCharType="begin"/>
      </w:r>
      <w:r>
        <w:instrText xml:space="preserve"> PAGEREF _Toc342168567 \h </w:instrText>
      </w:r>
      <w:r>
        <w:fldChar w:fldCharType="separate"/>
      </w:r>
      <w:r>
        <w:t>6</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XML-Based QoS Policy Settings</w:t>
      </w:r>
      <w:r>
        <w:tab/>
      </w:r>
      <w:r>
        <w:fldChar w:fldCharType="begin"/>
      </w:r>
      <w:r>
        <w:instrText xml:space="preserve"> PAGEREF _Toc342168568 \h </w:instrText>
      </w:r>
      <w:r>
        <w:fldChar w:fldCharType="separate"/>
      </w:r>
      <w:r>
        <w:t>6</w:t>
      </w:r>
      <w:r>
        <w:fldChar w:fldCharType="end"/>
      </w:r>
    </w:p>
    <w:p w:rsidR="006A23AA" w:rsidRDefault="006A23AA">
      <w:pPr>
        <w:pStyle w:val="TOC2"/>
        <w:rPr>
          <w:rFonts w:asciiTheme="minorHAnsi" w:eastAsiaTheme="minorEastAsia" w:hAnsiTheme="minorHAnsi" w:cstheme="minorBidi"/>
          <w:i w:val="0"/>
          <w:snapToGrid/>
          <w:sz w:val="22"/>
          <w:szCs w:val="22"/>
        </w:rPr>
      </w:pPr>
      <w:r>
        <w:t>OMG Issue No: 15968</w:t>
      </w:r>
      <w:r>
        <w:tab/>
      </w:r>
      <w:r>
        <w:fldChar w:fldCharType="begin"/>
      </w:r>
      <w:r>
        <w:instrText xml:space="preserve"> PAGEREF _Toc342168569 \h </w:instrText>
      </w:r>
      <w:r>
        <w:fldChar w:fldCharType="separate"/>
      </w:r>
      <w:r>
        <w:t>7</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formal description of how topic types are mapped to Java classes needed</w:t>
      </w:r>
      <w:r>
        <w:tab/>
      </w:r>
      <w:r>
        <w:fldChar w:fldCharType="begin"/>
      </w:r>
      <w:r>
        <w:instrText xml:space="preserve"> PAGEREF _Toc342168570 \h </w:instrText>
      </w:r>
      <w:r>
        <w:fldChar w:fldCharType="separate"/>
      </w:r>
      <w:r>
        <w:t>7</w:t>
      </w:r>
      <w:r>
        <w:fldChar w:fldCharType="end"/>
      </w:r>
    </w:p>
    <w:p w:rsidR="006A23AA" w:rsidRDefault="006A23AA">
      <w:pPr>
        <w:pStyle w:val="TOC2"/>
        <w:rPr>
          <w:rFonts w:asciiTheme="minorHAnsi" w:eastAsiaTheme="minorEastAsia" w:hAnsiTheme="minorHAnsi" w:cstheme="minorBidi"/>
          <w:i w:val="0"/>
          <w:snapToGrid/>
          <w:sz w:val="22"/>
          <w:szCs w:val="22"/>
        </w:rPr>
      </w:pPr>
      <w:r>
        <w:t>OMG Issue No: 16529</w:t>
      </w:r>
      <w:r>
        <w:tab/>
      </w:r>
      <w:r>
        <w:fldChar w:fldCharType="begin"/>
      </w:r>
      <w:r>
        <w:instrText xml:space="preserve"> PAGEREF _Toc342168571 \h </w:instrText>
      </w:r>
      <w:r>
        <w:fldChar w:fldCharType="separate"/>
      </w:r>
      <w:r>
        <w:t>8</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Modifiable Types should be removed and replaced by values (e.g. immutable types)</w:t>
      </w:r>
      <w:r>
        <w:tab/>
      </w:r>
      <w:r>
        <w:fldChar w:fldCharType="begin"/>
      </w:r>
      <w:r>
        <w:instrText xml:space="preserve"> PAGEREF _Toc342168572 \h </w:instrText>
      </w:r>
      <w:r>
        <w:fldChar w:fldCharType="separate"/>
      </w:r>
      <w:r>
        <w:t>8</w:t>
      </w:r>
      <w:r>
        <w:fldChar w:fldCharType="end"/>
      </w:r>
    </w:p>
    <w:p w:rsidR="006A23AA" w:rsidRDefault="006A23AA">
      <w:pPr>
        <w:pStyle w:val="TOC2"/>
        <w:rPr>
          <w:rFonts w:asciiTheme="minorHAnsi" w:eastAsiaTheme="minorEastAsia" w:hAnsiTheme="minorHAnsi" w:cstheme="minorBidi"/>
          <w:i w:val="0"/>
          <w:snapToGrid/>
          <w:sz w:val="22"/>
          <w:szCs w:val="22"/>
        </w:rPr>
      </w:pPr>
      <w:r>
        <w:t>OMG Issue No: 16531</w:t>
      </w:r>
      <w:r>
        <w:tab/>
      </w:r>
      <w:r>
        <w:fldChar w:fldCharType="begin"/>
      </w:r>
      <w:r>
        <w:instrText xml:space="preserve"> PAGEREF _Toc342168573 \h </w:instrText>
      </w:r>
      <w:r>
        <w:fldChar w:fldCharType="separate"/>
      </w:r>
      <w:r>
        <w:t>10</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Getting rid of the Bootstrap object</w:t>
      </w:r>
      <w:r>
        <w:tab/>
      </w:r>
      <w:r>
        <w:fldChar w:fldCharType="begin"/>
      </w:r>
      <w:r>
        <w:instrText xml:space="preserve"> PAGEREF _Toc342168574 \h </w:instrText>
      </w:r>
      <w:r>
        <w:fldChar w:fldCharType="separate"/>
      </w:r>
      <w:r>
        <w:t>10</w:t>
      </w:r>
      <w:r>
        <w:fldChar w:fldCharType="end"/>
      </w:r>
    </w:p>
    <w:p w:rsidR="006A23AA" w:rsidRDefault="006A23AA">
      <w:pPr>
        <w:pStyle w:val="TOC2"/>
        <w:rPr>
          <w:rFonts w:asciiTheme="minorHAnsi" w:eastAsiaTheme="minorEastAsia" w:hAnsiTheme="minorHAnsi" w:cstheme="minorBidi"/>
          <w:i w:val="0"/>
          <w:snapToGrid/>
          <w:sz w:val="22"/>
          <w:szCs w:val="22"/>
        </w:rPr>
      </w:pPr>
      <w:r>
        <w:t>OMG Issue No: 16535</w:t>
      </w:r>
      <w:r>
        <w:tab/>
      </w:r>
      <w:r>
        <w:fldChar w:fldCharType="begin"/>
      </w:r>
      <w:r>
        <w:instrText xml:space="preserve"> PAGEREF _Toc342168575 \h </w:instrText>
      </w:r>
      <w:r>
        <w:fldChar w:fldCharType="separate"/>
      </w:r>
      <w:r>
        <w:t>12</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Large Number of Spurious Import</w:t>
      </w:r>
      <w:r>
        <w:tab/>
      </w:r>
      <w:r>
        <w:fldChar w:fldCharType="begin"/>
      </w:r>
      <w:r>
        <w:instrText xml:space="preserve"> PAGEREF _Toc342168576 \h </w:instrText>
      </w:r>
      <w:r>
        <w:fldChar w:fldCharType="separate"/>
      </w:r>
      <w:r>
        <w:t>12</w:t>
      </w:r>
      <w:r>
        <w:fldChar w:fldCharType="end"/>
      </w:r>
    </w:p>
    <w:p w:rsidR="006A23AA" w:rsidRDefault="006A23AA">
      <w:pPr>
        <w:pStyle w:val="TOC2"/>
        <w:rPr>
          <w:rFonts w:asciiTheme="minorHAnsi" w:eastAsiaTheme="minorEastAsia" w:hAnsiTheme="minorHAnsi" w:cstheme="minorBidi"/>
          <w:i w:val="0"/>
          <w:snapToGrid/>
          <w:sz w:val="22"/>
          <w:szCs w:val="22"/>
        </w:rPr>
      </w:pPr>
      <w:r>
        <w:t>OMG Issue No: 16536</w:t>
      </w:r>
      <w:r>
        <w:tab/>
      </w:r>
      <w:r>
        <w:fldChar w:fldCharType="begin"/>
      </w:r>
      <w:r>
        <w:instrText xml:space="preserve"> PAGEREF _Toc342168577 \h </w:instrText>
      </w:r>
      <w:r>
        <w:fldChar w:fldCharType="separate"/>
      </w:r>
      <w:r>
        <w:t>13</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QoS DSL Needed</w:t>
      </w:r>
      <w:r>
        <w:tab/>
      </w:r>
      <w:r>
        <w:fldChar w:fldCharType="begin"/>
      </w:r>
      <w:r>
        <w:instrText xml:space="preserve"> PAGEREF _Toc342168578 \h </w:instrText>
      </w:r>
      <w:r>
        <w:fldChar w:fldCharType="separate"/>
      </w:r>
      <w:r>
        <w:t>13</w:t>
      </w:r>
      <w:r>
        <w:fldChar w:fldCharType="end"/>
      </w:r>
    </w:p>
    <w:p w:rsidR="006A23AA" w:rsidRDefault="006A23AA">
      <w:pPr>
        <w:pStyle w:val="TOC2"/>
        <w:rPr>
          <w:rFonts w:asciiTheme="minorHAnsi" w:eastAsiaTheme="minorEastAsia" w:hAnsiTheme="minorHAnsi" w:cstheme="minorBidi"/>
          <w:i w:val="0"/>
          <w:snapToGrid/>
          <w:sz w:val="22"/>
          <w:szCs w:val="22"/>
        </w:rPr>
      </w:pPr>
      <w:r>
        <w:t>OMG Issue No: 16587</w:t>
      </w:r>
      <w:r>
        <w:tab/>
      </w:r>
      <w:r>
        <w:fldChar w:fldCharType="begin"/>
      </w:r>
      <w:r>
        <w:instrText xml:space="preserve"> PAGEREF _Toc342168579 \h </w:instrText>
      </w:r>
      <w:r>
        <w:fldChar w:fldCharType="separate"/>
      </w:r>
      <w:r>
        <w:t>15</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API Should Avoid Side-Effects, e.g. Remove Bucket Accessors</w:t>
      </w:r>
      <w:r>
        <w:tab/>
      </w:r>
      <w:r>
        <w:fldChar w:fldCharType="begin"/>
      </w:r>
      <w:r>
        <w:instrText xml:space="preserve"> PAGEREF _Toc342168580 \h </w:instrText>
      </w:r>
      <w:r>
        <w:fldChar w:fldCharType="separate"/>
      </w:r>
      <w:r>
        <w:t>15</w:t>
      </w:r>
      <w:r>
        <w:fldChar w:fldCharType="end"/>
      </w:r>
    </w:p>
    <w:p w:rsidR="006A23AA" w:rsidRDefault="006A23AA">
      <w:pPr>
        <w:pStyle w:val="TOC2"/>
        <w:rPr>
          <w:rFonts w:asciiTheme="minorHAnsi" w:eastAsiaTheme="minorEastAsia" w:hAnsiTheme="minorHAnsi" w:cstheme="minorBidi"/>
          <w:i w:val="0"/>
          <w:snapToGrid/>
          <w:sz w:val="22"/>
          <w:szCs w:val="22"/>
        </w:rPr>
      </w:pPr>
      <w:r>
        <w:t>OMG Issue No: 17065</w:t>
      </w:r>
      <w:r>
        <w:tab/>
      </w:r>
      <w:r>
        <w:fldChar w:fldCharType="begin"/>
      </w:r>
      <w:r>
        <w:instrText xml:space="preserve"> PAGEREF _Toc342168581 \h </w:instrText>
      </w:r>
      <w:r>
        <w:fldChar w:fldCharType="separate"/>
      </w:r>
      <w:r>
        <w:t>16</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Class for Query Expression</w:t>
      </w:r>
      <w:r>
        <w:tab/>
      </w:r>
      <w:r>
        <w:fldChar w:fldCharType="begin"/>
      </w:r>
      <w:r>
        <w:instrText xml:space="preserve"> PAGEREF _Toc342168582 \h </w:instrText>
      </w:r>
      <w:r>
        <w:fldChar w:fldCharType="separate"/>
      </w:r>
      <w:r>
        <w:t>16</w:t>
      </w:r>
      <w:r>
        <w:fldChar w:fldCharType="end"/>
      </w:r>
    </w:p>
    <w:p w:rsidR="006A23AA" w:rsidRDefault="006A23AA">
      <w:pPr>
        <w:pStyle w:val="TOC2"/>
        <w:rPr>
          <w:rFonts w:asciiTheme="minorHAnsi" w:eastAsiaTheme="minorEastAsia" w:hAnsiTheme="minorHAnsi" w:cstheme="minorBidi"/>
          <w:i w:val="0"/>
          <w:snapToGrid/>
          <w:sz w:val="22"/>
          <w:szCs w:val="22"/>
        </w:rPr>
      </w:pPr>
      <w:r>
        <w:t>OMG Issue No: 17204</w:t>
      </w:r>
      <w:r>
        <w:tab/>
      </w:r>
      <w:r>
        <w:fldChar w:fldCharType="begin"/>
      </w:r>
      <w:r>
        <w:instrText xml:space="preserve"> PAGEREF _Toc342168583 \h </w:instrText>
      </w:r>
      <w:r>
        <w:fldChar w:fldCharType="separate"/>
      </w:r>
      <w:r>
        <w:t>18</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Obsolete EntityQos interface name</w:t>
      </w:r>
      <w:r>
        <w:tab/>
      </w:r>
      <w:r>
        <w:fldChar w:fldCharType="begin"/>
      </w:r>
      <w:r>
        <w:instrText xml:space="preserve"> PAGEREF _Toc342168584 \h </w:instrText>
      </w:r>
      <w:r>
        <w:fldChar w:fldCharType="separate"/>
      </w:r>
      <w:r>
        <w:t>18</w:t>
      </w:r>
      <w:r>
        <w:fldChar w:fldCharType="end"/>
      </w:r>
    </w:p>
    <w:p w:rsidR="006A23AA" w:rsidRDefault="006A23AA">
      <w:pPr>
        <w:pStyle w:val="TOC2"/>
        <w:rPr>
          <w:rFonts w:asciiTheme="minorHAnsi" w:eastAsiaTheme="minorEastAsia" w:hAnsiTheme="minorHAnsi" w:cstheme="minorBidi"/>
          <w:i w:val="0"/>
          <w:snapToGrid/>
          <w:sz w:val="22"/>
          <w:szCs w:val="22"/>
        </w:rPr>
      </w:pPr>
      <w:r>
        <w:t>OMG Issue No: 17302</w:t>
      </w:r>
      <w:r>
        <w:tab/>
      </w:r>
      <w:r>
        <w:fldChar w:fldCharType="begin"/>
      </w:r>
      <w:r>
        <w:instrText xml:space="preserve"> PAGEREF _Toc342168585 \h </w:instrText>
      </w:r>
      <w:r>
        <w:fldChar w:fldCharType="separate"/>
      </w:r>
      <w:r>
        <w:t>19</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Java5 Closeable interface</w:t>
      </w:r>
      <w:r>
        <w:tab/>
      </w:r>
      <w:r>
        <w:fldChar w:fldCharType="begin"/>
      </w:r>
      <w:r>
        <w:instrText xml:space="preserve"> PAGEREF _Toc342168586 \h </w:instrText>
      </w:r>
      <w:r>
        <w:fldChar w:fldCharType="separate"/>
      </w:r>
      <w:r>
        <w:t>19</w:t>
      </w:r>
      <w:r>
        <w:fldChar w:fldCharType="end"/>
      </w:r>
    </w:p>
    <w:p w:rsidR="006A23AA" w:rsidRDefault="006A23AA">
      <w:pPr>
        <w:pStyle w:val="TOC2"/>
        <w:rPr>
          <w:rFonts w:asciiTheme="minorHAnsi" w:eastAsiaTheme="minorEastAsia" w:hAnsiTheme="minorHAnsi" w:cstheme="minorBidi"/>
          <w:i w:val="0"/>
          <w:snapToGrid/>
          <w:sz w:val="22"/>
          <w:szCs w:val="22"/>
        </w:rPr>
      </w:pPr>
      <w:r>
        <w:t>OMG Issue No: 17303</w:t>
      </w:r>
      <w:r>
        <w:tab/>
      </w:r>
      <w:r>
        <w:fldChar w:fldCharType="begin"/>
      </w:r>
      <w:r>
        <w:instrText xml:space="preserve"> PAGEREF _Toc342168587 \h </w:instrText>
      </w:r>
      <w:r>
        <w:fldChar w:fldCharType="separate"/>
      </w:r>
      <w:r>
        <w:t>20</w:t>
      </w:r>
      <w:r>
        <w:fldChar w:fldCharType="end"/>
      </w:r>
    </w:p>
    <w:p w:rsidR="006A23AA" w:rsidRDefault="006A23AA">
      <w:pPr>
        <w:pStyle w:val="TOC2"/>
        <w:rPr>
          <w:rFonts w:asciiTheme="minorHAnsi" w:eastAsiaTheme="minorEastAsia" w:hAnsiTheme="minorHAnsi" w:cstheme="minorBidi"/>
          <w:i w:val="0"/>
          <w:snapToGrid/>
          <w:sz w:val="22"/>
          <w:szCs w:val="22"/>
        </w:rPr>
      </w:pPr>
      <w:r>
        <w:t>OMG Issue No: 17304</w:t>
      </w:r>
      <w:r>
        <w:tab/>
      </w:r>
      <w:r>
        <w:fldChar w:fldCharType="begin"/>
      </w:r>
      <w:r>
        <w:instrText xml:space="preserve"> PAGEREF _Toc342168588 \h </w:instrText>
      </w:r>
      <w:r>
        <w:fldChar w:fldCharType="separate"/>
      </w:r>
      <w:r>
        <w:t>21</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Improve compile-time type safety of EntityQos</w:t>
      </w:r>
      <w:r>
        <w:tab/>
      </w:r>
      <w:r>
        <w:fldChar w:fldCharType="begin"/>
      </w:r>
      <w:r>
        <w:instrText xml:space="preserve"> PAGEREF _Toc342168589 \h </w:instrText>
      </w:r>
      <w:r>
        <w:fldChar w:fldCharType="separate"/>
      </w:r>
      <w:r>
        <w:t>21</w:t>
      </w:r>
      <w:r>
        <w:fldChar w:fldCharType="end"/>
      </w:r>
    </w:p>
    <w:p w:rsidR="006A23AA" w:rsidRDefault="006A23AA">
      <w:pPr>
        <w:pStyle w:val="TOC2"/>
        <w:rPr>
          <w:rFonts w:asciiTheme="minorHAnsi" w:eastAsiaTheme="minorEastAsia" w:hAnsiTheme="minorHAnsi" w:cstheme="minorBidi"/>
          <w:i w:val="0"/>
          <w:snapToGrid/>
          <w:sz w:val="22"/>
          <w:szCs w:val="22"/>
        </w:rPr>
      </w:pPr>
      <w:r>
        <w:t>OMG Issue No: 17415</w:t>
      </w:r>
      <w:r>
        <w:tab/>
      </w:r>
      <w:r>
        <w:fldChar w:fldCharType="begin"/>
      </w:r>
      <w:r>
        <w:instrText xml:space="preserve"> PAGEREF _Toc342168590 \h </w:instrText>
      </w:r>
      <w:r>
        <w:fldChar w:fldCharType="separate"/>
      </w:r>
      <w:r>
        <w:t>22</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Implement java.io.Closeable in Sample.Iterator</w:t>
      </w:r>
      <w:r>
        <w:tab/>
      </w:r>
      <w:r>
        <w:fldChar w:fldCharType="begin"/>
      </w:r>
      <w:r>
        <w:instrText xml:space="preserve"> PAGEREF _Toc342168591 \h </w:instrText>
      </w:r>
      <w:r>
        <w:fldChar w:fldCharType="separate"/>
      </w:r>
      <w:r>
        <w:t>22</w:t>
      </w:r>
      <w:r>
        <w:fldChar w:fldCharType="end"/>
      </w:r>
    </w:p>
    <w:p w:rsidR="006A23AA" w:rsidRDefault="006A23AA">
      <w:pPr>
        <w:pStyle w:val="TOC2"/>
        <w:rPr>
          <w:rFonts w:asciiTheme="minorHAnsi" w:eastAsiaTheme="minorEastAsia" w:hAnsiTheme="minorHAnsi" w:cstheme="minorBidi"/>
          <w:i w:val="0"/>
          <w:snapToGrid/>
          <w:sz w:val="22"/>
          <w:szCs w:val="22"/>
        </w:rPr>
      </w:pPr>
      <w:r>
        <w:t>OMG Issue No: 18285</w:t>
      </w:r>
      <w:r>
        <w:tab/>
      </w:r>
      <w:r>
        <w:fldChar w:fldCharType="begin"/>
      </w:r>
      <w:r>
        <w:instrText xml:space="preserve"> PAGEREF _Toc342168592 \h </w:instrText>
      </w:r>
      <w:r>
        <w:fldChar w:fldCharType="separate"/>
      </w:r>
      <w:r>
        <w:t>23</w:t>
      </w:r>
      <w:r>
        <w:fldChar w:fldCharType="end"/>
      </w:r>
    </w:p>
    <w:p w:rsidR="006A23AA" w:rsidRDefault="006A23AA">
      <w:pPr>
        <w:pStyle w:val="TOC3"/>
        <w:rPr>
          <w:rFonts w:asciiTheme="minorHAnsi" w:eastAsiaTheme="minorEastAsia" w:hAnsiTheme="minorHAnsi" w:cstheme="minorBidi"/>
          <w:snapToGrid/>
          <w:sz w:val="22"/>
          <w:szCs w:val="22"/>
        </w:rPr>
      </w:pPr>
      <w:r>
        <w:t>Title:</w:t>
      </w:r>
      <w:r>
        <w:rPr>
          <w:rFonts w:asciiTheme="minorHAnsi" w:eastAsiaTheme="minorEastAsia" w:hAnsiTheme="minorHAnsi" w:cstheme="minorBidi"/>
          <w:snapToGrid/>
          <w:sz w:val="22"/>
          <w:szCs w:val="22"/>
        </w:rPr>
        <w:tab/>
      </w:r>
      <w:r>
        <w:t>Redundant "QoSPolicy" Suffix on Policy Types.</w:t>
      </w:r>
      <w:r>
        <w:tab/>
      </w:r>
      <w:r>
        <w:fldChar w:fldCharType="begin"/>
      </w:r>
      <w:r>
        <w:instrText xml:space="preserve"> PAGEREF _Toc342168593 \h </w:instrText>
      </w:r>
      <w:r>
        <w:fldChar w:fldCharType="separate"/>
      </w:r>
      <w:r>
        <w:t>23</w:t>
      </w:r>
      <w:r>
        <w:fldChar w:fldCharType="end"/>
      </w:r>
    </w:p>
    <w:p w:rsidR="006A23AA" w:rsidRDefault="006A23AA">
      <w:pPr>
        <w:pStyle w:val="TOC1"/>
        <w:rPr>
          <w:rFonts w:asciiTheme="minorHAnsi" w:eastAsiaTheme="minorEastAsia" w:hAnsiTheme="minorHAnsi" w:cstheme="minorBidi"/>
          <w:b w:val="0"/>
          <w:snapToGrid/>
          <w:sz w:val="22"/>
          <w:szCs w:val="22"/>
        </w:rPr>
      </w:pPr>
      <w:r>
        <w:t xml:space="preserve">Disposition: </w:t>
      </w:r>
      <w:r w:rsidRPr="007738BF">
        <w:rPr>
          <w:b w:val="0"/>
        </w:rPr>
        <w:t>Resolved</w:t>
      </w:r>
      <w:r>
        <w:tab/>
      </w:r>
      <w:r>
        <w:fldChar w:fldCharType="begin"/>
      </w:r>
      <w:r>
        <w:instrText xml:space="preserve"> PAGEREF _Toc342168594 \h </w:instrText>
      </w:r>
      <w:r>
        <w:fldChar w:fldCharType="separate"/>
      </w:r>
      <w:r>
        <w:t>24</w:t>
      </w:r>
      <w:r>
        <w:fldChar w:fldCharType="end"/>
      </w:r>
    </w:p>
    <w:p w:rsidR="006A23AA" w:rsidRDefault="006A23AA">
      <w:pPr>
        <w:pStyle w:val="TOC1"/>
        <w:rPr>
          <w:rFonts w:asciiTheme="minorHAnsi" w:eastAsiaTheme="minorEastAsia" w:hAnsiTheme="minorHAnsi" w:cstheme="minorBidi"/>
          <w:b w:val="0"/>
          <w:snapToGrid/>
          <w:sz w:val="22"/>
          <w:szCs w:val="22"/>
        </w:rPr>
      </w:pPr>
      <w:r>
        <w:t>Disposition: Deferred</w:t>
      </w:r>
      <w:r>
        <w:tab/>
      </w:r>
      <w:r>
        <w:fldChar w:fldCharType="begin"/>
      </w:r>
      <w:r>
        <w:instrText xml:space="preserve"> PAGEREF _Toc342168595 \h </w:instrText>
      </w:r>
      <w:r>
        <w:fldChar w:fldCharType="separate"/>
      </w:r>
      <w:r>
        <w:t>25</w:t>
      </w:r>
      <w:r>
        <w:fldChar w:fldCharType="end"/>
      </w:r>
    </w:p>
    <w:p w:rsidR="006A23AA" w:rsidRDefault="006A23AA">
      <w:pPr>
        <w:pStyle w:val="TOC1"/>
        <w:rPr>
          <w:rFonts w:asciiTheme="minorHAnsi" w:eastAsiaTheme="minorEastAsia" w:hAnsiTheme="minorHAnsi" w:cstheme="minorBidi"/>
          <w:b w:val="0"/>
          <w:snapToGrid/>
          <w:sz w:val="22"/>
          <w:szCs w:val="22"/>
        </w:rPr>
      </w:pPr>
      <w:r>
        <w:t>Disposition: Closed, no change</w:t>
      </w:r>
      <w:r>
        <w:tab/>
      </w:r>
      <w:r>
        <w:fldChar w:fldCharType="begin"/>
      </w:r>
      <w:r>
        <w:instrText xml:space="preserve"> PAGEREF _Toc342168596 \h </w:instrText>
      </w:r>
      <w:r>
        <w:fldChar w:fldCharType="separate"/>
      </w:r>
      <w:r>
        <w:t>26</w:t>
      </w:r>
      <w:r>
        <w:fldChar w:fldCharType="end"/>
      </w:r>
    </w:p>
    <w:p w:rsidR="006A23AA" w:rsidRDefault="006A23AA">
      <w:pPr>
        <w:pStyle w:val="TOC1"/>
        <w:rPr>
          <w:rFonts w:asciiTheme="minorHAnsi" w:eastAsiaTheme="minorEastAsia" w:hAnsiTheme="minorHAnsi" w:cstheme="minorBidi"/>
          <w:b w:val="0"/>
          <w:snapToGrid/>
          <w:sz w:val="22"/>
          <w:szCs w:val="22"/>
        </w:rPr>
      </w:pPr>
      <w:r>
        <w:t>Disposition: Duplicate/merged</w:t>
      </w:r>
      <w:r>
        <w:tab/>
      </w:r>
      <w:r>
        <w:fldChar w:fldCharType="begin"/>
      </w:r>
      <w:r>
        <w:instrText xml:space="preserve"> PAGEREF _Toc342168597 \h </w:instrText>
      </w:r>
      <w:r>
        <w:fldChar w:fldCharType="separate"/>
      </w:r>
      <w:r>
        <w:t>27</w:t>
      </w:r>
      <w:r>
        <w:fldChar w:fldCharType="end"/>
      </w:r>
    </w:p>
    <w:p w:rsidR="00096DA3" w:rsidRDefault="00AA73C1">
      <w:pPr>
        <w:rPr>
          <w:rFonts w:ascii="Arial" w:hAnsi="Arial"/>
        </w:rPr>
      </w:pPr>
      <w:r>
        <w:rPr>
          <w:rFonts w:ascii="Arial" w:hAnsi="Arial"/>
          <w:b/>
          <w:sz w:val="20"/>
        </w:rPr>
        <w:fldChar w:fldCharType="end"/>
      </w:r>
    </w:p>
    <w:p w:rsidR="00096DA3" w:rsidRDefault="00096DA3">
      <w:pPr>
        <w:pStyle w:val="Header"/>
        <w:tabs>
          <w:tab w:val="clear" w:pos="4320"/>
          <w:tab w:val="clear" w:pos="8640"/>
        </w:tabs>
        <w:rPr>
          <w:rFonts w:ascii="Arial" w:hAnsi="Arial"/>
        </w:rPr>
        <w:sectPr w:rsidR="00096DA3">
          <w:headerReference w:type="default" r:id="rId11"/>
          <w:footerReference w:type="default" r:id="rId12"/>
          <w:pgSz w:w="12240" w:h="15840"/>
          <w:pgMar w:top="1440" w:right="1800" w:bottom="1440" w:left="1800" w:header="720" w:footer="720" w:gutter="0"/>
          <w:pgNumType w:fmt="lowerRoman" w:start="1"/>
          <w:cols w:space="720"/>
          <w:titlePg/>
        </w:sectPr>
      </w:pPr>
    </w:p>
    <w:p w:rsidR="00096DA3" w:rsidRPr="006E31A1" w:rsidRDefault="00096DA3" w:rsidP="00096DA3">
      <w:pPr>
        <w:pStyle w:val="Heading1"/>
      </w:pPr>
      <w:bookmarkStart w:id="4" w:name="_Toc342168560"/>
      <w:r w:rsidRPr="006E31A1">
        <w:lastRenderedPageBreak/>
        <w:t xml:space="preserve">Summary of </w:t>
      </w:r>
      <w:r w:rsidR="005B5728">
        <w:t>DDS-PSM-Java</w:t>
      </w:r>
      <w:r w:rsidRPr="006E31A1">
        <w:t xml:space="preserve"> FTF </w:t>
      </w:r>
      <w:r w:rsidRPr="00B2342F">
        <w:t>Activities</w:t>
      </w:r>
      <w:bookmarkEnd w:id="4"/>
    </w:p>
    <w:p w:rsidR="00096DA3" w:rsidRPr="00B2342F" w:rsidRDefault="00096DA3" w:rsidP="00096DA3">
      <w:pPr>
        <w:pStyle w:val="Heading2"/>
      </w:pPr>
      <w:bookmarkStart w:id="5" w:name="_Toc342168561"/>
      <w:r w:rsidRPr="006E31A1">
        <w:t>Formation</w:t>
      </w:r>
      <w:bookmarkEnd w:id="5"/>
    </w:p>
    <w:p w:rsidR="00096DA3" w:rsidRPr="00CD6D90" w:rsidRDefault="00096DA3" w:rsidP="00096DA3">
      <w:pPr>
        <w:pStyle w:val="BodyText"/>
        <w:numPr>
          <w:ilvl w:val="0"/>
          <w:numId w:val="2"/>
        </w:numPr>
        <w:tabs>
          <w:tab w:val="left" w:pos="720"/>
          <w:tab w:val="left" w:pos="3240"/>
        </w:tabs>
      </w:pPr>
      <w:r>
        <w:t>Chartered By:</w:t>
      </w:r>
      <w:r>
        <w:tab/>
      </w:r>
      <w:r w:rsidRPr="00CD6D90">
        <w:t>Platform TC</w:t>
      </w:r>
    </w:p>
    <w:p w:rsidR="00096DA3" w:rsidRPr="00CD6D90" w:rsidRDefault="00096DA3" w:rsidP="00096DA3">
      <w:pPr>
        <w:pStyle w:val="BodyText"/>
        <w:numPr>
          <w:ilvl w:val="0"/>
          <w:numId w:val="2"/>
        </w:numPr>
        <w:tabs>
          <w:tab w:val="left" w:pos="720"/>
          <w:tab w:val="left" w:pos="3240"/>
        </w:tabs>
      </w:pPr>
      <w:r>
        <w:t>On:</w:t>
      </w:r>
      <w:r>
        <w:tab/>
      </w:r>
      <w:r w:rsidR="00D70D3B">
        <w:t>1</w:t>
      </w:r>
      <w:r w:rsidR="00394B86">
        <w:t>6</w:t>
      </w:r>
      <w:r w:rsidR="00D70D3B">
        <w:t xml:space="preserve"> December, 201</w:t>
      </w:r>
      <w:r w:rsidR="00394B86">
        <w:t>1</w:t>
      </w:r>
      <w:r w:rsidRPr="00CD6D90">
        <w:t>;</w:t>
      </w:r>
      <w:r w:rsidR="00925CC4">
        <w:t xml:space="preserve"> </w:t>
      </w:r>
      <w:r w:rsidR="00D70D3B">
        <w:t>Santa Clara, CA</w:t>
      </w:r>
    </w:p>
    <w:p w:rsidR="00096DA3" w:rsidRPr="00CD6D90" w:rsidRDefault="00096DA3" w:rsidP="00096DA3">
      <w:pPr>
        <w:pStyle w:val="BodyText"/>
        <w:numPr>
          <w:ilvl w:val="0"/>
          <w:numId w:val="2"/>
        </w:numPr>
        <w:tabs>
          <w:tab w:val="left" w:pos="720"/>
          <w:tab w:val="left" w:pos="3240"/>
        </w:tabs>
      </w:pPr>
      <w:r>
        <w:t>Comments Due Date:</w:t>
      </w:r>
      <w:r>
        <w:tab/>
      </w:r>
      <w:r w:rsidR="00394B86">
        <w:t>31</w:t>
      </w:r>
      <w:r w:rsidR="00D70D3B">
        <w:t xml:space="preserve"> August, </w:t>
      </w:r>
      <w:r w:rsidR="006233A7">
        <w:t>201</w:t>
      </w:r>
      <w:r w:rsidR="00394B86">
        <w:t>2</w:t>
      </w:r>
    </w:p>
    <w:p w:rsidR="00096DA3" w:rsidRPr="00CD6D90" w:rsidRDefault="00096DA3" w:rsidP="00096DA3">
      <w:pPr>
        <w:pStyle w:val="BodyText"/>
        <w:numPr>
          <w:ilvl w:val="0"/>
          <w:numId w:val="2"/>
        </w:numPr>
        <w:tabs>
          <w:tab w:val="left" w:pos="720"/>
          <w:tab w:val="left" w:pos="3240"/>
        </w:tabs>
      </w:pPr>
      <w:r w:rsidRPr="00CD6D90">
        <w:t>Report Due Date:</w:t>
      </w:r>
      <w:r>
        <w:tab/>
      </w:r>
      <w:r w:rsidR="00277439">
        <w:t>1</w:t>
      </w:r>
      <w:r w:rsidR="00394B86">
        <w:t>0</w:t>
      </w:r>
      <w:r w:rsidR="00D70D3B">
        <w:t xml:space="preserve"> November, 201</w:t>
      </w:r>
      <w:r w:rsidR="00FE7094">
        <w:t>2</w:t>
      </w:r>
    </w:p>
    <w:p w:rsidR="00096DA3" w:rsidRPr="006E31A1" w:rsidRDefault="00096DA3" w:rsidP="00096DA3">
      <w:pPr>
        <w:pStyle w:val="Heading2"/>
      </w:pPr>
      <w:bookmarkStart w:id="6" w:name="_Toc342168562"/>
      <w:r w:rsidRPr="006E31A1">
        <w:t>Revision / Finalization Task Force Membership</w:t>
      </w:r>
      <w:bookmarkEnd w:id="6"/>
    </w:p>
    <w:tbl>
      <w:tblPr>
        <w:tblW w:w="5000" w:type="pct"/>
        <w:tblCellMar>
          <w:left w:w="30" w:type="dxa"/>
          <w:right w:w="30" w:type="dxa"/>
        </w:tblCellMar>
        <w:tblLook w:val="0000" w:firstRow="0" w:lastRow="0" w:firstColumn="0" w:lastColumn="0" w:noHBand="0" w:noVBand="0"/>
      </w:tblPr>
      <w:tblGrid>
        <w:gridCol w:w="2068"/>
        <w:gridCol w:w="3231"/>
        <w:gridCol w:w="3401"/>
      </w:tblGrid>
      <w:tr w:rsidR="00096DA3">
        <w:trPr>
          <w:cantSplit/>
          <w:trHeight w:val="20"/>
        </w:trPr>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Member</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Organization</w:t>
            </w:r>
          </w:p>
        </w:tc>
        <w:tc>
          <w:tcPr>
            <w:tcW w:w="0" w:type="auto"/>
            <w:tcBorders>
              <w:top w:val="single" w:sz="6" w:space="0" w:color="auto"/>
              <w:left w:val="single" w:sz="6" w:space="0" w:color="auto"/>
              <w:bottom w:val="double" w:sz="4" w:space="0" w:color="auto"/>
              <w:right w:val="single" w:sz="6" w:space="0" w:color="auto"/>
            </w:tcBorders>
            <w:shd w:val="pct25" w:color="auto" w:fill="0000FF"/>
          </w:tcPr>
          <w:p w:rsidR="00096DA3" w:rsidRDefault="00096DA3">
            <w:pPr>
              <w:keepNext/>
              <w:spacing w:before="100" w:after="100"/>
              <w:jc w:val="center"/>
              <w:rPr>
                <w:rFonts w:ascii="Arial" w:hAnsi="Arial"/>
                <w:b/>
                <w:color w:val="FFFFFF"/>
              </w:rPr>
            </w:pPr>
            <w:r>
              <w:rPr>
                <w:rFonts w:ascii="Arial" w:hAnsi="Arial"/>
                <w:b/>
                <w:color w:val="FFFFFF"/>
              </w:rPr>
              <w:t>Status</w:t>
            </w:r>
          </w:p>
        </w:tc>
      </w:tr>
      <w:tr w:rsidR="00096DA3">
        <w:trPr>
          <w:cantSplit/>
          <w:trHeight w:val="20"/>
        </w:trPr>
        <w:tc>
          <w:tcPr>
            <w:tcW w:w="0" w:type="auto"/>
            <w:tcBorders>
              <w:left w:val="single" w:sz="6" w:space="0" w:color="auto"/>
              <w:bottom w:val="single" w:sz="6" w:space="0" w:color="auto"/>
              <w:right w:val="single" w:sz="6" w:space="0" w:color="auto"/>
            </w:tcBorders>
          </w:tcPr>
          <w:p w:rsidR="00096DA3" w:rsidRPr="005C09F5" w:rsidRDefault="00096DA3" w:rsidP="00096DA3">
            <w:pPr>
              <w:pStyle w:val="BodyText"/>
            </w:pPr>
            <w:r w:rsidRPr="005C09F5">
              <w:t>Angelo Corsaro</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rsidRPr="00B2342F">
              <w:t>PrismTech</w:t>
            </w:r>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Charter</w:t>
            </w:r>
          </w:p>
        </w:tc>
      </w:tr>
      <w:tr w:rsidR="00FD1DBE">
        <w:trPr>
          <w:cantSplit/>
          <w:trHeight w:val="20"/>
        </w:trPr>
        <w:tc>
          <w:tcPr>
            <w:tcW w:w="0" w:type="auto"/>
            <w:tcBorders>
              <w:top w:val="single" w:sz="6" w:space="0" w:color="auto"/>
              <w:left w:val="single" w:sz="6" w:space="0" w:color="auto"/>
              <w:bottom w:val="single" w:sz="6" w:space="0" w:color="auto"/>
              <w:right w:val="single" w:sz="6" w:space="0" w:color="auto"/>
            </w:tcBorders>
          </w:tcPr>
          <w:p w:rsidR="00FD1DBE" w:rsidRPr="00B2342F" w:rsidRDefault="00463AA8" w:rsidP="00096DA3">
            <w:pPr>
              <w:pStyle w:val="BodyText"/>
            </w:pPr>
            <w:r>
              <w:t>Fabrizio Morciano</w:t>
            </w:r>
          </w:p>
        </w:tc>
        <w:tc>
          <w:tcPr>
            <w:tcW w:w="0" w:type="auto"/>
            <w:tcBorders>
              <w:top w:val="single" w:sz="6" w:space="0" w:color="auto"/>
              <w:left w:val="single" w:sz="6" w:space="0" w:color="auto"/>
              <w:bottom w:val="single" w:sz="6" w:space="0" w:color="auto"/>
              <w:right w:val="single" w:sz="6" w:space="0" w:color="auto"/>
            </w:tcBorders>
          </w:tcPr>
          <w:p w:rsidR="00FD1DBE" w:rsidRPr="00B2342F" w:rsidRDefault="00A80FBA" w:rsidP="00096DA3">
            <w:pPr>
              <w:pStyle w:val="BodyText"/>
            </w:pPr>
            <w:r>
              <w:t>Selex</w:t>
            </w:r>
            <w:r w:rsidR="004B256E">
              <w:t>-SI</w:t>
            </w:r>
          </w:p>
        </w:tc>
        <w:tc>
          <w:tcPr>
            <w:tcW w:w="0" w:type="auto"/>
            <w:tcBorders>
              <w:top w:val="single" w:sz="6" w:space="0" w:color="auto"/>
              <w:left w:val="single" w:sz="6" w:space="0" w:color="auto"/>
              <w:bottom w:val="single" w:sz="6" w:space="0" w:color="auto"/>
              <w:right w:val="single" w:sz="6" w:space="0" w:color="auto"/>
            </w:tcBorders>
          </w:tcPr>
          <w:p w:rsidR="00FD1DBE" w:rsidRDefault="00FD1DBE" w:rsidP="00096DA3">
            <w:pPr>
              <w:pStyle w:val="BodyText"/>
            </w:pPr>
            <w:r>
              <w:t>Charter</w:t>
            </w:r>
          </w:p>
        </w:tc>
      </w:tr>
      <w:tr w:rsidR="00BC4C4C">
        <w:trPr>
          <w:cantSplit/>
          <w:trHeight w:val="20"/>
        </w:trPr>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Ken Rode</w:t>
            </w:r>
          </w:p>
        </w:tc>
        <w:tc>
          <w:tcPr>
            <w:tcW w:w="0" w:type="auto"/>
            <w:tcBorders>
              <w:top w:val="single" w:sz="6" w:space="0" w:color="auto"/>
              <w:left w:val="single" w:sz="6" w:space="0" w:color="auto"/>
              <w:bottom w:val="single" w:sz="6" w:space="0" w:color="auto"/>
              <w:right w:val="single" w:sz="6" w:space="0" w:color="auto"/>
            </w:tcBorders>
          </w:tcPr>
          <w:p w:rsidR="00BC4C4C" w:rsidRDefault="00BC4C4C" w:rsidP="00096DA3">
            <w:pPr>
              <w:pStyle w:val="BodyText"/>
            </w:pPr>
            <w:r>
              <w:t>Gallium</w:t>
            </w:r>
          </w:p>
        </w:tc>
        <w:tc>
          <w:tcPr>
            <w:tcW w:w="0" w:type="auto"/>
            <w:tcBorders>
              <w:top w:val="single" w:sz="6" w:space="0" w:color="auto"/>
              <w:left w:val="single" w:sz="6" w:space="0" w:color="auto"/>
              <w:bottom w:val="single" w:sz="6" w:space="0" w:color="auto"/>
              <w:right w:val="single" w:sz="6" w:space="0" w:color="auto"/>
            </w:tcBorders>
          </w:tcPr>
          <w:p w:rsidR="00BC4C4C" w:rsidRDefault="00C92D26" w:rsidP="00096DA3">
            <w:pPr>
              <w:pStyle w:val="BodyText"/>
            </w:pPr>
            <w:r>
              <w:t>Charter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1D2E92" w:rsidP="00096DA3">
            <w:pPr>
              <w:pStyle w:val="BodyText"/>
            </w:pPr>
            <w:r>
              <w:t>Sumant Tambe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Real-Time Innovations</w:t>
            </w:r>
            <w:r>
              <w:t xml:space="preserve"> (RTI)</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 (chair)</w:t>
            </w:r>
          </w:p>
        </w:tc>
      </w:tr>
      <w:tr w:rsidR="00096DA3">
        <w:trPr>
          <w:cantSplit/>
          <w:trHeight w:val="20"/>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Virginie Watine</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rsidRPr="00B2342F">
              <w:t>Thales</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Charter</w:t>
            </w:r>
          </w:p>
        </w:tc>
      </w:tr>
      <w:tr w:rsidR="008105C9">
        <w:trPr>
          <w:cantSplit/>
          <w:trHeight w:val="20"/>
        </w:trPr>
        <w:tc>
          <w:tcPr>
            <w:tcW w:w="0" w:type="auto"/>
            <w:tcBorders>
              <w:top w:val="single" w:sz="6" w:space="0" w:color="auto"/>
              <w:left w:val="single" w:sz="6" w:space="0" w:color="auto"/>
              <w:bottom w:val="single" w:sz="6" w:space="0" w:color="auto"/>
              <w:right w:val="single" w:sz="6" w:space="0" w:color="auto"/>
            </w:tcBorders>
          </w:tcPr>
          <w:p w:rsidR="008105C9" w:rsidRPr="00B2342F" w:rsidRDefault="008105C9" w:rsidP="00096DA3">
            <w:pPr>
              <w:pStyle w:val="BodyText"/>
            </w:pPr>
            <w:r>
              <w:t>Clark Tucker</w:t>
            </w:r>
          </w:p>
        </w:tc>
        <w:tc>
          <w:tcPr>
            <w:tcW w:w="0" w:type="auto"/>
            <w:tcBorders>
              <w:top w:val="single" w:sz="6" w:space="0" w:color="auto"/>
              <w:left w:val="single" w:sz="6" w:space="0" w:color="auto"/>
              <w:bottom w:val="single" w:sz="6" w:space="0" w:color="auto"/>
              <w:right w:val="single" w:sz="6" w:space="0" w:color="auto"/>
            </w:tcBorders>
          </w:tcPr>
          <w:p w:rsidR="008105C9" w:rsidRPr="00B2342F" w:rsidRDefault="008105C9" w:rsidP="00096DA3">
            <w:pPr>
              <w:pStyle w:val="BodyText"/>
            </w:pPr>
            <w:r>
              <w:t>Twin Oaks Computing, Inc.</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ins w:id="7" w:author="Sumant Tambe" w:date="2012-11-30T16:14:00Z">
              <w:r w:rsidRPr="00062754">
                <w:t>Joined 23 March 2012</w:t>
              </w:r>
            </w:ins>
            <w:del w:id="8" w:author="Sumant Tambe" w:date="2012-11-30T16:14:00Z">
              <w:r w:rsidDel="00B23F0E">
                <w:delText>Charter</w:delText>
              </w:r>
            </w:del>
          </w:p>
        </w:tc>
      </w:tr>
      <w:tr w:rsidR="008105C9">
        <w:trPr>
          <w:cantSplit/>
          <w:trHeight w:val="20"/>
        </w:trPr>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t>Adam Mitz</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r>
              <w:t>OCI</w:t>
            </w:r>
          </w:p>
        </w:tc>
        <w:tc>
          <w:tcPr>
            <w:tcW w:w="0" w:type="auto"/>
            <w:tcBorders>
              <w:top w:val="single" w:sz="6" w:space="0" w:color="auto"/>
              <w:left w:val="single" w:sz="6" w:space="0" w:color="auto"/>
              <w:bottom w:val="single" w:sz="6" w:space="0" w:color="auto"/>
              <w:right w:val="single" w:sz="6" w:space="0" w:color="auto"/>
            </w:tcBorders>
          </w:tcPr>
          <w:p w:rsidR="008105C9" w:rsidRDefault="008105C9" w:rsidP="00096DA3">
            <w:pPr>
              <w:pStyle w:val="BodyText"/>
            </w:pPr>
            <w:ins w:id="9" w:author="Sumant Tambe" w:date="2012-11-30T16:14:00Z">
              <w:r w:rsidRPr="00062754">
                <w:t>Joined 23 March 2012</w:t>
              </w:r>
            </w:ins>
            <w:del w:id="10" w:author="Sumant Tambe" w:date="2012-11-30T16:14:00Z">
              <w:r w:rsidDel="00B23F0E">
                <w:delText>Charter</w:delText>
              </w:r>
            </w:del>
          </w:p>
        </w:tc>
      </w:tr>
    </w:tbl>
    <w:p w:rsidR="00096DA3" w:rsidRDefault="00096DA3" w:rsidP="00096DA3">
      <w:pPr>
        <w:pStyle w:val="Heading2"/>
      </w:pPr>
      <w:bookmarkStart w:id="11" w:name="_Toc342168563"/>
      <w:r>
        <w:t>Issue Disposition:</w:t>
      </w:r>
      <w:bookmarkEnd w:id="11"/>
    </w:p>
    <w:tbl>
      <w:tblPr>
        <w:tblW w:w="5000" w:type="pct"/>
        <w:tblCellMar>
          <w:left w:w="30" w:type="dxa"/>
          <w:right w:w="30" w:type="dxa"/>
        </w:tblCellMar>
        <w:tblLook w:val="0000" w:firstRow="0" w:lastRow="0" w:firstColumn="0" w:lastColumn="0" w:noHBand="0" w:noVBand="0"/>
      </w:tblPr>
      <w:tblGrid>
        <w:gridCol w:w="1496"/>
        <w:gridCol w:w="1696"/>
        <w:gridCol w:w="5508"/>
      </w:tblGrid>
      <w:tr w:rsidR="00096DA3">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Disposition</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tabs>
                <w:tab w:val="decimal" w:pos="690"/>
              </w:tabs>
              <w:spacing w:before="100" w:after="100"/>
              <w:jc w:val="center"/>
              <w:rPr>
                <w:rFonts w:ascii="Arial" w:hAnsi="Arial"/>
                <w:b/>
                <w:color w:val="FFFFFF"/>
              </w:rPr>
            </w:pPr>
            <w:r>
              <w:rPr>
                <w:rFonts w:ascii="Arial" w:hAnsi="Arial"/>
                <w:b/>
                <w:color w:val="FFFFFF"/>
              </w:rPr>
              <w:t>Number of Occurrences</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096DA3" w:rsidRDefault="00096DA3" w:rsidP="00096DA3">
            <w:pPr>
              <w:keepNext/>
              <w:spacing w:before="100" w:after="100"/>
              <w:jc w:val="center"/>
              <w:rPr>
                <w:rFonts w:ascii="Arial" w:hAnsi="Arial"/>
                <w:b/>
                <w:color w:val="FFFFFF"/>
              </w:rPr>
            </w:pPr>
            <w:r>
              <w:rPr>
                <w:rFonts w:ascii="Arial" w:hAnsi="Arial"/>
                <w:b/>
                <w:color w:val="FFFFFF"/>
              </w:rPr>
              <w:t>Meaning of Disposition</w:t>
            </w:r>
          </w:p>
        </w:tc>
      </w:tr>
      <w:tr w:rsidR="00096DA3">
        <w:trPr>
          <w:cantSplit/>
        </w:trPr>
        <w:tc>
          <w:tcPr>
            <w:tcW w:w="0" w:type="auto"/>
            <w:tcBorders>
              <w:left w:val="single" w:sz="6" w:space="0" w:color="auto"/>
              <w:bottom w:val="single" w:sz="6" w:space="0" w:color="auto"/>
              <w:right w:val="single" w:sz="6" w:space="0" w:color="auto"/>
            </w:tcBorders>
          </w:tcPr>
          <w:p w:rsidR="00096DA3" w:rsidRDefault="00096DA3" w:rsidP="00096DA3">
            <w:pPr>
              <w:pStyle w:val="BodyText"/>
            </w:pPr>
            <w:r>
              <w:t>Resolved</w:t>
            </w:r>
          </w:p>
        </w:tc>
        <w:tc>
          <w:tcPr>
            <w:tcW w:w="0" w:type="auto"/>
            <w:tcBorders>
              <w:left w:val="single" w:sz="6" w:space="0" w:color="auto"/>
              <w:bottom w:val="single" w:sz="6" w:space="0" w:color="auto"/>
              <w:right w:val="single" w:sz="6" w:space="0" w:color="auto"/>
            </w:tcBorders>
          </w:tcPr>
          <w:p w:rsidR="00096DA3" w:rsidRPr="000D2CC3" w:rsidRDefault="002936A4" w:rsidP="000D2CC3">
            <w:pPr>
              <w:pStyle w:val="BodyText"/>
              <w:jc w:val="center"/>
            </w:pPr>
            <w:del w:id="12" w:author="Sumant Tambe" w:date="2012-11-30T16:15:00Z">
              <w:r w:rsidDel="002936A4">
                <w:delText>12</w:delText>
              </w:r>
            </w:del>
            <w:ins w:id="13" w:author="Sumant Tambe" w:date="2012-11-30T16:15:00Z">
              <w:r>
                <w:t>13</w:t>
              </w:r>
            </w:ins>
          </w:p>
        </w:tc>
        <w:tc>
          <w:tcPr>
            <w:tcW w:w="0" w:type="auto"/>
            <w:tcBorders>
              <w:left w:val="single" w:sz="6" w:space="0" w:color="auto"/>
              <w:bottom w:val="single" w:sz="6" w:space="0" w:color="auto"/>
              <w:right w:val="single" w:sz="6" w:space="0" w:color="auto"/>
            </w:tcBorders>
          </w:tcPr>
          <w:p w:rsidR="00096DA3" w:rsidRDefault="00096DA3" w:rsidP="00096DA3">
            <w:pPr>
              <w:pStyle w:val="BodyText"/>
            </w:pPr>
            <w:r>
              <w:t>The RTF/FTF agreed that there is a problem that needs fixing, and has proposed a resolution (which may or may not agree with any resolution the issue submitter proposed)</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Deferred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agrees that there is a problem that needs fixing, but did not agree on a resolution and deferred its resolution to a future RTF/FTF.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Transferred</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9B1EE6" w:rsidP="000D2CC3">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Default="00096DA3" w:rsidP="00096DA3">
            <w:pPr>
              <w:pStyle w:val="BodyText"/>
            </w:pPr>
            <w:r>
              <w:t>The RTF/FTF decided that the issue report relates to another specification, and recommends that it be transferred to the relevant RTF.</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lastRenderedPageBreak/>
              <w:t>Closed, no change</w:t>
            </w:r>
          </w:p>
        </w:tc>
        <w:tc>
          <w:tcPr>
            <w:tcW w:w="0" w:type="auto"/>
            <w:tcBorders>
              <w:top w:val="single" w:sz="6" w:space="0" w:color="auto"/>
              <w:left w:val="single" w:sz="6" w:space="0" w:color="auto"/>
              <w:bottom w:val="single" w:sz="6" w:space="0" w:color="auto"/>
              <w:right w:val="single" w:sz="6" w:space="0" w:color="auto"/>
            </w:tcBorders>
          </w:tcPr>
          <w:p w:rsidR="00096DA3" w:rsidRPr="000D2CC3" w:rsidRDefault="002936A4" w:rsidP="000D2CC3">
            <w:pPr>
              <w:pStyle w:val="BodyText"/>
              <w:jc w:val="center"/>
            </w:pPr>
            <w:del w:id="14" w:author="Sumant Tambe" w:date="2012-11-30T16:15:00Z">
              <w:r w:rsidDel="002936A4">
                <w:delText>0</w:delText>
              </w:r>
            </w:del>
            <w:ins w:id="15" w:author="Sumant Tambe" w:date="2012-11-30T16:15:00Z">
              <w:r>
                <w:t>1</w:t>
              </w:r>
            </w:ins>
          </w:p>
        </w:tc>
        <w:tc>
          <w:tcPr>
            <w:tcW w:w="0" w:type="auto"/>
            <w:tcBorders>
              <w:top w:val="single" w:sz="6" w:space="0" w:color="auto"/>
              <w:left w:val="single" w:sz="6" w:space="0" w:color="auto"/>
              <w:bottom w:val="single" w:sz="6" w:space="0" w:color="auto"/>
              <w:right w:val="single" w:sz="6" w:space="0" w:color="auto"/>
            </w:tcBorders>
          </w:tcPr>
          <w:p w:rsidR="00096DA3" w:rsidRPr="005F4585" w:rsidRDefault="00096DA3" w:rsidP="00096DA3">
            <w:pPr>
              <w:pStyle w:val="BodyText"/>
            </w:pPr>
            <w:r w:rsidRPr="005F4585">
              <w:t>The RTF/FTF decided that the issue report does not, in fact, identify a problem with this (or any other) OMG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Closed, Out of Scope</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The RTF/FTF decided that the issue report is an enhancement request, and therefore out of scope for this or any future FTF or RTF working on this major version of the specification. The RTF/FTF has closed the issue without making any specification changes, but RFP or RFC submission teams may like to consider these enhancement requests when proposing future new major versions of the specification.</w:t>
            </w:r>
          </w:p>
        </w:tc>
      </w:tr>
      <w:tr w:rsidR="00096DA3">
        <w:trPr>
          <w:cantSplit/>
        </w:trPr>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Duplicate or merged</w:t>
            </w:r>
          </w:p>
        </w:tc>
        <w:tc>
          <w:tcPr>
            <w:tcW w:w="0" w:type="auto"/>
            <w:tcBorders>
              <w:top w:val="single" w:sz="6" w:space="0" w:color="auto"/>
              <w:left w:val="single" w:sz="6" w:space="0" w:color="auto"/>
              <w:bottom w:val="single" w:sz="6" w:space="0" w:color="auto"/>
              <w:right w:val="single" w:sz="6" w:space="0" w:color="auto"/>
            </w:tcBorders>
          </w:tcPr>
          <w:p w:rsidR="00096DA3" w:rsidRPr="003A43D8" w:rsidRDefault="009B1EE6" w:rsidP="003A43D8">
            <w:pPr>
              <w:pStyle w:val="BodyText"/>
              <w:jc w:val="center"/>
            </w:pPr>
            <w:r>
              <w:t>0</w:t>
            </w:r>
          </w:p>
        </w:tc>
        <w:tc>
          <w:tcPr>
            <w:tcW w:w="0" w:type="auto"/>
            <w:tcBorders>
              <w:top w:val="single" w:sz="6" w:space="0" w:color="auto"/>
              <w:left w:val="single" w:sz="6" w:space="0" w:color="auto"/>
              <w:bottom w:val="single" w:sz="6" w:space="0" w:color="auto"/>
              <w:right w:val="single" w:sz="6" w:space="0" w:color="auto"/>
            </w:tcBorders>
          </w:tcPr>
          <w:p w:rsidR="00096DA3" w:rsidRPr="008947A5" w:rsidRDefault="00096DA3" w:rsidP="00096DA3">
            <w:pPr>
              <w:pStyle w:val="BodyText"/>
            </w:pPr>
            <w:r w:rsidRPr="008947A5">
              <w:t>This issue is either an exact duplicate of another issue, or very closely related to another issue: see that issue for disposition.</w:t>
            </w:r>
          </w:p>
        </w:tc>
      </w:tr>
    </w:tbl>
    <w:p w:rsidR="00096DA3" w:rsidRDefault="00096DA3" w:rsidP="00096DA3">
      <w:pPr>
        <w:pStyle w:val="BodyText"/>
      </w:pPr>
    </w:p>
    <w:p w:rsidR="00096DA3" w:rsidRDefault="00096DA3" w:rsidP="00096DA3">
      <w:pPr>
        <w:pStyle w:val="Heading2"/>
      </w:pPr>
      <w:r>
        <w:br w:type="page"/>
      </w:r>
      <w:bookmarkStart w:id="16" w:name="_Toc342168564"/>
      <w:r>
        <w:lastRenderedPageBreak/>
        <w:t>Voting Record:</w:t>
      </w:r>
      <w:bookmarkEnd w:id="16"/>
    </w:p>
    <w:tbl>
      <w:tblPr>
        <w:tblW w:w="5000" w:type="pct"/>
        <w:tblCellMar>
          <w:left w:w="30" w:type="dxa"/>
          <w:right w:w="30" w:type="dxa"/>
        </w:tblCellMar>
        <w:tblLook w:val="0000" w:firstRow="0" w:lastRow="0" w:firstColumn="0" w:lastColumn="0" w:noHBand="0" w:noVBand="0"/>
      </w:tblPr>
      <w:tblGrid>
        <w:gridCol w:w="805"/>
        <w:gridCol w:w="1703"/>
        <w:gridCol w:w="6192"/>
      </w:tblGrid>
      <w:tr w:rsidR="00C3601E">
        <w:trPr>
          <w:cantSplit/>
        </w:trPr>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Poll No.</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tabs>
                <w:tab w:val="decimal" w:pos="690"/>
              </w:tabs>
              <w:spacing w:before="100" w:after="100"/>
              <w:jc w:val="center"/>
              <w:rPr>
                <w:rFonts w:ascii="Arial" w:hAnsi="Arial"/>
                <w:b/>
                <w:color w:val="FFFFFF"/>
              </w:rPr>
            </w:pPr>
            <w:r>
              <w:rPr>
                <w:rFonts w:ascii="Arial" w:hAnsi="Arial"/>
                <w:b/>
                <w:color w:val="FFFFFF"/>
              </w:rPr>
              <w:t>Closing date</w:t>
            </w:r>
          </w:p>
        </w:tc>
        <w:tc>
          <w:tcPr>
            <w:tcW w:w="0" w:type="auto"/>
            <w:tcBorders>
              <w:top w:val="single" w:sz="6" w:space="0" w:color="auto"/>
              <w:left w:val="single" w:sz="6" w:space="0" w:color="auto"/>
              <w:bottom w:val="double" w:sz="6" w:space="0" w:color="auto"/>
              <w:right w:val="single" w:sz="6" w:space="0" w:color="auto"/>
            </w:tcBorders>
            <w:shd w:val="pct25" w:color="auto" w:fill="0000FF"/>
          </w:tcPr>
          <w:p w:rsidR="00F669F0" w:rsidRDefault="00F669F0">
            <w:pPr>
              <w:spacing w:before="100" w:after="100"/>
              <w:jc w:val="center"/>
              <w:rPr>
                <w:rFonts w:ascii="Arial" w:hAnsi="Arial"/>
                <w:b/>
                <w:color w:val="FFFFFF"/>
              </w:rPr>
            </w:pPr>
            <w:r>
              <w:rPr>
                <w:rFonts w:ascii="Arial" w:hAnsi="Arial"/>
                <w:b/>
                <w:color w:val="FFFFFF"/>
              </w:rPr>
              <w:t>Issues included</w:t>
            </w:r>
          </w:p>
        </w:tc>
      </w:tr>
      <w:tr w:rsidR="00C3601E" w:rsidRPr="0060688F" w:rsidTr="001812F4">
        <w:trPr>
          <w:cantSplit/>
          <w:trHeight w:val="927"/>
        </w:trPr>
        <w:tc>
          <w:tcPr>
            <w:tcW w:w="0" w:type="auto"/>
            <w:tcBorders>
              <w:left w:val="single" w:sz="6" w:space="0" w:color="auto"/>
              <w:bottom w:val="single" w:sz="6" w:space="0" w:color="auto"/>
              <w:right w:val="single" w:sz="6" w:space="0" w:color="auto"/>
            </w:tcBorders>
          </w:tcPr>
          <w:p w:rsidR="00F669F0" w:rsidRPr="0060688F" w:rsidRDefault="00F669F0" w:rsidP="0060688F">
            <w:pPr>
              <w:pStyle w:val="BodyText"/>
            </w:pPr>
            <w:r w:rsidRPr="0060688F">
              <w:t>1</w:t>
            </w:r>
          </w:p>
        </w:tc>
        <w:tc>
          <w:tcPr>
            <w:tcW w:w="0" w:type="auto"/>
            <w:tcBorders>
              <w:left w:val="single" w:sz="6" w:space="0" w:color="auto"/>
              <w:bottom w:val="single" w:sz="6" w:space="0" w:color="auto"/>
              <w:right w:val="single" w:sz="6" w:space="0" w:color="auto"/>
            </w:tcBorders>
          </w:tcPr>
          <w:p w:rsidR="00F669F0" w:rsidRPr="0060688F" w:rsidRDefault="009D53C0" w:rsidP="0060688F">
            <w:pPr>
              <w:pStyle w:val="BodyText"/>
            </w:pPr>
            <w:r>
              <w:t>26</w:t>
            </w:r>
            <w:r w:rsidR="00F669F0" w:rsidRPr="0060688F">
              <w:t xml:space="preserve"> Octo</w:t>
            </w:r>
            <w:r>
              <w:t>ber 2012</w:t>
            </w:r>
          </w:p>
        </w:tc>
        <w:tc>
          <w:tcPr>
            <w:tcW w:w="0" w:type="auto"/>
            <w:tcBorders>
              <w:left w:val="single" w:sz="6" w:space="0" w:color="auto"/>
              <w:bottom w:val="single" w:sz="6" w:space="0" w:color="auto"/>
              <w:right w:val="single" w:sz="6" w:space="0" w:color="auto"/>
            </w:tcBorders>
          </w:tcPr>
          <w:p w:rsidR="00F669F0" w:rsidRPr="0060688F" w:rsidRDefault="00C3601E" w:rsidP="002936A4">
            <w:pPr>
              <w:pStyle w:val="BodyText"/>
            </w:pPr>
            <w:r>
              <w:t xml:space="preserve">15968, 15966, 16529, </w:t>
            </w:r>
            <w:del w:id="17" w:author="Sumant Tambe" w:date="2012-11-30T16:15:00Z">
              <w:r w:rsidR="002936A4" w:rsidDel="002936A4">
                <w:delText xml:space="preserve">16530, </w:delText>
              </w:r>
            </w:del>
            <w:r>
              <w:t>16531, 16536, 17065, 17204, 17302, 17304, 17415</w:t>
            </w:r>
          </w:p>
        </w:tc>
      </w:tr>
      <w:tr w:rsidR="00C3601E" w:rsidRPr="00F669F0">
        <w:trPr>
          <w:cantSplit/>
        </w:trPr>
        <w:tc>
          <w:tcPr>
            <w:tcW w:w="0" w:type="auto"/>
            <w:tcBorders>
              <w:top w:val="single" w:sz="6" w:space="0" w:color="auto"/>
              <w:left w:val="single" w:sz="6" w:space="0" w:color="auto"/>
              <w:bottom w:val="single" w:sz="6" w:space="0" w:color="auto"/>
              <w:right w:val="single" w:sz="6" w:space="0" w:color="auto"/>
            </w:tcBorders>
          </w:tcPr>
          <w:p w:rsidR="00F669F0" w:rsidRPr="00F669F0" w:rsidRDefault="00F669F0" w:rsidP="00F669F0">
            <w:pPr>
              <w:pStyle w:val="BodyText"/>
            </w:pPr>
            <w:r w:rsidRPr="00F669F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1812F4" w:rsidP="009D53C0">
            <w:pPr>
              <w:pStyle w:val="BodyText"/>
            </w:pPr>
            <w:r>
              <w:t>1</w:t>
            </w:r>
            <w:r w:rsidR="00F669F0" w:rsidRPr="00F669F0">
              <w:t xml:space="preserve"> November 201</w:t>
            </w:r>
            <w:r w:rsidR="009D53C0">
              <w:t>2</w:t>
            </w:r>
          </w:p>
        </w:tc>
        <w:tc>
          <w:tcPr>
            <w:tcW w:w="0" w:type="auto"/>
            <w:tcBorders>
              <w:top w:val="single" w:sz="6" w:space="0" w:color="auto"/>
              <w:left w:val="single" w:sz="6" w:space="0" w:color="auto"/>
              <w:bottom w:val="single" w:sz="6" w:space="0" w:color="auto"/>
              <w:right w:val="single" w:sz="6" w:space="0" w:color="auto"/>
            </w:tcBorders>
          </w:tcPr>
          <w:p w:rsidR="00F669F0" w:rsidRPr="00F669F0" w:rsidRDefault="00C3601E" w:rsidP="00F669F0">
            <w:pPr>
              <w:pStyle w:val="BodyText"/>
            </w:pPr>
            <w:r>
              <w:t>17303</w:t>
            </w:r>
          </w:p>
        </w:tc>
      </w:tr>
      <w:tr w:rsidR="002936A4" w:rsidRPr="00F669F0">
        <w:trPr>
          <w:cantSplit/>
        </w:trPr>
        <w:tc>
          <w:tcPr>
            <w:tcW w:w="0" w:type="auto"/>
            <w:tcBorders>
              <w:top w:val="single" w:sz="6" w:space="0" w:color="auto"/>
              <w:left w:val="single" w:sz="6" w:space="0" w:color="auto"/>
              <w:bottom w:val="single" w:sz="6" w:space="0" w:color="auto"/>
              <w:right w:val="single" w:sz="6" w:space="0" w:color="auto"/>
            </w:tcBorders>
          </w:tcPr>
          <w:p w:rsidR="002936A4" w:rsidRPr="00F669F0" w:rsidRDefault="002936A4" w:rsidP="00F669F0">
            <w:pPr>
              <w:pStyle w:val="BodyText"/>
            </w:pPr>
            <w:ins w:id="18" w:author="Sumant Tambe" w:date="2012-11-30T16:16:00Z">
              <w:r>
                <w:t>3</w:t>
              </w:r>
            </w:ins>
          </w:p>
        </w:tc>
        <w:tc>
          <w:tcPr>
            <w:tcW w:w="0" w:type="auto"/>
            <w:tcBorders>
              <w:top w:val="single" w:sz="6" w:space="0" w:color="auto"/>
              <w:left w:val="single" w:sz="6" w:space="0" w:color="auto"/>
              <w:bottom w:val="single" w:sz="6" w:space="0" w:color="auto"/>
              <w:right w:val="single" w:sz="6" w:space="0" w:color="auto"/>
            </w:tcBorders>
          </w:tcPr>
          <w:p w:rsidR="002936A4" w:rsidRDefault="002936A4" w:rsidP="009D53C0">
            <w:pPr>
              <w:pStyle w:val="BodyText"/>
            </w:pPr>
            <w:ins w:id="19" w:author="Sumant Tambe" w:date="2012-11-30T16:16:00Z">
              <w:r>
                <w:t>5 December 2012</w:t>
              </w:r>
            </w:ins>
          </w:p>
        </w:tc>
        <w:tc>
          <w:tcPr>
            <w:tcW w:w="0" w:type="auto"/>
            <w:tcBorders>
              <w:top w:val="single" w:sz="6" w:space="0" w:color="auto"/>
              <w:left w:val="single" w:sz="6" w:space="0" w:color="auto"/>
              <w:bottom w:val="single" w:sz="6" w:space="0" w:color="auto"/>
              <w:right w:val="single" w:sz="6" w:space="0" w:color="auto"/>
            </w:tcBorders>
          </w:tcPr>
          <w:p w:rsidR="002936A4" w:rsidRDefault="002936A4" w:rsidP="00F669F0">
            <w:pPr>
              <w:pStyle w:val="BodyText"/>
            </w:pPr>
            <w:ins w:id="20" w:author="Sumant Tambe" w:date="2012-11-30T16:16:00Z">
              <w:r>
                <w:t>16535, 16587, 18285</w:t>
              </w:r>
            </w:ins>
          </w:p>
        </w:tc>
      </w:tr>
    </w:tbl>
    <w:p w:rsidR="00096DA3" w:rsidRDefault="00096DA3" w:rsidP="00096DA3">
      <w:pPr>
        <w:pStyle w:val="BodyText"/>
      </w:pPr>
    </w:p>
    <w:tbl>
      <w:tblPr>
        <w:tblW w:w="7410" w:type="dxa"/>
        <w:jc w:val="center"/>
        <w:tblCellMar>
          <w:left w:w="30" w:type="dxa"/>
          <w:right w:w="30" w:type="dxa"/>
        </w:tblCellMar>
        <w:tblLook w:val="0000" w:firstRow="0" w:lastRow="0" w:firstColumn="0" w:lastColumn="0" w:noHBand="0" w:noVBand="0"/>
        <w:tblPrChange w:id="21" w:author="Sumant Tambe" w:date="2012-11-30T16:16:00Z">
          <w:tblPr>
            <w:tblW w:w="9210" w:type="dxa"/>
            <w:jc w:val="center"/>
            <w:tblCellMar>
              <w:left w:w="30" w:type="dxa"/>
              <w:right w:w="30" w:type="dxa"/>
            </w:tblCellMar>
            <w:tblLook w:val="0000" w:firstRow="0" w:lastRow="0" w:firstColumn="0" w:lastColumn="0" w:noHBand="0" w:noVBand="0"/>
          </w:tblPr>
        </w:tblPrChange>
      </w:tblPr>
      <w:tblGrid>
        <w:gridCol w:w="1968"/>
        <w:gridCol w:w="1842"/>
        <w:gridCol w:w="1800"/>
        <w:gridCol w:w="1800"/>
        <w:tblGridChange w:id="22">
          <w:tblGrid>
            <w:gridCol w:w="1968"/>
            <w:gridCol w:w="1842"/>
            <w:gridCol w:w="1800"/>
            <w:gridCol w:w="1800"/>
          </w:tblGrid>
        </w:tblGridChange>
      </w:tblGrid>
      <w:tr w:rsidR="002936A4" w:rsidTr="002936A4">
        <w:trPr>
          <w:cantSplit/>
          <w:jc w:val="center"/>
          <w:trPrChange w:id="23" w:author="Sumant Tambe" w:date="2012-11-30T16:16:00Z">
            <w:trPr>
              <w:cantSplit/>
              <w:jc w:val="center"/>
            </w:trPr>
          </w:trPrChange>
        </w:trPr>
        <w:tc>
          <w:tcPr>
            <w:tcW w:w="0" w:type="auto"/>
            <w:tcBorders>
              <w:top w:val="single" w:sz="6" w:space="0" w:color="auto"/>
              <w:left w:val="single" w:sz="6" w:space="0" w:color="auto"/>
              <w:bottom w:val="double" w:sz="6" w:space="0" w:color="auto"/>
              <w:right w:val="single" w:sz="6" w:space="0" w:color="auto"/>
            </w:tcBorders>
            <w:shd w:val="pct25" w:color="auto" w:fill="0000FF"/>
            <w:tcPrChange w:id="24" w:author="Sumant Tambe" w:date="2012-11-30T16:16:00Z">
              <w:tcPr>
                <w:tcW w:w="0" w:type="auto"/>
                <w:tcBorders>
                  <w:top w:val="single" w:sz="6" w:space="0" w:color="auto"/>
                  <w:left w:val="single" w:sz="6" w:space="0" w:color="auto"/>
                  <w:bottom w:val="double" w:sz="6" w:space="0" w:color="auto"/>
                  <w:right w:val="single" w:sz="6" w:space="0" w:color="auto"/>
                </w:tcBorders>
                <w:shd w:val="pct25" w:color="auto" w:fill="0000FF"/>
              </w:tcPr>
            </w:tcPrChange>
          </w:tcPr>
          <w:p w:rsidR="002936A4" w:rsidRDefault="002936A4">
            <w:pPr>
              <w:spacing w:before="100" w:after="100"/>
              <w:jc w:val="center"/>
              <w:rPr>
                <w:rFonts w:ascii="Arial" w:hAnsi="Arial"/>
                <w:b/>
                <w:color w:val="FFFFFF"/>
              </w:rPr>
            </w:pPr>
            <w:r>
              <w:rPr>
                <w:rFonts w:ascii="Arial" w:hAnsi="Arial"/>
                <w:b/>
                <w:color w:val="FFFFFF"/>
              </w:rPr>
              <w:t>Voter</w:t>
            </w:r>
          </w:p>
        </w:tc>
        <w:tc>
          <w:tcPr>
            <w:tcW w:w="1842" w:type="dxa"/>
            <w:tcBorders>
              <w:top w:val="single" w:sz="6" w:space="0" w:color="auto"/>
              <w:left w:val="single" w:sz="6" w:space="0" w:color="auto"/>
              <w:bottom w:val="double" w:sz="6" w:space="0" w:color="auto"/>
              <w:right w:val="single" w:sz="6" w:space="0" w:color="auto"/>
            </w:tcBorders>
            <w:shd w:val="pct25" w:color="auto" w:fill="0000FF"/>
            <w:tcPrChange w:id="25" w:author="Sumant Tambe" w:date="2012-11-30T16:16:00Z">
              <w:tcPr>
                <w:tcW w:w="1842" w:type="dxa"/>
                <w:tcBorders>
                  <w:top w:val="single" w:sz="6" w:space="0" w:color="auto"/>
                  <w:left w:val="single" w:sz="6" w:space="0" w:color="auto"/>
                  <w:bottom w:val="double" w:sz="6" w:space="0" w:color="auto"/>
                  <w:right w:val="single" w:sz="6" w:space="0" w:color="auto"/>
                </w:tcBorders>
                <w:shd w:val="pct25" w:color="auto" w:fill="0000FF"/>
              </w:tcPr>
            </w:tcPrChange>
          </w:tcPr>
          <w:p w:rsidR="002936A4" w:rsidRDefault="002936A4">
            <w:pPr>
              <w:tabs>
                <w:tab w:val="decimal" w:pos="690"/>
              </w:tabs>
              <w:spacing w:before="100" w:after="100"/>
              <w:jc w:val="center"/>
              <w:rPr>
                <w:rFonts w:ascii="Arial" w:hAnsi="Arial"/>
                <w:b/>
                <w:color w:val="FFFFFF"/>
              </w:rPr>
            </w:pPr>
            <w:r>
              <w:rPr>
                <w:rFonts w:ascii="Arial" w:hAnsi="Arial"/>
                <w:b/>
                <w:color w:val="FFFFFF"/>
              </w:rPr>
              <w:t>Vote in poll 1</w:t>
            </w:r>
          </w:p>
        </w:tc>
        <w:tc>
          <w:tcPr>
            <w:tcW w:w="1800" w:type="dxa"/>
            <w:tcBorders>
              <w:top w:val="single" w:sz="6" w:space="0" w:color="auto"/>
              <w:left w:val="single" w:sz="6" w:space="0" w:color="auto"/>
              <w:bottom w:val="double" w:sz="6" w:space="0" w:color="auto"/>
              <w:right w:val="single" w:sz="6" w:space="0" w:color="auto"/>
            </w:tcBorders>
            <w:shd w:val="pct25" w:color="auto" w:fill="0000FF"/>
            <w:tcPrChange w:id="26" w:author="Sumant Tambe" w:date="2012-11-30T16:16:00Z">
              <w:tcPr>
                <w:tcW w:w="1800" w:type="dxa"/>
                <w:tcBorders>
                  <w:top w:val="single" w:sz="6" w:space="0" w:color="auto"/>
                  <w:left w:val="single" w:sz="6" w:space="0" w:color="auto"/>
                  <w:bottom w:val="double" w:sz="6" w:space="0" w:color="auto"/>
                  <w:right w:val="single" w:sz="6" w:space="0" w:color="auto"/>
                </w:tcBorders>
                <w:shd w:val="pct25" w:color="auto" w:fill="0000FF"/>
              </w:tcPr>
            </w:tcPrChange>
          </w:tcPr>
          <w:p w:rsidR="002936A4" w:rsidRDefault="002936A4">
            <w:pPr>
              <w:spacing w:before="100" w:after="100"/>
              <w:jc w:val="center"/>
              <w:rPr>
                <w:rFonts w:ascii="Arial" w:hAnsi="Arial"/>
                <w:b/>
                <w:color w:val="FFFFFF"/>
              </w:rPr>
            </w:pPr>
            <w:r>
              <w:rPr>
                <w:rFonts w:ascii="Arial" w:hAnsi="Arial"/>
                <w:b/>
                <w:color w:val="FFFFFF"/>
              </w:rPr>
              <w:t>Vote in poll 2</w:t>
            </w:r>
          </w:p>
        </w:tc>
        <w:tc>
          <w:tcPr>
            <w:tcW w:w="1800" w:type="dxa"/>
            <w:tcBorders>
              <w:top w:val="single" w:sz="6" w:space="0" w:color="auto"/>
              <w:left w:val="single" w:sz="6" w:space="0" w:color="auto"/>
              <w:bottom w:val="double" w:sz="6" w:space="0" w:color="auto"/>
              <w:right w:val="single" w:sz="6" w:space="0" w:color="auto"/>
            </w:tcBorders>
            <w:shd w:val="pct25" w:color="auto" w:fill="0000FF"/>
            <w:tcPrChange w:id="27" w:author="Sumant Tambe" w:date="2012-11-30T16:16:00Z">
              <w:tcPr>
                <w:tcW w:w="1800" w:type="dxa"/>
                <w:tcBorders>
                  <w:top w:val="single" w:sz="6" w:space="0" w:color="auto"/>
                  <w:left w:val="single" w:sz="6" w:space="0" w:color="auto"/>
                  <w:bottom w:val="double" w:sz="6" w:space="0" w:color="auto"/>
                  <w:right w:val="single" w:sz="6" w:space="0" w:color="auto"/>
                </w:tcBorders>
                <w:shd w:val="pct25" w:color="auto" w:fill="0000FF"/>
              </w:tcPr>
            </w:tcPrChange>
          </w:tcPr>
          <w:p w:rsidR="002936A4" w:rsidRDefault="002936A4">
            <w:pPr>
              <w:spacing w:before="100" w:after="100"/>
              <w:jc w:val="center"/>
              <w:rPr>
                <w:ins w:id="28" w:author="Sumant Tambe" w:date="2012-11-30T16:16:00Z"/>
                <w:rFonts w:ascii="Arial" w:hAnsi="Arial"/>
                <w:b/>
                <w:color w:val="FFFFFF"/>
              </w:rPr>
            </w:pPr>
            <w:ins w:id="29" w:author="Sumant Tambe" w:date="2012-11-30T16:16:00Z">
              <w:r>
                <w:rPr>
                  <w:rFonts w:ascii="Arial" w:hAnsi="Arial"/>
                  <w:b/>
                  <w:color w:val="FFFFFF"/>
                </w:rPr>
                <w:t>Vote in poll 3</w:t>
              </w:r>
            </w:ins>
          </w:p>
        </w:tc>
      </w:tr>
      <w:tr w:rsidR="002936A4" w:rsidTr="002936A4">
        <w:trPr>
          <w:cantSplit/>
          <w:jc w:val="center"/>
          <w:trPrChange w:id="30" w:author="Sumant Tambe" w:date="2012-11-30T16:16:00Z">
            <w:trPr>
              <w:cantSplit/>
              <w:jc w:val="center"/>
            </w:trPr>
          </w:trPrChange>
        </w:trPr>
        <w:tc>
          <w:tcPr>
            <w:tcW w:w="0" w:type="auto"/>
            <w:tcBorders>
              <w:left w:val="single" w:sz="6" w:space="0" w:color="auto"/>
              <w:bottom w:val="single" w:sz="6" w:space="0" w:color="auto"/>
              <w:right w:val="single" w:sz="6" w:space="0" w:color="auto"/>
            </w:tcBorders>
            <w:tcPrChange w:id="31" w:author="Sumant Tambe" w:date="2012-11-30T16:16:00Z">
              <w:tcPr>
                <w:tcW w:w="0" w:type="auto"/>
                <w:tcBorders>
                  <w:left w:val="single" w:sz="6" w:space="0" w:color="auto"/>
                  <w:bottom w:val="single" w:sz="6" w:space="0" w:color="auto"/>
                  <w:right w:val="single" w:sz="6" w:space="0" w:color="auto"/>
                </w:tcBorders>
              </w:tcPr>
            </w:tcPrChange>
          </w:tcPr>
          <w:p w:rsidR="002936A4" w:rsidRPr="00BA3C54" w:rsidRDefault="002936A4" w:rsidP="00BA3C54">
            <w:pPr>
              <w:pStyle w:val="BodyText"/>
            </w:pPr>
            <w:r w:rsidRPr="00BA3C54">
              <w:t>Angelo Corsaro</w:t>
            </w:r>
          </w:p>
        </w:tc>
        <w:tc>
          <w:tcPr>
            <w:tcW w:w="1842" w:type="dxa"/>
            <w:tcBorders>
              <w:left w:val="single" w:sz="6" w:space="0" w:color="auto"/>
              <w:bottom w:val="single" w:sz="6" w:space="0" w:color="auto"/>
              <w:right w:val="single" w:sz="6" w:space="0" w:color="auto"/>
            </w:tcBorders>
            <w:tcPrChange w:id="32" w:author="Sumant Tambe" w:date="2012-11-30T16:16:00Z">
              <w:tcPr>
                <w:tcW w:w="1842" w:type="dxa"/>
                <w:tcBorders>
                  <w:left w:val="single" w:sz="6" w:space="0" w:color="auto"/>
                  <w:bottom w:val="single" w:sz="6" w:space="0" w:color="auto"/>
                  <w:right w:val="single" w:sz="6" w:space="0" w:color="auto"/>
                </w:tcBorders>
              </w:tcPr>
            </w:tcPrChange>
          </w:tcPr>
          <w:p w:rsidR="002936A4" w:rsidRPr="00BA3C54" w:rsidRDefault="002936A4" w:rsidP="00BA3C54">
            <w:pPr>
              <w:pStyle w:val="BodyText"/>
            </w:pPr>
            <w:r>
              <w:t>Yes to all</w:t>
            </w:r>
          </w:p>
        </w:tc>
        <w:tc>
          <w:tcPr>
            <w:tcW w:w="1800" w:type="dxa"/>
            <w:tcBorders>
              <w:left w:val="single" w:sz="6" w:space="0" w:color="auto"/>
              <w:bottom w:val="single" w:sz="6" w:space="0" w:color="auto"/>
              <w:right w:val="single" w:sz="6" w:space="0" w:color="auto"/>
            </w:tcBorders>
            <w:tcPrChange w:id="33" w:author="Sumant Tambe" w:date="2012-11-30T16:16:00Z">
              <w:tcPr>
                <w:tcW w:w="1800" w:type="dxa"/>
                <w:tcBorders>
                  <w:left w:val="single" w:sz="6" w:space="0" w:color="auto"/>
                  <w:bottom w:val="single" w:sz="6" w:space="0" w:color="auto"/>
                  <w:right w:val="single" w:sz="6" w:space="0" w:color="auto"/>
                </w:tcBorders>
              </w:tcPr>
            </w:tcPrChange>
          </w:tcPr>
          <w:p w:rsidR="002936A4" w:rsidRPr="00BA3C54" w:rsidRDefault="002936A4" w:rsidP="00052E7C">
            <w:pPr>
              <w:pStyle w:val="BodyText"/>
            </w:pPr>
            <w:r>
              <w:t>Yes</w:t>
            </w:r>
          </w:p>
        </w:tc>
        <w:tc>
          <w:tcPr>
            <w:tcW w:w="1800" w:type="dxa"/>
            <w:tcBorders>
              <w:left w:val="single" w:sz="6" w:space="0" w:color="auto"/>
              <w:bottom w:val="single" w:sz="6" w:space="0" w:color="auto"/>
              <w:right w:val="single" w:sz="6" w:space="0" w:color="auto"/>
            </w:tcBorders>
            <w:tcPrChange w:id="34" w:author="Sumant Tambe" w:date="2012-11-30T16:16:00Z">
              <w:tcPr>
                <w:tcW w:w="1800" w:type="dxa"/>
                <w:tcBorders>
                  <w:left w:val="single" w:sz="6" w:space="0" w:color="auto"/>
                  <w:bottom w:val="single" w:sz="6" w:space="0" w:color="auto"/>
                  <w:right w:val="single" w:sz="6" w:space="0" w:color="auto"/>
                </w:tcBorders>
              </w:tcPr>
            </w:tcPrChange>
          </w:tcPr>
          <w:p w:rsidR="002936A4" w:rsidRDefault="006A23AA" w:rsidP="00052E7C">
            <w:pPr>
              <w:pStyle w:val="BodyText"/>
              <w:rPr>
                <w:ins w:id="35" w:author="Sumant Tambe" w:date="2012-11-30T16:16:00Z"/>
              </w:rPr>
            </w:pPr>
            <w:ins w:id="36" w:author="Sumant Tambe" w:date="2012-12-01T23:40:00Z">
              <w:r>
                <w:t>Yes</w:t>
              </w:r>
            </w:ins>
            <w:bookmarkStart w:id="37" w:name="_GoBack"/>
            <w:bookmarkEnd w:id="37"/>
          </w:p>
        </w:tc>
      </w:tr>
      <w:tr w:rsidR="002936A4" w:rsidTr="002936A4">
        <w:trPr>
          <w:cantSplit/>
          <w:jc w:val="center"/>
          <w:trPrChange w:id="38" w:author="Sumant Tambe" w:date="2012-11-30T16:16:00Z">
            <w:trPr>
              <w:cantSplit/>
              <w:jc w:val="center"/>
            </w:trPr>
          </w:trPrChange>
        </w:trPr>
        <w:tc>
          <w:tcPr>
            <w:tcW w:w="0" w:type="auto"/>
            <w:tcBorders>
              <w:top w:val="single" w:sz="6" w:space="0" w:color="auto"/>
              <w:left w:val="single" w:sz="6" w:space="0" w:color="auto"/>
              <w:bottom w:val="single" w:sz="6" w:space="0" w:color="auto"/>
              <w:right w:val="single" w:sz="6" w:space="0" w:color="auto"/>
            </w:tcBorders>
            <w:tcPrChange w:id="39" w:author="Sumant Tambe" w:date="2012-11-30T16:16:00Z">
              <w:tcPr>
                <w:tcW w:w="0" w:type="auto"/>
                <w:tcBorders>
                  <w:top w:val="single" w:sz="6" w:space="0" w:color="auto"/>
                  <w:left w:val="single" w:sz="6" w:space="0" w:color="auto"/>
                  <w:bottom w:val="single" w:sz="6" w:space="0" w:color="auto"/>
                  <w:right w:val="single" w:sz="6" w:space="0" w:color="auto"/>
                </w:tcBorders>
              </w:tcPr>
            </w:tcPrChange>
          </w:tcPr>
          <w:p w:rsidR="002936A4" w:rsidRPr="00BA3C54" w:rsidRDefault="002936A4" w:rsidP="00BA3C54">
            <w:pPr>
              <w:pStyle w:val="BodyText"/>
            </w:pPr>
            <w:r w:rsidRPr="00BA3C54">
              <w:t>Fabrizio Morciano</w:t>
            </w:r>
          </w:p>
        </w:tc>
        <w:tc>
          <w:tcPr>
            <w:tcW w:w="1842" w:type="dxa"/>
            <w:tcBorders>
              <w:top w:val="single" w:sz="6" w:space="0" w:color="auto"/>
              <w:left w:val="single" w:sz="6" w:space="0" w:color="auto"/>
              <w:bottom w:val="single" w:sz="6" w:space="0" w:color="auto"/>
              <w:right w:val="single" w:sz="6" w:space="0" w:color="auto"/>
            </w:tcBorders>
            <w:tcPrChange w:id="40" w:author="Sumant Tambe" w:date="2012-11-30T16:16:00Z">
              <w:tcPr>
                <w:tcW w:w="1842" w:type="dxa"/>
                <w:tcBorders>
                  <w:top w:val="single" w:sz="6" w:space="0" w:color="auto"/>
                  <w:left w:val="single" w:sz="6" w:space="0" w:color="auto"/>
                  <w:bottom w:val="single" w:sz="6" w:space="0" w:color="auto"/>
                  <w:right w:val="single" w:sz="6" w:space="0" w:color="auto"/>
                </w:tcBorders>
              </w:tcPr>
            </w:tcPrChange>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Change w:id="41" w:author="Sumant Tambe" w:date="2012-11-30T16:16:00Z">
              <w:tcPr>
                <w:tcW w:w="1800" w:type="dxa"/>
                <w:tcBorders>
                  <w:top w:val="single" w:sz="6" w:space="0" w:color="auto"/>
                  <w:left w:val="single" w:sz="6" w:space="0" w:color="auto"/>
                  <w:bottom w:val="single" w:sz="6" w:space="0" w:color="auto"/>
                  <w:right w:val="single" w:sz="6" w:space="0" w:color="auto"/>
                </w:tcBorders>
              </w:tcPr>
            </w:tcPrChange>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Change w:id="42" w:author="Sumant Tambe" w:date="2012-11-30T16:16:00Z">
              <w:tcPr>
                <w:tcW w:w="1800" w:type="dxa"/>
                <w:tcBorders>
                  <w:top w:val="single" w:sz="6" w:space="0" w:color="auto"/>
                  <w:left w:val="single" w:sz="6" w:space="0" w:color="auto"/>
                  <w:bottom w:val="single" w:sz="6" w:space="0" w:color="auto"/>
                  <w:right w:val="single" w:sz="6" w:space="0" w:color="auto"/>
                </w:tcBorders>
              </w:tcPr>
            </w:tcPrChange>
          </w:tcPr>
          <w:p w:rsidR="002936A4" w:rsidRDefault="002936A4" w:rsidP="00BA3C54">
            <w:pPr>
              <w:pStyle w:val="BodyText"/>
              <w:rPr>
                <w:ins w:id="43" w:author="Sumant Tambe" w:date="2012-11-30T16:16:00Z"/>
              </w:rPr>
            </w:pPr>
          </w:p>
        </w:tc>
      </w:tr>
      <w:tr w:rsidR="002936A4" w:rsidTr="002936A4">
        <w:trPr>
          <w:cantSplit/>
          <w:jc w:val="center"/>
          <w:trPrChange w:id="44" w:author="Sumant Tambe" w:date="2012-11-30T16:16:00Z">
            <w:trPr>
              <w:cantSplit/>
              <w:jc w:val="center"/>
            </w:trPr>
          </w:trPrChange>
        </w:trPr>
        <w:tc>
          <w:tcPr>
            <w:tcW w:w="0" w:type="auto"/>
            <w:tcBorders>
              <w:top w:val="single" w:sz="6" w:space="0" w:color="auto"/>
              <w:left w:val="single" w:sz="6" w:space="0" w:color="auto"/>
              <w:bottom w:val="single" w:sz="6" w:space="0" w:color="auto"/>
              <w:right w:val="single" w:sz="6" w:space="0" w:color="auto"/>
            </w:tcBorders>
            <w:tcPrChange w:id="45" w:author="Sumant Tambe" w:date="2012-11-30T16:16:00Z">
              <w:tcPr>
                <w:tcW w:w="0" w:type="auto"/>
                <w:tcBorders>
                  <w:top w:val="single" w:sz="6" w:space="0" w:color="auto"/>
                  <w:left w:val="single" w:sz="6" w:space="0" w:color="auto"/>
                  <w:bottom w:val="single" w:sz="6" w:space="0" w:color="auto"/>
                  <w:right w:val="single" w:sz="6" w:space="0" w:color="auto"/>
                </w:tcBorders>
              </w:tcPr>
            </w:tcPrChange>
          </w:tcPr>
          <w:p w:rsidR="002936A4" w:rsidRPr="00BA3C54" w:rsidRDefault="002936A4" w:rsidP="00BA3C54">
            <w:pPr>
              <w:pStyle w:val="BodyText"/>
            </w:pPr>
            <w:r w:rsidRPr="00BA3C54">
              <w:t>Ken Rode</w:t>
            </w:r>
          </w:p>
        </w:tc>
        <w:tc>
          <w:tcPr>
            <w:tcW w:w="1842" w:type="dxa"/>
            <w:tcBorders>
              <w:top w:val="single" w:sz="6" w:space="0" w:color="auto"/>
              <w:left w:val="single" w:sz="6" w:space="0" w:color="auto"/>
              <w:bottom w:val="single" w:sz="6" w:space="0" w:color="auto"/>
              <w:right w:val="single" w:sz="6" w:space="0" w:color="auto"/>
            </w:tcBorders>
            <w:tcPrChange w:id="46" w:author="Sumant Tambe" w:date="2012-11-30T16:16:00Z">
              <w:tcPr>
                <w:tcW w:w="1842" w:type="dxa"/>
                <w:tcBorders>
                  <w:top w:val="single" w:sz="6" w:space="0" w:color="auto"/>
                  <w:left w:val="single" w:sz="6" w:space="0" w:color="auto"/>
                  <w:bottom w:val="single" w:sz="6" w:space="0" w:color="auto"/>
                  <w:right w:val="single" w:sz="6" w:space="0" w:color="auto"/>
                </w:tcBorders>
              </w:tcPr>
            </w:tcPrChange>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Change w:id="47" w:author="Sumant Tambe" w:date="2012-11-30T16:16:00Z">
              <w:tcPr>
                <w:tcW w:w="1800" w:type="dxa"/>
                <w:tcBorders>
                  <w:top w:val="single" w:sz="6" w:space="0" w:color="auto"/>
                  <w:left w:val="single" w:sz="6" w:space="0" w:color="auto"/>
                  <w:bottom w:val="single" w:sz="6" w:space="0" w:color="auto"/>
                  <w:right w:val="single" w:sz="6" w:space="0" w:color="auto"/>
                </w:tcBorders>
              </w:tcPr>
            </w:tcPrChange>
          </w:tcPr>
          <w:p w:rsidR="002936A4" w:rsidRPr="00BA3C54" w:rsidRDefault="002936A4" w:rsidP="00BA3C54">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Change w:id="48" w:author="Sumant Tambe" w:date="2012-11-30T16:16:00Z">
              <w:tcPr>
                <w:tcW w:w="1800" w:type="dxa"/>
                <w:tcBorders>
                  <w:top w:val="single" w:sz="6" w:space="0" w:color="auto"/>
                  <w:left w:val="single" w:sz="6" w:space="0" w:color="auto"/>
                  <w:bottom w:val="single" w:sz="6" w:space="0" w:color="auto"/>
                  <w:right w:val="single" w:sz="6" w:space="0" w:color="auto"/>
                </w:tcBorders>
              </w:tcPr>
            </w:tcPrChange>
          </w:tcPr>
          <w:p w:rsidR="002936A4" w:rsidRDefault="002936A4" w:rsidP="00BA3C54">
            <w:pPr>
              <w:pStyle w:val="BodyText"/>
              <w:rPr>
                <w:ins w:id="49" w:author="Sumant Tambe" w:date="2012-11-30T16:16:00Z"/>
              </w:rPr>
            </w:pPr>
          </w:p>
        </w:tc>
      </w:tr>
      <w:tr w:rsidR="002936A4" w:rsidTr="002936A4">
        <w:trPr>
          <w:cantSplit/>
          <w:jc w:val="center"/>
          <w:trPrChange w:id="50" w:author="Sumant Tambe" w:date="2012-11-30T16:16:00Z">
            <w:trPr>
              <w:cantSplit/>
              <w:jc w:val="center"/>
            </w:trPr>
          </w:trPrChange>
        </w:trPr>
        <w:tc>
          <w:tcPr>
            <w:tcW w:w="0" w:type="auto"/>
            <w:tcBorders>
              <w:top w:val="single" w:sz="6" w:space="0" w:color="auto"/>
              <w:left w:val="single" w:sz="6" w:space="0" w:color="auto"/>
              <w:bottom w:val="single" w:sz="6" w:space="0" w:color="auto"/>
              <w:right w:val="single" w:sz="6" w:space="0" w:color="auto"/>
            </w:tcBorders>
            <w:tcPrChange w:id="51" w:author="Sumant Tambe" w:date="2012-11-30T16:16:00Z">
              <w:tcPr>
                <w:tcW w:w="0" w:type="auto"/>
                <w:tcBorders>
                  <w:top w:val="single" w:sz="6" w:space="0" w:color="auto"/>
                  <w:left w:val="single" w:sz="6" w:space="0" w:color="auto"/>
                  <w:bottom w:val="single" w:sz="6" w:space="0" w:color="auto"/>
                  <w:right w:val="single" w:sz="6" w:space="0" w:color="auto"/>
                </w:tcBorders>
              </w:tcPr>
            </w:tcPrChange>
          </w:tcPr>
          <w:p w:rsidR="002936A4" w:rsidRPr="00BA3C54" w:rsidRDefault="002936A4" w:rsidP="00BA3C54">
            <w:pPr>
              <w:pStyle w:val="BodyText"/>
            </w:pPr>
            <w:r>
              <w:t>Sumant Tambe</w:t>
            </w:r>
          </w:p>
        </w:tc>
        <w:tc>
          <w:tcPr>
            <w:tcW w:w="1842" w:type="dxa"/>
            <w:tcBorders>
              <w:top w:val="single" w:sz="6" w:space="0" w:color="auto"/>
              <w:left w:val="single" w:sz="6" w:space="0" w:color="auto"/>
              <w:bottom w:val="single" w:sz="6" w:space="0" w:color="auto"/>
              <w:right w:val="single" w:sz="6" w:space="0" w:color="auto"/>
            </w:tcBorders>
            <w:tcPrChange w:id="52" w:author="Sumant Tambe" w:date="2012-11-30T16:16:00Z">
              <w:tcPr>
                <w:tcW w:w="1842" w:type="dxa"/>
                <w:tcBorders>
                  <w:top w:val="single" w:sz="6" w:space="0" w:color="auto"/>
                  <w:left w:val="single" w:sz="6" w:space="0" w:color="auto"/>
                  <w:bottom w:val="single" w:sz="6" w:space="0" w:color="auto"/>
                  <w:right w:val="single" w:sz="6" w:space="0" w:color="auto"/>
                </w:tcBorders>
              </w:tcPr>
            </w:tcPrChange>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Change w:id="53" w:author="Sumant Tambe" w:date="2012-11-30T16:16:00Z">
              <w:tcPr>
                <w:tcW w:w="1800" w:type="dxa"/>
                <w:tcBorders>
                  <w:top w:val="single" w:sz="6" w:space="0" w:color="auto"/>
                  <w:left w:val="single" w:sz="6" w:space="0" w:color="auto"/>
                  <w:bottom w:val="single" w:sz="6" w:space="0" w:color="auto"/>
                  <w:right w:val="single" w:sz="6" w:space="0" w:color="auto"/>
                </w:tcBorders>
              </w:tcPr>
            </w:tcPrChange>
          </w:tcPr>
          <w:p w:rsidR="002936A4" w:rsidRPr="00BA3C54" w:rsidRDefault="002936A4" w:rsidP="00BA3C54">
            <w:pPr>
              <w:pStyle w:val="BodyText"/>
            </w:pPr>
            <w:r>
              <w:t>Yes</w:t>
            </w:r>
          </w:p>
        </w:tc>
        <w:tc>
          <w:tcPr>
            <w:tcW w:w="1800" w:type="dxa"/>
            <w:tcBorders>
              <w:top w:val="single" w:sz="6" w:space="0" w:color="auto"/>
              <w:left w:val="single" w:sz="6" w:space="0" w:color="auto"/>
              <w:bottom w:val="single" w:sz="6" w:space="0" w:color="auto"/>
              <w:right w:val="single" w:sz="6" w:space="0" w:color="auto"/>
            </w:tcBorders>
            <w:tcPrChange w:id="54" w:author="Sumant Tambe" w:date="2012-11-30T16:16:00Z">
              <w:tcPr>
                <w:tcW w:w="1800" w:type="dxa"/>
                <w:tcBorders>
                  <w:top w:val="single" w:sz="6" w:space="0" w:color="auto"/>
                  <w:left w:val="single" w:sz="6" w:space="0" w:color="auto"/>
                  <w:bottom w:val="single" w:sz="6" w:space="0" w:color="auto"/>
                  <w:right w:val="single" w:sz="6" w:space="0" w:color="auto"/>
                </w:tcBorders>
              </w:tcPr>
            </w:tcPrChange>
          </w:tcPr>
          <w:p w:rsidR="002936A4" w:rsidRDefault="002936A4" w:rsidP="00BA3C54">
            <w:pPr>
              <w:pStyle w:val="BodyText"/>
              <w:rPr>
                <w:ins w:id="55" w:author="Sumant Tambe" w:date="2012-11-30T16:16:00Z"/>
              </w:rPr>
            </w:pPr>
            <w:ins w:id="56" w:author="Sumant Tambe" w:date="2012-11-30T16:16:00Z">
              <w:r>
                <w:t>Yes</w:t>
              </w:r>
            </w:ins>
          </w:p>
        </w:tc>
      </w:tr>
      <w:tr w:rsidR="002936A4" w:rsidTr="002936A4">
        <w:trPr>
          <w:cantSplit/>
          <w:jc w:val="center"/>
          <w:trPrChange w:id="57" w:author="Sumant Tambe" w:date="2012-11-30T16:16:00Z">
            <w:trPr>
              <w:cantSplit/>
              <w:jc w:val="center"/>
            </w:trPr>
          </w:trPrChange>
        </w:trPr>
        <w:tc>
          <w:tcPr>
            <w:tcW w:w="0" w:type="auto"/>
            <w:tcBorders>
              <w:top w:val="single" w:sz="6" w:space="0" w:color="auto"/>
              <w:left w:val="single" w:sz="6" w:space="0" w:color="auto"/>
              <w:bottom w:val="single" w:sz="6" w:space="0" w:color="auto"/>
              <w:right w:val="single" w:sz="6" w:space="0" w:color="auto"/>
            </w:tcBorders>
            <w:tcPrChange w:id="58" w:author="Sumant Tambe" w:date="2012-11-30T16:16:00Z">
              <w:tcPr>
                <w:tcW w:w="0" w:type="auto"/>
                <w:tcBorders>
                  <w:top w:val="single" w:sz="6" w:space="0" w:color="auto"/>
                  <w:left w:val="single" w:sz="6" w:space="0" w:color="auto"/>
                  <w:bottom w:val="single" w:sz="6" w:space="0" w:color="auto"/>
                  <w:right w:val="single" w:sz="6" w:space="0" w:color="auto"/>
                </w:tcBorders>
              </w:tcPr>
            </w:tcPrChange>
          </w:tcPr>
          <w:p w:rsidR="002936A4" w:rsidRPr="00BA3C54" w:rsidRDefault="002936A4" w:rsidP="00BA3C54">
            <w:pPr>
              <w:pStyle w:val="BodyText"/>
            </w:pPr>
            <w:r w:rsidRPr="00BA3C54">
              <w:t>Virginie Watine</w:t>
            </w:r>
          </w:p>
        </w:tc>
        <w:tc>
          <w:tcPr>
            <w:tcW w:w="1842" w:type="dxa"/>
            <w:tcBorders>
              <w:top w:val="single" w:sz="6" w:space="0" w:color="auto"/>
              <w:left w:val="single" w:sz="6" w:space="0" w:color="auto"/>
              <w:bottom w:val="single" w:sz="6" w:space="0" w:color="auto"/>
              <w:right w:val="single" w:sz="6" w:space="0" w:color="auto"/>
            </w:tcBorders>
            <w:tcPrChange w:id="59" w:author="Sumant Tambe" w:date="2012-11-30T16:16:00Z">
              <w:tcPr>
                <w:tcW w:w="1842" w:type="dxa"/>
                <w:tcBorders>
                  <w:top w:val="single" w:sz="6" w:space="0" w:color="auto"/>
                  <w:left w:val="single" w:sz="6" w:space="0" w:color="auto"/>
                  <w:bottom w:val="single" w:sz="6" w:space="0" w:color="auto"/>
                  <w:right w:val="single" w:sz="6" w:space="0" w:color="auto"/>
                </w:tcBorders>
              </w:tcPr>
            </w:tcPrChange>
          </w:tcPr>
          <w:p w:rsidR="002936A4" w:rsidRPr="00BA3C54" w:rsidRDefault="002936A4" w:rsidP="00BA3C54">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Change w:id="60" w:author="Sumant Tambe" w:date="2012-11-30T16:16:00Z">
              <w:tcPr>
                <w:tcW w:w="1800" w:type="dxa"/>
                <w:tcBorders>
                  <w:top w:val="single" w:sz="6" w:space="0" w:color="auto"/>
                  <w:left w:val="single" w:sz="6" w:space="0" w:color="auto"/>
                  <w:bottom w:val="single" w:sz="6" w:space="0" w:color="auto"/>
                  <w:right w:val="single" w:sz="6" w:space="0" w:color="auto"/>
                </w:tcBorders>
              </w:tcPr>
            </w:tcPrChange>
          </w:tcPr>
          <w:p w:rsidR="002936A4" w:rsidRPr="00BA3C54" w:rsidRDefault="002936A4" w:rsidP="00B877B9">
            <w:pPr>
              <w:pStyle w:val="BodyText"/>
            </w:pPr>
            <w:r>
              <w:t>Yes</w:t>
            </w:r>
          </w:p>
        </w:tc>
        <w:tc>
          <w:tcPr>
            <w:tcW w:w="1800" w:type="dxa"/>
            <w:tcBorders>
              <w:top w:val="single" w:sz="6" w:space="0" w:color="auto"/>
              <w:left w:val="single" w:sz="6" w:space="0" w:color="auto"/>
              <w:bottom w:val="single" w:sz="6" w:space="0" w:color="auto"/>
              <w:right w:val="single" w:sz="6" w:space="0" w:color="auto"/>
            </w:tcBorders>
            <w:tcPrChange w:id="61" w:author="Sumant Tambe" w:date="2012-11-30T16:16:00Z">
              <w:tcPr>
                <w:tcW w:w="1800" w:type="dxa"/>
                <w:tcBorders>
                  <w:top w:val="single" w:sz="6" w:space="0" w:color="auto"/>
                  <w:left w:val="single" w:sz="6" w:space="0" w:color="auto"/>
                  <w:bottom w:val="single" w:sz="6" w:space="0" w:color="auto"/>
                  <w:right w:val="single" w:sz="6" w:space="0" w:color="auto"/>
                </w:tcBorders>
              </w:tcPr>
            </w:tcPrChange>
          </w:tcPr>
          <w:p w:rsidR="002936A4" w:rsidRDefault="002936A4" w:rsidP="00B877B9">
            <w:pPr>
              <w:pStyle w:val="BodyText"/>
              <w:rPr>
                <w:ins w:id="62" w:author="Sumant Tambe" w:date="2012-11-30T16:16:00Z"/>
              </w:rPr>
            </w:pPr>
          </w:p>
        </w:tc>
      </w:tr>
      <w:tr w:rsidR="002936A4" w:rsidTr="002936A4">
        <w:trPr>
          <w:cantSplit/>
          <w:jc w:val="center"/>
          <w:trPrChange w:id="63" w:author="Sumant Tambe" w:date="2012-11-30T16:16:00Z">
            <w:trPr>
              <w:cantSplit/>
              <w:jc w:val="center"/>
            </w:trPr>
          </w:trPrChange>
        </w:trPr>
        <w:tc>
          <w:tcPr>
            <w:tcW w:w="0" w:type="auto"/>
            <w:tcBorders>
              <w:top w:val="single" w:sz="6" w:space="0" w:color="auto"/>
              <w:left w:val="single" w:sz="6" w:space="0" w:color="auto"/>
              <w:bottom w:val="single" w:sz="6" w:space="0" w:color="auto"/>
              <w:right w:val="single" w:sz="6" w:space="0" w:color="auto"/>
            </w:tcBorders>
            <w:tcPrChange w:id="64" w:author="Sumant Tambe" w:date="2012-11-30T16:16:00Z">
              <w:tcPr>
                <w:tcW w:w="0" w:type="auto"/>
                <w:tcBorders>
                  <w:top w:val="single" w:sz="6" w:space="0" w:color="auto"/>
                  <w:left w:val="single" w:sz="6" w:space="0" w:color="auto"/>
                  <w:bottom w:val="single" w:sz="6" w:space="0" w:color="auto"/>
                  <w:right w:val="single" w:sz="6" w:space="0" w:color="auto"/>
                </w:tcBorders>
              </w:tcPr>
            </w:tcPrChange>
          </w:tcPr>
          <w:p w:rsidR="002936A4" w:rsidRPr="00B2342F" w:rsidRDefault="002936A4" w:rsidP="00BE4FA6">
            <w:pPr>
              <w:pStyle w:val="BodyText"/>
            </w:pPr>
            <w:r>
              <w:t>Clark Tucker</w:t>
            </w:r>
          </w:p>
        </w:tc>
        <w:tc>
          <w:tcPr>
            <w:tcW w:w="1842" w:type="dxa"/>
            <w:tcBorders>
              <w:top w:val="single" w:sz="6" w:space="0" w:color="auto"/>
              <w:left w:val="single" w:sz="6" w:space="0" w:color="auto"/>
              <w:bottom w:val="single" w:sz="6" w:space="0" w:color="auto"/>
              <w:right w:val="single" w:sz="6" w:space="0" w:color="auto"/>
            </w:tcBorders>
            <w:tcPrChange w:id="65" w:author="Sumant Tambe" w:date="2012-11-30T16:16:00Z">
              <w:tcPr>
                <w:tcW w:w="1842" w:type="dxa"/>
                <w:tcBorders>
                  <w:top w:val="single" w:sz="6" w:space="0" w:color="auto"/>
                  <w:left w:val="single" w:sz="6" w:space="0" w:color="auto"/>
                  <w:bottom w:val="single" w:sz="6" w:space="0" w:color="auto"/>
                  <w:right w:val="single" w:sz="6" w:space="0" w:color="auto"/>
                </w:tcBorders>
              </w:tcPr>
            </w:tcPrChange>
          </w:tcPr>
          <w:p w:rsidR="002936A4" w:rsidRPr="00B2342F" w:rsidRDefault="002936A4" w:rsidP="00BE4FA6">
            <w:pPr>
              <w:pStyle w:val="BodyText"/>
            </w:pPr>
            <w:r>
              <w:t>Yes to all</w:t>
            </w:r>
          </w:p>
        </w:tc>
        <w:tc>
          <w:tcPr>
            <w:tcW w:w="1800" w:type="dxa"/>
            <w:tcBorders>
              <w:top w:val="single" w:sz="6" w:space="0" w:color="auto"/>
              <w:left w:val="single" w:sz="6" w:space="0" w:color="auto"/>
              <w:bottom w:val="single" w:sz="6" w:space="0" w:color="auto"/>
              <w:right w:val="single" w:sz="6" w:space="0" w:color="auto"/>
            </w:tcBorders>
            <w:tcPrChange w:id="66" w:author="Sumant Tambe" w:date="2012-11-30T16:16:00Z">
              <w:tcPr>
                <w:tcW w:w="1800" w:type="dxa"/>
                <w:tcBorders>
                  <w:top w:val="single" w:sz="6" w:space="0" w:color="auto"/>
                  <w:left w:val="single" w:sz="6" w:space="0" w:color="auto"/>
                  <w:bottom w:val="single" w:sz="6" w:space="0" w:color="auto"/>
                  <w:right w:val="single" w:sz="6" w:space="0" w:color="auto"/>
                </w:tcBorders>
              </w:tcPr>
            </w:tcPrChange>
          </w:tcPr>
          <w:p w:rsidR="002936A4" w:rsidRDefault="002936A4" w:rsidP="00BE4FA6">
            <w:pPr>
              <w:pStyle w:val="BodyText"/>
            </w:pPr>
            <w:r>
              <w:t>Yes</w:t>
            </w:r>
          </w:p>
        </w:tc>
        <w:tc>
          <w:tcPr>
            <w:tcW w:w="1800" w:type="dxa"/>
            <w:tcBorders>
              <w:top w:val="single" w:sz="6" w:space="0" w:color="auto"/>
              <w:left w:val="single" w:sz="6" w:space="0" w:color="auto"/>
              <w:bottom w:val="single" w:sz="6" w:space="0" w:color="auto"/>
              <w:right w:val="single" w:sz="6" w:space="0" w:color="auto"/>
            </w:tcBorders>
            <w:tcPrChange w:id="67" w:author="Sumant Tambe" w:date="2012-11-30T16:16:00Z">
              <w:tcPr>
                <w:tcW w:w="1800" w:type="dxa"/>
                <w:tcBorders>
                  <w:top w:val="single" w:sz="6" w:space="0" w:color="auto"/>
                  <w:left w:val="single" w:sz="6" w:space="0" w:color="auto"/>
                  <w:bottom w:val="single" w:sz="6" w:space="0" w:color="auto"/>
                  <w:right w:val="single" w:sz="6" w:space="0" w:color="auto"/>
                </w:tcBorders>
              </w:tcPr>
            </w:tcPrChange>
          </w:tcPr>
          <w:p w:rsidR="002936A4" w:rsidRDefault="002936A4" w:rsidP="00BE4FA6">
            <w:pPr>
              <w:pStyle w:val="BodyText"/>
              <w:rPr>
                <w:ins w:id="68" w:author="Sumant Tambe" w:date="2012-11-30T16:16:00Z"/>
              </w:rPr>
            </w:pPr>
          </w:p>
        </w:tc>
      </w:tr>
      <w:tr w:rsidR="002936A4" w:rsidTr="002936A4">
        <w:trPr>
          <w:cantSplit/>
          <w:jc w:val="center"/>
          <w:trPrChange w:id="69" w:author="Sumant Tambe" w:date="2012-11-30T16:16:00Z">
            <w:trPr>
              <w:cantSplit/>
              <w:jc w:val="center"/>
            </w:trPr>
          </w:trPrChange>
        </w:trPr>
        <w:tc>
          <w:tcPr>
            <w:tcW w:w="0" w:type="auto"/>
            <w:tcBorders>
              <w:top w:val="single" w:sz="6" w:space="0" w:color="auto"/>
              <w:left w:val="single" w:sz="6" w:space="0" w:color="auto"/>
              <w:bottom w:val="single" w:sz="6" w:space="0" w:color="auto"/>
              <w:right w:val="single" w:sz="6" w:space="0" w:color="auto"/>
            </w:tcBorders>
            <w:tcPrChange w:id="70" w:author="Sumant Tambe" w:date="2012-11-30T16:16:00Z">
              <w:tcPr>
                <w:tcW w:w="0" w:type="auto"/>
                <w:tcBorders>
                  <w:top w:val="single" w:sz="6" w:space="0" w:color="auto"/>
                  <w:left w:val="single" w:sz="6" w:space="0" w:color="auto"/>
                  <w:bottom w:val="single" w:sz="6" w:space="0" w:color="auto"/>
                  <w:right w:val="single" w:sz="6" w:space="0" w:color="auto"/>
                </w:tcBorders>
              </w:tcPr>
            </w:tcPrChange>
          </w:tcPr>
          <w:p w:rsidR="002936A4" w:rsidRDefault="002936A4" w:rsidP="00BE4FA6">
            <w:pPr>
              <w:pStyle w:val="BodyText"/>
            </w:pPr>
            <w:r>
              <w:t>Adam Mitz</w:t>
            </w:r>
          </w:p>
        </w:tc>
        <w:tc>
          <w:tcPr>
            <w:tcW w:w="1842" w:type="dxa"/>
            <w:tcBorders>
              <w:top w:val="single" w:sz="6" w:space="0" w:color="auto"/>
              <w:left w:val="single" w:sz="6" w:space="0" w:color="auto"/>
              <w:bottom w:val="single" w:sz="6" w:space="0" w:color="auto"/>
              <w:right w:val="single" w:sz="6" w:space="0" w:color="auto"/>
            </w:tcBorders>
            <w:tcPrChange w:id="71" w:author="Sumant Tambe" w:date="2012-11-30T16:16:00Z">
              <w:tcPr>
                <w:tcW w:w="1842" w:type="dxa"/>
                <w:tcBorders>
                  <w:top w:val="single" w:sz="6" w:space="0" w:color="auto"/>
                  <w:left w:val="single" w:sz="6" w:space="0" w:color="auto"/>
                  <w:bottom w:val="single" w:sz="6" w:space="0" w:color="auto"/>
                  <w:right w:val="single" w:sz="6" w:space="0" w:color="auto"/>
                </w:tcBorders>
              </w:tcPr>
            </w:tcPrChange>
          </w:tcPr>
          <w:p w:rsidR="002936A4" w:rsidRDefault="002936A4" w:rsidP="00BE4FA6">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Change w:id="72" w:author="Sumant Tambe" w:date="2012-11-30T16:16:00Z">
              <w:tcPr>
                <w:tcW w:w="1800" w:type="dxa"/>
                <w:tcBorders>
                  <w:top w:val="single" w:sz="6" w:space="0" w:color="auto"/>
                  <w:left w:val="single" w:sz="6" w:space="0" w:color="auto"/>
                  <w:bottom w:val="single" w:sz="6" w:space="0" w:color="auto"/>
                  <w:right w:val="single" w:sz="6" w:space="0" w:color="auto"/>
                </w:tcBorders>
              </w:tcPr>
            </w:tcPrChange>
          </w:tcPr>
          <w:p w:rsidR="002936A4" w:rsidRDefault="002936A4" w:rsidP="00BE4FA6">
            <w:pPr>
              <w:pStyle w:val="BodyText"/>
            </w:pPr>
            <w:r>
              <w:t>Abstain</w:t>
            </w:r>
          </w:p>
        </w:tc>
        <w:tc>
          <w:tcPr>
            <w:tcW w:w="1800" w:type="dxa"/>
            <w:tcBorders>
              <w:top w:val="single" w:sz="6" w:space="0" w:color="auto"/>
              <w:left w:val="single" w:sz="6" w:space="0" w:color="auto"/>
              <w:bottom w:val="single" w:sz="6" w:space="0" w:color="auto"/>
              <w:right w:val="single" w:sz="6" w:space="0" w:color="auto"/>
            </w:tcBorders>
            <w:tcPrChange w:id="73" w:author="Sumant Tambe" w:date="2012-11-30T16:16:00Z">
              <w:tcPr>
                <w:tcW w:w="1800" w:type="dxa"/>
                <w:tcBorders>
                  <w:top w:val="single" w:sz="6" w:space="0" w:color="auto"/>
                  <w:left w:val="single" w:sz="6" w:space="0" w:color="auto"/>
                  <w:bottom w:val="single" w:sz="6" w:space="0" w:color="auto"/>
                  <w:right w:val="single" w:sz="6" w:space="0" w:color="auto"/>
                </w:tcBorders>
              </w:tcPr>
            </w:tcPrChange>
          </w:tcPr>
          <w:p w:rsidR="002936A4" w:rsidRDefault="002936A4" w:rsidP="00BE4FA6">
            <w:pPr>
              <w:pStyle w:val="BodyText"/>
              <w:rPr>
                <w:ins w:id="74" w:author="Sumant Tambe" w:date="2012-11-30T16:16:00Z"/>
              </w:rPr>
            </w:pPr>
          </w:p>
        </w:tc>
      </w:tr>
    </w:tbl>
    <w:p w:rsidR="00096DA3" w:rsidRPr="00997DE4" w:rsidRDefault="000B5E03" w:rsidP="00096DA3">
      <w:pPr>
        <w:pStyle w:val="Heading2"/>
      </w:pPr>
      <w:r>
        <w:br w:type="page"/>
      </w:r>
      <w:bookmarkStart w:id="75" w:name="_Toc342168565"/>
      <w:r w:rsidR="00096DA3" w:rsidRPr="00997DE4">
        <w:lastRenderedPageBreak/>
        <w:t>Summary of Changes Made</w:t>
      </w:r>
      <w:bookmarkEnd w:id="75"/>
    </w:p>
    <w:p w:rsidR="00096DA3" w:rsidRPr="00997DE4" w:rsidRDefault="00096DA3" w:rsidP="00096DA3">
      <w:pPr>
        <w:pStyle w:val="BodyText"/>
      </w:pPr>
      <w:r w:rsidRPr="00997DE4">
        <w:t>The DDS-</w:t>
      </w:r>
      <w:r w:rsidR="00E92551">
        <w:t>PSM-Java</w:t>
      </w:r>
      <w:r w:rsidRPr="00997DE4">
        <w:t xml:space="preserve"> FTF made changes that:</w:t>
      </w:r>
    </w:p>
    <w:p w:rsidR="00096DA3" w:rsidRDefault="00096DA3">
      <w:pPr>
        <w:pStyle w:val="BodyTextBullet"/>
        <w:spacing w:before="100" w:after="100"/>
      </w:pPr>
      <w:r>
        <w:t xml:space="preserve">Corrected features that impeded implementation of the specification </w:t>
      </w:r>
    </w:p>
    <w:p w:rsidR="00096DA3" w:rsidRDefault="00096DA3">
      <w:pPr>
        <w:pStyle w:val="BodyTextBullet"/>
        <w:spacing w:before="100" w:after="100"/>
      </w:pPr>
      <w:r>
        <w:t>Clarified ambiguous aspects of the specification, especially with respect to certain error-prone constructions</w:t>
      </w:r>
    </w:p>
    <w:p w:rsidR="00096DA3" w:rsidRPr="00476D68" w:rsidRDefault="00096DA3">
      <w:pPr>
        <w:pStyle w:val="BodyTextBullet"/>
        <w:spacing w:before="100" w:after="100"/>
      </w:pPr>
      <w:r>
        <w:t>Provided additional convenience for users, especially those upgrading from previous versions of DDS</w:t>
      </w:r>
    </w:p>
    <w:p w:rsidR="00096DA3" w:rsidRDefault="00096DA3" w:rsidP="00096DA3">
      <w:pPr>
        <w:pStyle w:val="BodyText"/>
      </w:pPr>
      <w:r>
        <w:t>Here is the FTF's categorization of the resolutions applied to the specification according to their impact on the clarity and precision of the specification: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047"/>
        <w:gridCol w:w="1283"/>
        <w:gridCol w:w="3526"/>
      </w:tblGrid>
      <w:tr w:rsidR="00096DA3">
        <w:trPr>
          <w:cantSplit/>
        </w:trPr>
        <w:tc>
          <w:tcPr>
            <w:tcW w:w="0" w:type="auto"/>
            <w:tcBorders>
              <w:bottom w:val="double" w:sz="4" w:space="0" w:color="auto"/>
            </w:tcBorders>
          </w:tcPr>
          <w:p w:rsidR="00096DA3" w:rsidRDefault="00096DA3" w:rsidP="00096DA3">
            <w:pPr>
              <w:pStyle w:val="BodyText"/>
              <w:jc w:val="center"/>
            </w:pPr>
            <w:r>
              <w:t>Extent of Change</w:t>
            </w:r>
          </w:p>
        </w:tc>
        <w:tc>
          <w:tcPr>
            <w:tcW w:w="0" w:type="auto"/>
            <w:tcBorders>
              <w:bottom w:val="double" w:sz="4" w:space="0" w:color="auto"/>
            </w:tcBorders>
          </w:tcPr>
          <w:p w:rsidR="00096DA3" w:rsidRDefault="00096DA3" w:rsidP="00096DA3">
            <w:pPr>
              <w:pStyle w:val="BodyText"/>
              <w:jc w:val="center"/>
            </w:pPr>
            <w:r>
              <w:t>Number of Issues</w:t>
            </w:r>
          </w:p>
        </w:tc>
        <w:tc>
          <w:tcPr>
            <w:tcW w:w="0" w:type="auto"/>
            <w:tcBorders>
              <w:bottom w:val="double" w:sz="4" w:space="0" w:color="auto"/>
            </w:tcBorders>
          </w:tcPr>
          <w:p w:rsidR="00096DA3" w:rsidRDefault="00096DA3" w:rsidP="00096DA3">
            <w:pPr>
              <w:pStyle w:val="BodyText"/>
              <w:jc w:val="center"/>
            </w:pPr>
            <w:r>
              <w:t>OMG Issue Numbers</w:t>
            </w:r>
          </w:p>
        </w:tc>
      </w:tr>
      <w:tr w:rsidR="00096DA3">
        <w:trPr>
          <w:cantSplit/>
        </w:trPr>
        <w:tc>
          <w:tcPr>
            <w:tcW w:w="0" w:type="auto"/>
            <w:tcBorders>
              <w:top w:val="nil"/>
            </w:tcBorders>
          </w:tcPr>
          <w:p w:rsidR="00096DA3" w:rsidRDefault="00096DA3">
            <w:pPr>
              <w:pStyle w:val="TableNormal1"/>
              <w:rPr>
                <w:b/>
              </w:rPr>
            </w:pPr>
            <w:r>
              <w:rPr>
                <w:b/>
              </w:rPr>
              <w:t xml:space="preserve">Critical/Urgent </w:t>
            </w:r>
            <w:r>
              <w:t>- Fixed problems with normative parts of the specification which prevented implementation work</w:t>
            </w:r>
          </w:p>
        </w:tc>
        <w:tc>
          <w:tcPr>
            <w:tcW w:w="0" w:type="auto"/>
            <w:tcBorders>
              <w:top w:val="nil"/>
            </w:tcBorders>
          </w:tcPr>
          <w:p w:rsidR="00096DA3" w:rsidRPr="00655347" w:rsidRDefault="00096DA3">
            <w:pPr>
              <w:pStyle w:val="TableNormal1"/>
              <w:jc w:val="center"/>
              <w:rPr>
                <w:rStyle w:val="TODO"/>
              </w:rPr>
            </w:pPr>
            <w:r w:rsidRPr="00655347">
              <w:rPr>
                <w:rStyle w:val="TODO"/>
                <w:b/>
              </w:rPr>
              <w:t>0</w:t>
            </w:r>
          </w:p>
        </w:tc>
        <w:tc>
          <w:tcPr>
            <w:tcW w:w="0" w:type="auto"/>
            <w:tcBorders>
              <w:top w:val="nil"/>
            </w:tcBorders>
          </w:tcPr>
          <w:p w:rsidR="00096DA3" w:rsidRPr="00655347" w:rsidRDefault="00096DA3" w:rsidP="00096DA3">
            <w:pPr>
              <w:pStyle w:val="TableNormal1"/>
              <w:rPr>
                <w:rStyle w:val="TODO"/>
              </w:rPr>
            </w:pPr>
            <w:r w:rsidRPr="00655347">
              <w:rPr>
                <w:rStyle w:val="TODO"/>
                <w:b/>
              </w:rPr>
              <w:t>None</w:t>
            </w:r>
          </w:p>
        </w:tc>
      </w:tr>
      <w:tr w:rsidR="00096DA3">
        <w:trPr>
          <w:cantSplit/>
        </w:trPr>
        <w:tc>
          <w:tcPr>
            <w:tcW w:w="0" w:type="auto"/>
            <w:tcBorders>
              <w:top w:val="nil"/>
            </w:tcBorders>
          </w:tcPr>
          <w:p w:rsidR="00096DA3" w:rsidRDefault="00096DA3">
            <w:pPr>
              <w:pStyle w:val="TableNormal1"/>
            </w:pPr>
            <w:r>
              <w:rPr>
                <w:b/>
              </w:rPr>
              <w:t xml:space="preserve">Significant </w:t>
            </w:r>
            <w:r>
              <w:t>- Fixed problems with normative parts of the specification that raised concern about implementability</w:t>
            </w:r>
          </w:p>
        </w:tc>
        <w:tc>
          <w:tcPr>
            <w:tcW w:w="0" w:type="auto"/>
            <w:tcBorders>
              <w:top w:val="nil"/>
            </w:tcBorders>
          </w:tcPr>
          <w:p w:rsidR="00096DA3" w:rsidRPr="00655347" w:rsidRDefault="00043C1C">
            <w:pPr>
              <w:pStyle w:val="TableNormal1"/>
              <w:jc w:val="center"/>
              <w:rPr>
                <w:rStyle w:val="TODO"/>
              </w:rPr>
            </w:pPr>
            <w:r>
              <w:rPr>
                <w:rStyle w:val="TODO"/>
                <w:b/>
              </w:rPr>
              <w:t>6</w:t>
            </w:r>
          </w:p>
        </w:tc>
        <w:tc>
          <w:tcPr>
            <w:tcW w:w="0" w:type="auto"/>
            <w:tcBorders>
              <w:top w:val="nil"/>
            </w:tcBorders>
          </w:tcPr>
          <w:p w:rsidR="00937039" w:rsidRDefault="00210E3C">
            <w:pPr>
              <w:pStyle w:val="TableNormal1"/>
              <w:rPr>
                <w:rStyle w:val="TODO"/>
              </w:rPr>
            </w:pPr>
            <w:r>
              <w:rPr>
                <w:rStyle w:val="TODO"/>
              </w:rPr>
              <w:t>15966,</w:t>
            </w:r>
            <w:r w:rsidR="002D1CE2">
              <w:rPr>
                <w:rStyle w:val="TODO"/>
              </w:rPr>
              <w:t>16529,</w:t>
            </w:r>
            <w:r w:rsidR="00FE30E3">
              <w:rPr>
                <w:rStyle w:val="TODO"/>
              </w:rPr>
              <w:t>16531,</w:t>
            </w:r>
            <w:r w:rsidR="00937039">
              <w:rPr>
                <w:rStyle w:val="TODO"/>
              </w:rPr>
              <w:t>16536,</w:t>
            </w:r>
          </w:p>
          <w:p w:rsidR="00096DA3" w:rsidRDefault="00937039">
            <w:pPr>
              <w:pStyle w:val="TableNormal1"/>
              <w:rPr>
                <w:rStyle w:val="TODO"/>
              </w:rPr>
            </w:pPr>
            <w:r>
              <w:rPr>
                <w:rStyle w:val="TODO"/>
              </w:rPr>
              <w:t xml:space="preserve">17303, </w:t>
            </w:r>
            <w:r w:rsidR="00043C1C">
              <w:rPr>
                <w:rStyle w:val="TODO"/>
              </w:rPr>
              <w:t>18285</w:t>
            </w:r>
          </w:p>
          <w:p w:rsidR="00210E3C" w:rsidRPr="00655347" w:rsidRDefault="00210E3C">
            <w:pPr>
              <w:pStyle w:val="TableNormal1"/>
              <w:rPr>
                <w:rStyle w:val="TODO"/>
              </w:rPr>
            </w:pPr>
          </w:p>
        </w:tc>
      </w:tr>
      <w:tr w:rsidR="00096DA3">
        <w:trPr>
          <w:cantSplit/>
        </w:trPr>
        <w:tc>
          <w:tcPr>
            <w:tcW w:w="0" w:type="auto"/>
          </w:tcPr>
          <w:p w:rsidR="00096DA3" w:rsidRDefault="00096DA3">
            <w:pPr>
              <w:pStyle w:val="TableNormal1"/>
            </w:pPr>
            <w:r>
              <w:rPr>
                <w:b/>
              </w:rPr>
              <w:t xml:space="preserve">Minor </w:t>
            </w:r>
            <w:r>
              <w:t>- Fixed minor problems with normative parts of the specification</w:t>
            </w:r>
          </w:p>
        </w:tc>
        <w:tc>
          <w:tcPr>
            <w:tcW w:w="0" w:type="auto"/>
          </w:tcPr>
          <w:p w:rsidR="00096DA3" w:rsidRPr="00655347" w:rsidRDefault="00BE1A0C">
            <w:pPr>
              <w:pStyle w:val="TableNormal1"/>
              <w:jc w:val="center"/>
              <w:rPr>
                <w:rStyle w:val="TODO"/>
              </w:rPr>
            </w:pPr>
            <w:r>
              <w:rPr>
                <w:rStyle w:val="TODO"/>
                <w:b/>
              </w:rPr>
              <w:t>6</w:t>
            </w:r>
          </w:p>
        </w:tc>
        <w:tc>
          <w:tcPr>
            <w:tcW w:w="0" w:type="auto"/>
          </w:tcPr>
          <w:p w:rsidR="00096DA3" w:rsidRPr="00655347" w:rsidRDefault="00FE30E3" w:rsidP="000F3A65">
            <w:pPr>
              <w:pStyle w:val="TableNormal1"/>
              <w:rPr>
                <w:rStyle w:val="TODO"/>
              </w:rPr>
            </w:pPr>
            <w:r>
              <w:rPr>
                <w:rStyle w:val="TODO"/>
              </w:rPr>
              <w:t>16530</w:t>
            </w:r>
            <w:r w:rsidR="00937039">
              <w:rPr>
                <w:rStyle w:val="TODO"/>
              </w:rPr>
              <w:t>, 17065, 17302</w:t>
            </w:r>
            <w:r w:rsidR="00A36A5A">
              <w:rPr>
                <w:rStyle w:val="TODO"/>
              </w:rPr>
              <w:t>, 17304, 17415</w:t>
            </w:r>
            <w:r w:rsidR="00043C1C">
              <w:rPr>
                <w:rStyle w:val="TODO"/>
              </w:rPr>
              <w:t xml:space="preserve">, 16535, </w:t>
            </w:r>
          </w:p>
        </w:tc>
      </w:tr>
      <w:tr w:rsidR="00096DA3">
        <w:trPr>
          <w:cantSplit/>
        </w:trPr>
        <w:tc>
          <w:tcPr>
            <w:tcW w:w="0" w:type="auto"/>
          </w:tcPr>
          <w:p w:rsidR="00096DA3" w:rsidRDefault="00096DA3">
            <w:pPr>
              <w:pStyle w:val="TableNormal1"/>
            </w:pPr>
            <w:r>
              <w:rPr>
                <w:b/>
              </w:rPr>
              <w:t xml:space="preserve">Support Text </w:t>
            </w:r>
            <w:r>
              <w:t>-Changes to descriptive, explanatory, or supporting material.</w:t>
            </w:r>
          </w:p>
        </w:tc>
        <w:tc>
          <w:tcPr>
            <w:tcW w:w="0" w:type="auto"/>
          </w:tcPr>
          <w:p w:rsidR="00096DA3" w:rsidRPr="00655347" w:rsidRDefault="00FD37C2">
            <w:pPr>
              <w:pStyle w:val="TableNormal1"/>
              <w:jc w:val="center"/>
              <w:rPr>
                <w:rStyle w:val="TODO"/>
              </w:rPr>
            </w:pPr>
            <w:r>
              <w:rPr>
                <w:rStyle w:val="TODO"/>
                <w:b/>
              </w:rPr>
              <w:t>2</w:t>
            </w:r>
          </w:p>
        </w:tc>
        <w:tc>
          <w:tcPr>
            <w:tcW w:w="0" w:type="auto"/>
          </w:tcPr>
          <w:p w:rsidR="00096DA3" w:rsidRDefault="00BB7AC7" w:rsidP="00655347">
            <w:pPr>
              <w:pStyle w:val="TableNormal1"/>
              <w:rPr>
                <w:rStyle w:val="TODO"/>
              </w:rPr>
            </w:pPr>
            <w:r>
              <w:rPr>
                <w:rStyle w:val="TODO"/>
              </w:rPr>
              <w:t>15968</w:t>
            </w:r>
            <w:r w:rsidR="00FE30E3">
              <w:rPr>
                <w:rStyle w:val="TODO"/>
              </w:rPr>
              <w:t xml:space="preserve">, </w:t>
            </w:r>
            <w:r w:rsidR="00937039">
              <w:rPr>
                <w:rStyle w:val="TODO"/>
              </w:rPr>
              <w:t>17204</w:t>
            </w:r>
          </w:p>
          <w:p w:rsidR="002D1CE2" w:rsidRPr="00655347" w:rsidRDefault="002D1CE2" w:rsidP="00655347">
            <w:pPr>
              <w:pStyle w:val="TableNormal1"/>
              <w:rPr>
                <w:rStyle w:val="TODO"/>
              </w:rPr>
            </w:pPr>
          </w:p>
        </w:tc>
      </w:tr>
    </w:tbl>
    <w:p w:rsidR="00096DA3" w:rsidRDefault="00096DA3">
      <w:pPr>
        <w:spacing w:before="100" w:after="100"/>
        <w:rPr>
          <w:rFonts w:ascii="Arial" w:hAnsi="Arial"/>
        </w:rPr>
      </w:pPr>
    </w:p>
    <w:p w:rsidR="00096DA3" w:rsidRDefault="00096DA3">
      <w:pPr>
        <w:spacing w:before="100" w:after="100"/>
        <w:rPr>
          <w:rFonts w:ascii="Arial" w:hAnsi="Arial"/>
        </w:rPr>
      </w:pPr>
    </w:p>
    <w:p w:rsidR="00096DA3" w:rsidRDefault="00096DA3">
      <w:pPr>
        <w:spacing w:before="100" w:after="100"/>
        <w:rPr>
          <w:rFonts w:ascii="Arial" w:hAnsi="Arial"/>
        </w:rPr>
        <w:sectPr w:rsidR="00096DA3">
          <w:headerReference w:type="default" r:id="rId13"/>
          <w:footerReference w:type="default" r:id="rId14"/>
          <w:pgSz w:w="12240" w:h="15840"/>
          <w:pgMar w:top="1440" w:right="1800" w:bottom="1440" w:left="1800" w:header="720" w:footer="720" w:gutter="0"/>
          <w:pgNumType w:start="1"/>
          <w:cols w:space="720"/>
        </w:sectPr>
      </w:pPr>
      <w:bookmarkStart w:id="76" w:name="IssueBegin"/>
      <w:bookmarkEnd w:id="76"/>
    </w:p>
    <w:p w:rsidR="00096DA3" w:rsidRDefault="00096DA3" w:rsidP="00096DA3">
      <w:pPr>
        <w:pStyle w:val="DispositionHeader"/>
      </w:pPr>
      <w:bookmarkStart w:id="77" w:name="_Toc342168566"/>
      <w:r>
        <w:lastRenderedPageBreak/>
        <w:t>Disposition: Resolved</w:t>
      </w:r>
      <w:bookmarkEnd w:id="77"/>
    </w:p>
    <w:p w:rsidR="00F14C5C" w:rsidRDefault="00F14C5C" w:rsidP="00F14C5C">
      <w:pPr>
        <w:pStyle w:val="OMGIssueNO"/>
      </w:pPr>
      <w:bookmarkStart w:id="78" w:name="_Toc30934246"/>
      <w:bookmarkStart w:id="79" w:name="_Toc342168567"/>
      <w:r>
        <w:lastRenderedPageBreak/>
        <w:t xml:space="preserve">OMG Issue No: </w:t>
      </w:r>
      <w:r w:rsidRPr="001070B8">
        <w:t>1</w:t>
      </w:r>
      <w:r>
        <w:t>5966</w:t>
      </w:r>
      <w:bookmarkEnd w:id="79"/>
      <w:r w:rsidRPr="001070B8">
        <w:t xml:space="preserve"> </w:t>
      </w:r>
    </w:p>
    <w:p w:rsidR="00F14C5C" w:rsidRDefault="00F14C5C" w:rsidP="00F14C5C">
      <w:pPr>
        <w:pStyle w:val="OMGTitle"/>
      </w:pPr>
      <w:bookmarkStart w:id="80" w:name="_Toc342168568"/>
      <w:r w:rsidRPr="00FB1A1D">
        <w:t>Title</w:t>
      </w:r>
      <w:r>
        <w:t>:</w:t>
      </w:r>
      <w:r>
        <w:tab/>
      </w:r>
      <w:r w:rsidRPr="00BE4FA6">
        <w:t>XML-Based QoS Policy Settings</w:t>
      </w:r>
      <w:bookmarkEnd w:id="80"/>
    </w:p>
    <w:p w:rsidR="00F14C5C" w:rsidRDefault="00F14C5C" w:rsidP="00F14C5C">
      <w:pPr>
        <w:pStyle w:val="OMGSource"/>
      </w:pPr>
      <w:r w:rsidRPr="00FB1A1D">
        <w:t>Source</w:t>
      </w:r>
      <w:r>
        <w:t>:</w:t>
      </w:r>
    </w:p>
    <w:p w:rsidR="00F14C5C" w:rsidRDefault="00F14C5C" w:rsidP="00F14C5C">
      <w:pPr>
        <w:pStyle w:val="BodyText"/>
      </w:pPr>
      <w:r w:rsidRPr="000150B7">
        <w:t>PrismTech (Dr. Angelo Corsaro, PhD., angelo.corsaro(at)prismtech.com)</w:t>
      </w:r>
    </w:p>
    <w:p w:rsidR="00F14C5C" w:rsidRPr="007436A1" w:rsidRDefault="00F14C5C" w:rsidP="00F14C5C">
      <w:pPr>
        <w:pStyle w:val="BodyText"/>
      </w:pPr>
      <w:r>
        <w:rPr>
          <w:b/>
        </w:rPr>
        <w:t>Nature</w:t>
      </w:r>
      <w:r w:rsidRPr="002753C0">
        <w:rPr>
          <w:b/>
        </w:rPr>
        <w:t>:</w:t>
      </w:r>
      <w:r>
        <w:t xml:space="preserve"> </w:t>
      </w:r>
      <w:r w:rsidRPr="00403449">
        <w:t>Uncategorized Issue</w:t>
      </w:r>
    </w:p>
    <w:p w:rsidR="00F14C5C" w:rsidRPr="007436A1" w:rsidRDefault="00F14C5C" w:rsidP="00F14C5C">
      <w:pPr>
        <w:pStyle w:val="BodyText"/>
      </w:pPr>
      <w:r w:rsidRPr="002753C0">
        <w:rPr>
          <w:b/>
        </w:rPr>
        <w:t>Severity:</w:t>
      </w:r>
      <w:r>
        <w:t xml:space="preserve"> </w:t>
      </w:r>
      <w:r w:rsidRPr="000150B7">
        <w:t>Minor</w:t>
      </w:r>
    </w:p>
    <w:p w:rsidR="00F14C5C" w:rsidRDefault="00F14C5C" w:rsidP="00F14C5C">
      <w:pPr>
        <w:pStyle w:val="OMGSummary"/>
      </w:pPr>
      <w:r>
        <w:t>Summary:</w:t>
      </w:r>
    </w:p>
    <w:p w:rsidR="00F14C5C" w:rsidRDefault="00F14C5C" w:rsidP="00F14C5C">
      <w:pPr>
        <w:pStyle w:val="BodyText"/>
      </w:pPr>
      <w:r>
        <w:t>ISSUE</w:t>
      </w:r>
    </w:p>
    <w:p w:rsidR="00F14C5C" w:rsidRDefault="00F14C5C" w:rsidP="00F14C5C">
      <w:pPr>
        <w:pStyle w:val="BodyText"/>
      </w:pPr>
      <w:r>
        <w:t>The newly introduced XML Based Policy configuration adds new methods in the core DDS entities that allow to fetch QoS from XML filers. This solution is not ideal since if generalized, e.g. QoS configuration from an URI, JSON stream, etc., would lead to an explosion of the core DDS API.</w:t>
      </w:r>
    </w:p>
    <w:p w:rsidR="00F14C5C" w:rsidRDefault="00F14C5C" w:rsidP="00F14C5C">
      <w:pPr>
        <w:pStyle w:val="OMGResolution"/>
      </w:pPr>
      <w:r>
        <w:t>Proposed Resolution:</w:t>
      </w:r>
    </w:p>
    <w:p w:rsidR="00F14C5C" w:rsidRDefault="00F14C5C" w:rsidP="00F14C5C">
      <w:pPr>
        <w:pStyle w:val="BodyText"/>
      </w:pPr>
      <w:r>
        <w:t>The suggestion is to remove the added methods from the core API and  use instead a Builder pattern (of some form).</w:t>
      </w:r>
    </w:p>
    <w:p w:rsidR="00F14C5C" w:rsidRDefault="00F14C5C" w:rsidP="00F14C5C">
      <w:pPr>
        <w:pStyle w:val="BodyText"/>
      </w:pPr>
      <w:r>
        <w:t>A sketch of the suggested change is provided below:</w:t>
      </w:r>
    </w:p>
    <w:p w:rsidR="00F14C5C" w:rsidRPr="000150B7" w:rsidRDefault="00F14C5C" w:rsidP="00F14C5C">
      <w:pPr>
        <w:pStyle w:val="BodyText"/>
        <w:rPr>
          <w:rFonts w:ascii="Courier New" w:hAnsi="Courier New" w:cs="Courier New"/>
          <w:sz w:val="22"/>
        </w:rPr>
      </w:pPr>
      <w:r w:rsidRPr="000150B7">
        <w:rPr>
          <w:rFonts w:ascii="Courier New" w:hAnsi="Courier New" w:cs="Courier New"/>
          <w:sz w:val="22"/>
        </w:rPr>
        <w:t>PolicyBuilder  builder = PolicyBuilder::load("XMLBuilder");</w:t>
      </w:r>
    </w:p>
    <w:p w:rsidR="00F14C5C" w:rsidRDefault="00F14C5C" w:rsidP="00F14C5C">
      <w:pPr>
        <w:pStyle w:val="BodyText"/>
      </w:pPr>
      <w:r w:rsidRPr="000150B7">
        <w:rPr>
          <w:rFonts w:ascii="Courier New" w:hAnsi="Courier New" w:cs="Courier New"/>
          <w:sz w:val="22"/>
        </w:rPr>
        <w:t>TopicQos tqos = builder.topic_qos(file_name, profile_name);</w:t>
      </w:r>
    </w:p>
    <w:p w:rsidR="00F14C5C" w:rsidRDefault="00F14C5C" w:rsidP="00F14C5C">
      <w:pPr>
        <w:pStyle w:val="BodyText"/>
      </w:pPr>
      <w:r>
        <w:t>Notice that the suggested approach allows to easily extend the supported format for QoS representation w/o any impact on the core DDS API and overall facilitate the support for multiple approaches.</w:t>
      </w:r>
    </w:p>
    <w:p w:rsidR="00F14C5C" w:rsidRDefault="00F14C5C" w:rsidP="00F14C5C">
      <w:pPr>
        <w:pStyle w:val="OMGRevisedText"/>
      </w:pPr>
      <w:r w:rsidRPr="00081DCC">
        <w:t>Revised Text:</w:t>
      </w:r>
    </w:p>
    <w:p w:rsidR="005228DD" w:rsidRDefault="00F14C5C" w:rsidP="00F14C5C">
      <w:pPr>
        <w:pStyle w:val="BodyText"/>
        <w:rPr>
          <w:ins w:id="81" w:author="Sumant Tambe" w:date="2012-11-30T16:18:00Z"/>
        </w:rPr>
      </w:pPr>
      <w:r>
        <w:t xml:space="preserve">A </w:t>
      </w:r>
      <w:r w:rsidRPr="00BD7F3C">
        <w:rPr>
          <w:rFonts w:ascii="Courier New" w:hAnsi="Courier New" w:cs="Courier New"/>
        </w:rPr>
        <w:t>QoSProvider</w:t>
      </w:r>
      <w:r>
        <w:rPr>
          <w:rFonts w:ascii="Courier New" w:hAnsi="Courier New" w:cs="Courier New"/>
        </w:rPr>
        <w:t xml:space="preserve"> </w:t>
      </w:r>
      <w:r>
        <w:t xml:space="preserve">interface has been added. </w:t>
      </w:r>
      <w:ins w:id="82" w:author="Sumant Tambe" w:date="2012-11-30T16:13:00Z">
        <w:r w:rsidR="008105C9">
          <w:t xml:space="preserve">Please see </w:t>
        </w:r>
      </w:ins>
      <w:ins w:id="83" w:author="Sumant Tambe" w:date="2012-11-30T16:16:00Z">
        <w:r w:rsidR="002936A4">
          <w:t xml:space="preserve">section 7.2.5.3 in the specification. </w:t>
        </w:r>
      </w:ins>
      <w:ins w:id="84" w:author="Sumant Tambe" w:date="2012-11-30T16:18:00Z">
        <w:r w:rsidR="001E4C53">
          <w:t>T</w:t>
        </w:r>
        <w:r w:rsidR="001E4C53" w:rsidRPr="001E4C53">
          <w:t xml:space="preserve">he QosProvider interface allows Entity’s Qos to be obtained from the names of QoS library and profile. The Qos library source is provided as a uniform resource identifier (URI). Conforming implementation must support “file://” prefix. For instance, “file:///path/to/qos/library”. </w:t>
        </w:r>
      </w:ins>
    </w:p>
    <w:p w:rsidR="00F14C5C" w:rsidRDefault="00F14C5C" w:rsidP="00F14C5C">
      <w:pPr>
        <w:pStyle w:val="BodyText"/>
      </w:pPr>
      <w:r>
        <w:t xml:space="preserve">An instance of </w:t>
      </w:r>
      <w:r w:rsidRPr="0023038F">
        <w:rPr>
          <w:rFonts w:ascii="Courier New" w:hAnsi="Courier New" w:cs="Courier New"/>
        </w:rPr>
        <w:t>QosProvider</w:t>
      </w:r>
      <w:r>
        <w:t xml:space="preserve"> is obtained from the </w:t>
      </w:r>
      <w:r w:rsidRPr="0023038F">
        <w:rPr>
          <w:rFonts w:ascii="Courier New" w:hAnsi="Courier New" w:cs="Courier New"/>
        </w:rPr>
        <w:t>ServiceEnvironment</w:t>
      </w:r>
      <w:r>
        <w:t>. For example,</w:t>
      </w:r>
    </w:p>
    <w:p w:rsidR="00F14C5C" w:rsidRPr="00386170" w:rsidRDefault="00F14C5C" w:rsidP="00F14C5C">
      <w:pPr>
        <w:pStyle w:val="BodyText"/>
        <w:rPr>
          <w:rFonts w:ascii="Courier New" w:hAnsi="Courier New" w:cs="Courier New"/>
        </w:rPr>
      </w:pPr>
      <w:r>
        <w:rPr>
          <w:rFonts w:ascii="Courier New" w:hAnsi="Courier New" w:cs="Courier New"/>
        </w:rPr>
        <w:t>serviceEnv.</w:t>
      </w:r>
      <w:r w:rsidRPr="0023038F">
        <w:rPr>
          <w:rFonts w:ascii="Courier New" w:hAnsi="Courier New" w:cs="Courier New"/>
        </w:rPr>
        <w:t>newQosProvider(String uri, String profile);</w:t>
      </w:r>
    </w:p>
    <w:p w:rsidR="00F14C5C" w:rsidDel="005228DD" w:rsidRDefault="00F14C5C" w:rsidP="005228DD">
      <w:pPr>
        <w:pStyle w:val="BodyText"/>
        <w:rPr>
          <w:del w:id="85" w:author="Sumant Tambe" w:date="2012-11-30T16:19:00Z"/>
        </w:rPr>
      </w:pPr>
      <w:r>
        <w:t xml:space="preserve">uri specifies the protocol and source of the qos library. </w:t>
      </w:r>
      <w:del w:id="86" w:author="Sumant Tambe" w:date="2012-11-30T16:19:00Z">
        <w:r w:rsidDel="005228DD">
          <w:delText>For instance,</w:delText>
        </w:r>
      </w:del>
    </w:p>
    <w:p w:rsidR="00F14C5C" w:rsidRDefault="00F14C5C">
      <w:pPr>
        <w:pStyle w:val="BodyText"/>
      </w:pPr>
      <w:del w:id="87" w:author="Sumant Tambe" w:date="2012-11-30T16:19:00Z">
        <w:r w:rsidDel="005228DD">
          <w:delText>“</w:delText>
        </w:r>
        <w:r w:rsidRPr="00B91432" w:rsidDel="005228DD">
          <w:delText>http:///my/qos/provider.xml</w:delText>
        </w:r>
        <w:r w:rsidDel="005228DD">
          <w:delText xml:space="preserve">” and profile is the name of the profile within the file. </w:delText>
        </w:r>
      </w:del>
    </w:p>
    <w:p w:rsidR="00F14C5C" w:rsidRDefault="00F14C5C" w:rsidP="00F14C5C">
      <w:pPr>
        <w:pStyle w:val="BodyText"/>
      </w:pPr>
      <w:r>
        <w:t>See revision #196:</w:t>
      </w:r>
      <w:r w:rsidRPr="00895820">
        <w:t xml:space="preserve"> </w:t>
      </w:r>
      <w:hyperlink r:id="rId15" w:history="1">
        <w:r>
          <w:rPr>
            <w:rStyle w:val="Hyperlink"/>
          </w:rPr>
          <w:t>https://code.google.com/p/datadistrib4j/source/detail?r=196</w:t>
        </w:r>
      </w:hyperlink>
    </w:p>
    <w:p w:rsidR="00F14C5C" w:rsidRDefault="00F14C5C" w:rsidP="00F14C5C">
      <w:pPr>
        <w:pStyle w:val="BodyText"/>
      </w:pPr>
      <w:r w:rsidRPr="003B66BF">
        <w:t>These changes are also available in the attached file diff_omg_issue_1</w:t>
      </w:r>
      <w:r>
        <w:t>5966</w:t>
      </w:r>
      <w:r w:rsidRPr="003B66BF">
        <w:t>.txt.</w:t>
      </w:r>
    </w:p>
    <w:p w:rsidR="00F14C5C" w:rsidRPr="002579A0" w:rsidRDefault="00F14C5C" w:rsidP="00F14C5C">
      <w:pPr>
        <w:pStyle w:val="OMGDisposition"/>
        <w:rPr>
          <w:b w:val="0"/>
        </w:rPr>
      </w:pPr>
      <w:r>
        <w:t xml:space="preserve">Proposed </w:t>
      </w:r>
      <w:r w:rsidRPr="00FB1A1D">
        <w:t>Disposition</w:t>
      </w:r>
      <w:r>
        <w:t>:</w:t>
      </w:r>
      <w:r w:rsidRPr="002579A0">
        <w:rPr>
          <w:b w:val="0"/>
        </w:rPr>
        <w:tab/>
        <w:t>Resolved</w:t>
      </w:r>
    </w:p>
    <w:p w:rsidR="00F14C5C" w:rsidRDefault="00F14C5C" w:rsidP="00F14C5C">
      <w:pPr>
        <w:pStyle w:val="OMGDisposition"/>
      </w:pPr>
      <w:r>
        <w:t xml:space="preserve">Disposition: </w:t>
      </w:r>
      <w:r w:rsidR="00756283">
        <w:rPr>
          <w:b w:val="0"/>
        </w:rPr>
        <w:t>Resolved</w:t>
      </w:r>
    </w:p>
    <w:p w:rsidR="00252930" w:rsidRPr="002C1E39" w:rsidRDefault="00252930" w:rsidP="00252930">
      <w:pPr>
        <w:pStyle w:val="OMGIssueNO"/>
      </w:pPr>
      <w:bookmarkStart w:id="88" w:name="_Toc342168569"/>
      <w:r w:rsidRPr="002C1E39">
        <w:lastRenderedPageBreak/>
        <w:t xml:space="preserve">OMG Issue No: </w:t>
      </w:r>
      <w:r>
        <w:t>15968</w:t>
      </w:r>
      <w:bookmarkEnd w:id="88"/>
    </w:p>
    <w:p w:rsidR="00252930" w:rsidRDefault="00252930" w:rsidP="00252930">
      <w:pPr>
        <w:pStyle w:val="OMGTitle"/>
      </w:pPr>
      <w:bookmarkStart w:id="89" w:name="_Toc342168570"/>
      <w:r w:rsidRPr="00FB1A1D">
        <w:t>Title</w:t>
      </w:r>
      <w:r>
        <w:t>:</w:t>
      </w:r>
      <w:r>
        <w:tab/>
      </w:r>
      <w:r w:rsidRPr="00DA00F0">
        <w:t>formal description of how topic types are mapped to Java classes needed</w:t>
      </w:r>
      <w:bookmarkEnd w:id="89"/>
    </w:p>
    <w:p w:rsidR="00252930" w:rsidRDefault="00252930" w:rsidP="00252930">
      <w:pPr>
        <w:pStyle w:val="OMGSource"/>
      </w:pPr>
      <w:r w:rsidRPr="00FB1A1D">
        <w:t>Source</w:t>
      </w:r>
      <w:r>
        <w:t>:</w:t>
      </w:r>
    </w:p>
    <w:p w:rsidR="00252930" w:rsidRDefault="00252930" w:rsidP="00252930">
      <w:pPr>
        <w:pStyle w:val="BodyText"/>
      </w:pPr>
      <w:r w:rsidRPr="00AB6DB9">
        <w:t>PrismTech (</w:t>
      </w:r>
      <w:r>
        <w:t xml:space="preserve">Angelo Corsaro, </w:t>
      </w:r>
      <w:hyperlink r:id="rId16" w:history="1">
        <w:r w:rsidRPr="00BC2145">
          <w:rPr>
            <w:rStyle w:val="Hyperlink"/>
          </w:rPr>
          <w:t>angelo.corsaro@prismtech.com</w:t>
        </w:r>
      </w:hyperlink>
      <w:r w:rsidRPr="00AB6DB9">
        <w:t>)</w:t>
      </w:r>
    </w:p>
    <w:p w:rsidR="00252930" w:rsidRDefault="00252930" w:rsidP="00252930">
      <w:pPr>
        <w:pStyle w:val="OMGSummary"/>
      </w:pPr>
      <w:r>
        <w:t>Summary:</w:t>
      </w:r>
    </w:p>
    <w:p w:rsidR="00252930" w:rsidRDefault="00252930" w:rsidP="00252930">
      <w:pPr>
        <w:pStyle w:val="BodyText"/>
      </w:pPr>
      <w:r w:rsidRPr="00E322C3">
        <w:t>The DDS-PSM-Java currently provides examples of the new mapping from the DDS type system to the Java programming language but does not provide a formal description of how topic types are mapped to Java classes. This under</w:t>
      </w:r>
      <w:r>
        <w:t>-</w:t>
      </w:r>
      <w:r w:rsidRPr="00E322C3">
        <w:t xml:space="preserve">specification should be filled to align the DDS-PSM-Java with the DDS-PSM-Cxx and to ensure that different/old mappings are </w:t>
      </w:r>
      <w:r>
        <w:t xml:space="preserve">not </w:t>
      </w:r>
      <w:r w:rsidRPr="00E322C3">
        <w:t>used by DDS implementations.</w:t>
      </w:r>
    </w:p>
    <w:p w:rsidR="00252930" w:rsidRDefault="00252930" w:rsidP="00252930">
      <w:pPr>
        <w:pStyle w:val="BodyText"/>
        <w:rPr>
          <w:b/>
        </w:rPr>
      </w:pPr>
      <w:r>
        <w:rPr>
          <w:b/>
        </w:rPr>
        <w:t>Discussion:</w:t>
      </w:r>
    </w:p>
    <w:p w:rsidR="00252930" w:rsidRDefault="00252930" w:rsidP="00252930">
      <w:pPr>
        <w:pStyle w:val="BodyText"/>
      </w:pPr>
      <w:r>
        <w:t xml:space="preserve">Note that DDS-PSM-Cxx does not </w:t>
      </w:r>
      <w:r>
        <w:rPr>
          <w:i/>
        </w:rPr>
        <w:t>require</w:t>
      </w:r>
      <w:r>
        <w:t xml:space="preserve"> implementations to use the new Plain Language Binding it defines; that binding is an optional conformance point. The Java Type Representation will need to change significantly to address this issue. It is a monumental undertaking and the benefit of that is not clear. This issue is therefore rejected.</w:t>
      </w:r>
    </w:p>
    <w:p w:rsidR="00BC7197" w:rsidRDefault="00BC7197" w:rsidP="00252930">
      <w:pPr>
        <w:pStyle w:val="BodyText"/>
      </w:pPr>
      <w:r>
        <w:t>However, a clarification has been added in response to this issue. The specification document now describes plain</w:t>
      </w:r>
      <w:r w:rsidR="00C41284">
        <w:t xml:space="preserve"> language binding for Java</w:t>
      </w:r>
      <w:ins w:id="90" w:author="Sumant Tambe" w:date="2012-11-30T16:28:00Z">
        <w:r w:rsidR="002F4D86">
          <w:t xml:space="preserve"> in section 9</w:t>
        </w:r>
      </w:ins>
      <w:r w:rsidR="00C41284">
        <w:t>. Majority of plain language binding for Java is borrowed from the X-Types specification (</w:t>
      </w:r>
      <w:r w:rsidR="00C41284" w:rsidRPr="00C41284">
        <w:t>ptc/2010-05-12</w:t>
      </w:r>
      <w:r w:rsidR="00C41284">
        <w:t>) and IDL-to-Java mapping (</w:t>
      </w:r>
      <w:r w:rsidR="00212DAC" w:rsidRPr="00212DAC">
        <w:t>formal/2008-01-11</w:t>
      </w:r>
      <w:r w:rsidR="00212DAC">
        <w:t xml:space="preserve">). Two exceptions </w:t>
      </w:r>
      <w:r w:rsidR="00FD1C37">
        <w:t xml:space="preserve">and a detailed example </w:t>
      </w:r>
      <w:r w:rsidR="00212DAC">
        <w:t xml:space="preserve">are added in </w:t>
      </w:r>
      <w:r w:rsidR="00A16859">
        <w:t xml:space="preserve">Section 9 </w:t>
      </w:r>
      <w:r w:rsidR="00FD1C37">
        <w:t>of</w:t>
      </w:r>
      <w:r w:rsidR="00A16859">
        <w:t xml:space="preserve"> </w:t>
      </w:r>
      <w:r w:rsidR="00212DAC">
        <w:t xml:space="preserve">the </w:t>
      </w:r>
      <w:del w:id="91" w:author="Sumant Tambe" w:date="2012-11-30T16:28:00Z">
        <w:r w:rsidR="00212DAC" w:rsidDel="002F4D86">
          <w:delText xml:space="preserve">DDS PSM for Java </w:delText>
        </w:r>
      </w:del>
      <w:r w:rsidR="00EA02FE">
        <w:t xml:space="preserve">specification. </w:t>
      </w:r>
    </w:p>
    <w:p w:rsidR="00EA02FE" w:rsidRPr="00A16859" w:rsidRDefault="00EA02FE" w:rsidP="00EA02FE">
      <w:pPr>
        <w:pStyle w:val="BodyText"/>
        <w:numPr>
          <w:ilvl w:val="0"/>
          <w:numId w:val="40"/>
        </w:numPr>
        <w:rPr>
          <w:b/>
        </w:rPr>
      </w:pPr>
      <w:r>
        <w:t xml:space="preserve">Attributes in IDL map to getter/setter methods. </w:t>
      </w:r>
      <w:ins w:id="92" w:author="Sumant Tambe" w:date="2012-11-30T16:28:00Z">
        <w:r w:rsidR="002F4D86">
          <w:t xml:space="preserve">Java </w:t>
        </w:r>
      </w:ins>
      <w:r>
        <w:t>Bean style convention will be followed.</w:t>
      </w:r>
    </w:p>
    <w:p w:rsidR="00A16859" w:rsidRDefault="00A16859" w:rsidP="00EA02FE">
      <w:pPr>
        <w:pStyle w:val="BodyText"/>
        <w:numPr>
          <w:ilvl w:val="0"/>
          <w:numId w:val="40"/>
        </w:numPr>
        <w:rPr>
          <w:b/>
        </w:rPr>
      </w:pPr>
      <w:r>
        <w:t>Unbounded sequences will be mapped to Java interface java.util.Collection&lt;E&gt; and bounded sequences and arrays will map to Java arrays.</w:t>
      </w:r>
    </w:p>
    <w:p w:rsidR="00252930" w:rsidRPr="00E219E0" w:rsidRDefault="00252930" w:rsidP="00252930">
      <w:pPr>
        <w:pStyle w:val="BodyText"/>
        <w:rPr>
          <w:b/>
        </w:rPr>
      </w:pPr>
      <w:r w:rsidRPr="00E219E0">
        <w:rPr>
          <w:b/>
        </w:rPr>
        <w:t>Proposed Resolution:</w:t>
      </w:r>
      <w:r>
        <w:rPr>
          <w:b/>
        </w:rPr>
        <w:t xml:space="preserve"> Reject</w:t>
      </w:r>
    </w:p>
    <w:p w:rsidR="00252930" w:rsidRPr="00E219E0" w:rsidRDefault="00252930" w:rsidP="00252930">
      <w:pPr>
        <w:pStyle w:val="BodyText"/>
        <w:rPr>
          <w:b/>
        </w:rPr>
      </w:pPr>
      <w:r w:rsidRPr="00E219E0">
        <w:rPr>
          <w:b/>
        </w:rPr>
        <w:t>Resolution:</w:t>
      </w:r>
      <w:r>
        <w:rPr>
          <w:b/>
        </w:rPr>
        <w:t xml:space="preserve"> </w:t>
      </w:r>
      <w:r w:rsidR="00BE1A0C">
        <w:t>Closed</w:t>
      </w:r>
      <w:r w:rsidR="000B0877">
        <w:t>.</w:t>
      </w:r>
      <w:r w:rsidR="00BE1A0C">
        <w:t xml:space="preserve"> No change.</w:t>
      </w:r>
    </w:p>
    <w:p w:rsidR="00252930" w:rsidRDefault="00252930" w:rsidP="00252930">
      <w:pPr>
        <w:pStyle w:val="OMGIssueNO"/>
      </w:pPr>
      <w:bookmarkStart w:id="93" w:name="_Toc342168571"/>
      <w:r>
        <w:lastRenderedPageBreak/>
        <w:t>OMG Issue No: 16529</w:t>
      </w:r>
      <w:bookmarkEnd w:id="93"/>
      <w:r w:rsidRPr="001070B8">
        <w:t xml:space="preserve"> </w:t>
      </w:r>
    </w:p>
    <w:p w:rsidR="00252930" w:rsidRDefault="00252930" w:rsidP="00252930">
      <w:pPr>
        <w:pStyle w:val="OMGTitle"/>
      </w:pPr>
      <w:bookmarkStart w:id="94" w:name="_Toc342168572"/>
      <w:r w:rsidRPr="00FB1A1D">
        <w:t>Title</w:t>
      </w:r>
      <w:r>
        <w:t>:</w:t>
      </w:r>
      <w:r>
        <w:tab/>
      </w:r>
      <w:r w:rsidRPr="00197572">
        <w:t>Modifiable Types should be removed and replaced by values (e.g. immutable types)</w:t>
      </w:r>
      <w:bookmarkEnd w:id="94"/>
    </w:p>
    <w:p w:rsidR="00252930" w:rsidRDefault="00252930" w:rsidP="00252930">
      <w:pPr>
        <w:pStyle w:val="OMGSource"/>
      </w:pPr>
      <w:r w:rsidRPr="00FB1A1D">
        <w:t>Source</w:t>
      </w:r>
      <w:r>
        <w:t>:</w:t>
      </w:r>
    </w:p>
    <w:p w:rsidR="00252930" w:rsidRDefault="00252930" w:rsidP="00252930">
      <w:pPr>
        <w:pStyle w:val="BodyText"/>
      </w:pPr>
      <w:r>
        <w:t xml:space="preserve">PrismTech (Angelo Corsaro, </w:t>
      </w:r>
      <w:hyperlink r:id="rId17"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Architectural</w:t>
      </w:r>
    </w:p>
    <w:p w:rsidR="00252930" w:rsidRPr="007436A1" w:rsidRDefault="00252930" w:rsidP="00252930">
      <w:pPr>
        <w:pStyle w:val="BodyText"/>
      </w:pPr>
      <w:r w:rsidRPr="002753C0">
        <w:rPr>
          <w:b/>
        </w:rPr>
        <w:t>Severity:</w:t>
      </w:r>
      <w:r>
        <w:t xml:space="preserve"> Major</w:t>
      </w:r>
    </w:p>
    <w:p w:rsidR="00252930" w:rsidRDefault="00252930" w:rsidP="00252930">
      <w:pPr>
        <w:pStyle w:val="OMGSummary"/>
      </w:pPr>
      <w:r>
        <w:t>Summary:</w:t>
      </w:r>
    </w:p>
    <w:p w:rsidR="00252930" w:rsidRPr="00EF481C" w:rsidRDefault="00252930" w:rsidP="00252930">
      <w:pPr>
        <w:widowControl w:val="0"/>
        <w:autoSpaceDE w:val="0"/>
        <w:autoSpaceDN w:val="0"/>
        <w:adjustRightInd w:val="0"/>
        <w:rPr>
          <w:rStyle w:val="BodyTextChar"/>
          <w:b/>
        </w:rPr>
      </w:pPr>
      <w:r w:rsidRPr="00EF481C">
        <w:rPr>
          <w:rStyle w:val="BodyTextChar"/>
        </w:rPr>
        <w:t>The DDS-PSM-Java introduces modifiable versions for conceptually immutable classes as a way to save a few object allocations. However this is done for QoS which are not changed so often and that are overall very "thin" object.</w:t>
      </w:r>
    </w:p>
    <w:p w:rsidR="00252930" w:rsidRDefault="00252930" w:rsidP="00252930">
      <w:pPr>
        <w:pStyle w:val="OMGResolution"/>
      </w:pPr>
      <w:r>
        <w:t>Discussion:</w:t>
      </w:r>
    </w:p>
    <w:p w:rsidR="00252930" w:rsidRPr="00CD2544" w:rsidRDefault="00252930" w:rsidP="00252930">
      <w:pPr>
        <w:pStyle w:val="BodyText"/>
      </w:pPr>
      <w:r w:rsidRPr="00746DB4">
        <w:t xml:space="preserve">[Angelo] The proposed resolution is to get rid of these modifiable types and to ensure that value types are used everywhere. Although this solution might lead to think that immutable types induce the creation of more objects this is not necessarily the case if the API is designed carefully as done for policies and QoS on simd-java (see </w:t>
      </w:r>
      <w:hyperlink r:id="rId18" w:history="1">
        <w:r w:rsidRPr="006C4C7C">
          <w:rPr>
            <w:rStyle w:val="Hyperlink"/>
          </w:rPr>
          <w:t>git@github.com:kydos/simd-java.git</w:t>
        </w:r>
      </w:hyperlink>
      <w:r>
        <w:t xml:space="preserve">). </w:t>
      </w:r>
    </w:p>
    <w:p w:rsidR="00252930" w:rsidRPr="00746DB4" w:rsidRDefault="00252930" w:rsidP="00252930">
      <w:pPr>
        <w:pStyle w:val="BodyText"/>
      </w:pPr>
      <w:r w:rsidRPr="00746DB4">
        <w:t>As an example, with the API included in the current DDS-PSM-Java modifying a policy would require the following steps:</w:t>
      </w:r>
    </w:p>
    <w:p w:rsidR="00252930" w:rsidRPr="00CD2544" w:rsidRDefault="00252930" w:rsidP="00252930">
      <w:pPr>
        <w:pStyle w:val="IDL"/>
        <w:rPr>
          <w:rStyle w:val="IDLChar"/>
          <w:sz w:val="24"/>
        </w:rPr>
      </w:pPr>
      <w:r w:rsidRPr="00CD2544">
        <w:rPr>
          <w:rStyle w:val="IDLChar"/>
        </w:rPr>
        <w:t>  // Get unmodifiable QoS for inspection:</w:t>
      </w:r>
    </w:p>
    <w:p w:rsidR="00252930" w:rsidRPr="00CD2544" w:rsidRDefault="00252930" w:rsidP="00252930">
      <w:pPr>
        <w:pStyle w:val="IDL"/>
        <w:rPr>
          <w:rStyle w:val="IDLChar"/>
        </w:rPr>
      </w:pPr>
      <w:r w:rsidRPr="00CD2544">
        <w:rPr>
          <w:rStyle w:val="IDLChar"/>
        </w:rPr>
        <w:t>  DataWriterQos udwq = dw.getQos();</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Get the Modifiable QoS</w:t>
      </w:r>
    </w:p>
    <w:p w:rsidR="00252930" w:rsidRPr="00CD2544" w:rsidRDefault="00252930" w:rsidP="00252930">
      <w:pPr>
        <w:pStyle w:val="IDL"/>
        <w:rPr>
          <w:rStyle w:val="IDLChar"/>
        </w:rPr>
      </w:pPr>
      <w:r w:rsidRPr="00CD2544">
        <w:rPr>
          <w:rStyle w:val="IDLChar"/>
        </w:rPr>
        <w:t xml:space="preserve">  ModifiableDataWriterQos mdwq = udwq.modify();   </w:t>
      </w:r>
    </w:p>
    <w:p w:rsidR="00252930" w:rsidRPr="00CD2544" w:rsidRDefault="00252930" w:rsidP="00252930">
      <w:pPr>
        <w:pStyle w:val="IDL"/>
        <w:rPr>
          <w:rStyle w:val="IDLChar"/>
        </w:rPr>
      </w:pPr>
    </w:p>
    <w:p w:rsidR="00252930" w:rsidRPr="00CD2544" w:rsidRDefault="00252930" w:rsidP="00252930">
      <w:pPr>
        <w:pStyle w:val="IDL"/>
        <w:rPr>
          <w:rStyle w:val="IDLChar"/>
        </w:rPr>
      </w:pPr>
      <w:r w:rsidRPr="00CD2544">
        <w:rPr>
          <w:rStyle w:val="IDLChar"/>
        </w:rPr>
        <w:t>  // Modify the Qos</w:t>
      </w:r>
    </w:p>
    <w:p w:rsidR="00252930" w:rsidRPr="00CD2544" w:rsidRDefault="00252930" w:rsidP="00252930">
      <w:pPr>
        <w:pStyle w:val="IDL"/>
        <w:rPr>
          <w:rStyle w:val="IDLChar"/>
        </w:rPr>
      </w:pPr>
      <w:r w:rsidRPr="00CD2544">
        <w:rPr>
          <w:rStyle w:val="IDLChar"/>
        </w:rPr>
        <w:t>  mdwq.setReliability(...);</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With immutable Policies and QoS the same code could be rewritten as follows:</w:t>
      </w:r>
    </w:p>
    <w:p w:rsidR="00252930" w:rsidRDefault="00252930" w:rsidP="00252930">
      <w:pPr>
        <w:pStyle w:val="IDL"/>
        <w:rPr>
          <w:rFonts w:ascii="CourierNewPSMT" w:hAnsi="CourierNewPSMT" w:cs="CourierNewPSMT"/>
          <w:color w:val="13399E"/>
          <w:sz w:val="26"/>
          <w:szCs w:val="26"/>
        </w:rPr>
      </w:pPr>
      <w:r>
        <w:rPr>
          <w:rFonts w:ascii="CourierNewPSMT" w:hAnsi="CourierNewPSMT" w:cs="CourierNewPSMT"/>
          <w:color w:val="13399E"/>
          <w:sz w:val="26"/>
          <w:szCs w:val="26"/>
        </w:rPr>
        <w:t> </w:t>
      </w:r>
      <w:r w:rsidRPr="00CD2544">
        <w:rPr>
          <w:rStyle w:val="IDLChar"/>
        </w:rPr>
        <w:t>DataWriterQos dwq = dw.getQos().with(Reliability.Reliable());</w:t>
      </w:r>
    </w:p>
    <w:p w:rsidR="00252930" w:rsidRPr="00EF481C" w:rsidRDefault="00252930" w:rsidP="00252930">
      <w:pPr>
        <w:widowControl w:val="0"/>
        <w:autoSpaceDE w:val="0"/>
        <w:autoSpaceDN w:val="0"/>
        <w:adjustRightInd w:val="0"/>
        <w:rPr>
          <w:rStyle w:val="BodyTextChar"/>
          <w:noProof/>
          <w:sz w:val="20"/>
        </w:rPr>
      </w:pPr>
      <w:r w:rsidRPr="00EF481C">
        <w:rPr>
          <w:rStyle w:val="BodyTextChar"/>
        </w:rPr>
        <w:t>But you could also do:</w:t>
      </w:r>
    </w:p>
    <w:p w:rsidR="00252930" w:rsidRPr="00CD2544" w:rsidRDefault="00252930" w:rsidP="00252930">
      <w:pPr>
        <w:pStyle w:val="IDL"/>
        <w:rPr>
          <w:rStyle w:val="IDLChar"/>
          <w:sz w:val="24"/>
        </w:rPr>
      </w:pPr>
      <w:r>
        <w:rPr>
          <w:rFonts w:ascii="CourierNewPSMT" w:hAnsi="CourierNewPSMT" w:cs="CourierNewPSMT"/>
          <w:color w:val="13399E"/>
          <w:sz w:val="26"/>
          <w:szCs w:val="26"/>
        </w:rPr>
        <w:t> </w:t>
      </w:r>
      <w:r w:rsidRPr="00CD2544">
        <w:rPr>
          <w:rStyle w:val="IDLChar"/>
        </w:rPr>
        <w:t>DataWriterQos dwq = dw.getQos().with(</w:t>
      </w:r>
    </w:p>
    <w:p w:rsidR="00252930" w:rsidRPr="00CD2544" w:rsidRDefault="00252930" w:rsidP="00252930">
      <w:pPr>
        <w:pStyle w:val="IDL"/>
        <w:rPr>
          <w:rStyle w:val="IDLChar"/>
        </w:rPr>
      </w:pPr>
      <w:r w:rsidRPr="00CD2544">
        <w:rPr>
          <w:rStyle w:val="IDLChar"/>
        </w:rPr>
        <w:t>Reliability.Reliable(),</w:t>
      </w:r>
    </w:p>
    <w:p w:rsidR="00252930" w:rsidRPr="00CD2544" w:rsidRDefault="00252930" w:rsidP="00252930">
      <w:pPr>
        <w:pStyle w:val="IDL"/>
        <w:rPr>
          <w:rStyle w:val="IDLChar"/>
        </w:rPr>
      </w:pPr>
      <w:r w:rsidRPr="00CD2544">
        <w:rPr>
          <w:rStyle w:val="IDLChar"/>
        </w:rPr>
        <w:t>Durability.Transient());</w:t>
      </w:r>
    </w:p>
    <w:p w:rsidR="00252930" w:rsidRPr="008D2320" w:rsidRDefault="00252930" w:rsidP="00252930">
      <w:pPr>
        <w:pStyle w:val="BodyText"/>
        <w:rPr>
          <w:rStyle w:val="BodyTextChar"/>
          <w:noProof/>
          <w:sz w:val="20"/>
        </w:rPr>
      </w:pPr>
      <w:r w:rsidRPr="008D2320">
        <w:rPr>
          <w:rStyle w:val="BodyTextChar"/>
        </w:rPr>
        <w:lastRenderedPageBreak/>
        <w:t>Notice that both code fragment</w:t>
      </w:r>
      <w:r>
        <w:rPr>
          <w:rStyle w:val="BodyTextChar"/>
        </w:rPr>
        <w:t>s</w:t>
      </w:r>
      <w:r w:rsidRPr="008D2320">
        <w:rPr>
          <w:rStyle w:val="BodyTextChar"/>
        </w:rPr>
        <w:t xml:space="preserve"> lead </w:t>
      </w:r>
      <w:r>
        <w:rPr>
          <w:rStyle w:val="BodyTextChar"/>
        </w:rPr>
        <w:t xml:space="preserve">to </w:t>
      </w:r>
      <w:r w:rsidRPr="008D2320">
        <w:rPr>
          <w:rStyle w:val="BodyTextChar"/>
        </w:rPr>
        <w:t>the lead the creation of a single new object. Yet the prop</w:t>
      </w:r>
      <w:r>
        <w:rPr>
          <w:rStyle w:val="BodyTextChar"/>
        </w:rPr>
        <w:t>o</w:t>
      </w:r>
      <w:r w:rsidRPr="008D2320">
        <w:rPr>
          <w:rStyle w:val="BodyTextChar"/>
        </w:rPr>
        <w:t>sed approach not only gets rid of the complexity of the mutable objects, but it also get rids of the danger introduced by having mutable objects into multi-threaded applications. In summary, the proposed change (1) simplifies the API, (2) makes it safer, and (3) does not introduce runtime overhead (it actually allows for an higher degree of object sharing and thus better space efficiency).</w:t>
      </w:r>
    </w:p>
    <w:p w:rsidR="00252930" w:rsidRDefault="00252930" w:rsidP="00252930">
      <w:pPr>
        <w:pStyle w:val="BodyText"/>
        <w:rPr>
          <w:rStyle w:val="BodyTextChar"/>
        </w:rPr>
      </w:pPr>
      <w:r w:rsidRPr="008D2320">
        <w:rPr>
          <w:rStyle w:val="BodyTextChar"/>
        </w:rPr>
        <w:t xml:space="preserve">NOTE: </w:t>
      </w:r>
      <w:r w:rsidRPr="001070B8">
        <w:rPr>
          <w:rStyle w:val="IDLChar"/>
        </w:rPr>
        <w:t>Cloneable</w:t>
      </w:r>
      <w:r w:rsidRPr="008D2320">
        <w:rPr>
          <w:rStyle w:val="BodyTextChar"/>
        </w:rPr>
        <w:t xml:space="preserve"> interface</w:t>
      </w:r>
      <w:r>
        <w:rPr>
          <w:rStyle w:val="BodyTextChar"/>
        </w:rPr>
        <w:t xml:space="preserve">: </w:t>
      </w:r>
      <w:r w:rsidRPr="008D2320">
        <w:rPr>
          <w:rStyle w:val="BodyTextChar"/>
        </w:rPr>
        <w:t xml:space="preserve">No need to implement the interface once the mutable </w:t>
      </w:r>
      <w:r>
        <w:rPr>
          <w:rStyle w:val="BodyTextChar"/>
        </w:rPr>
        <w:t>package</w:t>
      </w:r>
      <w:r w:rsidRPr="008D2320">
        <w:rPr>
          <w:rStyle w:val="BodyTextChar"/>
        </w:rPr>
        <w:t xml:space="preserve"> is removed</w:t>
      </w:r>
    </w:p>
    <w:p w:rsidR="00252930" w:rsidRPr="003F3EEA" w:rsidRDefault="00252930" w:rsidP="00252930">
      <w:pPr>
        <w:pStyle w:val="BodyText"/>
        <w:rPr>
          <w:rStyle w:val="BodyTextChar"/>
          <w:b/>
        </w:rPr>
      </w:pPr>
      <w:r w:rsidRPr="003F3EEA">
        <w:rPr>
          <w:rStyle w:val="BodyTextChar"/>
          <w:b/>
        </w:rPr>
        <w:t>Revised Text:</w:t>
      </w:r>
    </w:p>
    <w:p w:rsidR="00252930" w:rsidRDefault="00252930" w:rsidP="00252930">
      <w:pPr>
        <w:pStyle w:val="BodyText"/>
        <w:numPr>
          <w:ilvl w:val="0"/>
          <w:numId w:val="37"/>
        </w:numPr>
      </w:pPr>
      <w:r>
        <w:t>The biggest occurrence of the bucket pattern—QoS policies—now use a DSL as described in issue #16536. Additionally, a PolicyFactory has been added as described in issue #15966</w:t>
      </w:r>
      <w:ins w:id="95" w:author="Sumant Tambe" w:date="2012-11-30T18:25:00Z">
        <w:r w:rsidR="0060652D">
          <w:t>. See Section 7.2.5.1.</w:t>
        </w:r>
      </w:ins>
    </w:p>
    <w:p w:rsidR="00252930" w:rsidRDefault="00252930" w:rsidP="00252930">
      <w:pPr>
        <w:pStyle w:val="BodyText"/>
        <w:numPr>
          <w:ilvl w:val="0"/>
          <w:numId w:val="37"/>
        </w:numPr>
      </w:pPr>
      <w:r w:rsidRPr="00A61725">
        <w:rPr>
          <w:rFonts w:ascii="Courier New" w:hAnsi="Courier New" w:cs="Courier New"/>
        </w:rPr>
        <w:t>ModifiableDuration</w:t>
      </w:r>
      <w:r>
        <w:t xml:space="preserve"> has been removed.</w:t>
      </w:r>
    </w:p>
    <w:p w:rsidR="00252930" w:rsidRPr="001B6877" w:rsidRDefault="00252930" w:rsidP="00252930">
      <w:pPr>
        <w:pStyle w:val="BodyText"/>
        <w:numPr>
          <w:ilvl w:val="0"/>
          <w:numId w:val="37"/>
        </w:numPr>
      </w:pPr>
      <w:r w:rsidRPr="001B6877">
        <w:rPr>
          <w:rFonts w:ascii="Courier New" w:hAnsi="Courier New" w:cs="Courier New"/>
        </w:rPr>
        <w:t>Sample.getSourceTimestamp</w:t>
      </w:r>
      <w:r>
        <w:t xml:space="preserve"> return changed from </w:t>
      </w:r>
      <w:r w:rsidRPr="001B6877">
        <w:rPr>
          <w:rFonts w:ascii="Courier New" w:hAnsi="Courier New" w:cs="Courier New"/>
        </w:rPr>
        <w:t xml:space="preserve">ModifiableTime </w:t>
      </w:r>
      <w:r>
        <w:t xml:space="preserve">to </w:t>
      </w:r>
      <w:r w:rsidRPr="001B6877">
        <w:rPr>
          <w:rFonts w:ascii="Courier New" w:hAnsi="Courier New" w:cs="Courier New"/>
        </w:rPr>
        <w:t>Time</w:t>
      </w:r>
    </w:p>
    <w:p w:rsidR="00252930" w:rsidRDefault="00252930" w:rsidP="00252930">
      <w:pPr>
        <w:pStyle w:val="BodyText"/>
        <w:numPr>
          <w:ilvl w:val="0"/>
          <w:numId w:val="37"/>
        </w:numPr>
      </w:pPr>
      <w:r w:rsidRPr="0066122F">
        <w:rPr>
          <w:rStyle w:val="IDLChar"/>
        </w:rPr>
        <w:t>ModifiableInstanceHandle</w:t>
      </w:r>
      <w:r>
        <w:t xml:space="preserve"> is used in statuses and in </w:t>
      </w:r>
      <w:r w:rsidRPr="005A7C8D">
        <w:rPr>
          <w:rStyle w:val="IDLChar"/>
        </w:rPr>
        <w:t>lookupInstance</w:t>
      </w:r>
      <w:r>
        <w:t xml:space="preserve">, where it needs to support being copied over. However, other values—like the nil handle constant, </w:t>
      </w:r>
      <w:r w:rsidRPr="00320861">
        <w:rPr>
          <w:rStyle w:val="IDLChar"/>
        </w:rPr>
        <w:t>Entity</w:t>
      </w:r>
      <w:r>
        <w:t xml:space="preserve"> instance handles, and the result of </w:t>
      </w:r>
      <w:r w:rsidRPr="00600FBE">
        <w:rPr>
          <w:rStyle w:val="IDLChar"/>
        </w:rPr>
        <w:t>registerInstance</w:t>
      </w:r>
      <w:r>
        <w:t>—should not be changed. All of these APIs can be performance-sensitive.</w:t>
      </w:r>
    </w:p>
    <w:p w:rsidR="00252930" w:rsidRDefault="00252930" w:rsidP="00252930">
      <w:pPr>
        <w:pStyle w:val="BodyText"/>
        <w:numPr>
          <w:ilvl w:val="0"/>
          <w:numId w:val="37"/>
        </w:numPr>
      </w:pPr>
      <w:r>
        <w:t xml:space="preserve">Implemented a lighter-weight version of this pattern specifically for </w:t>
      </w:r>
      <w:r w:rsidRPr="00945E7F">
        <w:rPr>
          <w:rStyle w:val="IDLChar"/>
        </w:rPr>
        <w:t>Time</w:t>
      </w:r>
      <w:r>
        <w:t xml:space="preserve"> and </w:t>
      </w:r>
      <w:r w:rsidRPr="00945E7F">
        <w:rPr>
          <w:rStyle w:val="IDLChar"/>
        </w:rPr>
        <w:t>InstanceHandle</w:t>
      </w:r>
      <w:r>
        <w:t xml:space="preserve"> rather than retaining it for all value types. </w:t>
      </w:r>
      <w:r>
        <w:rPr>
          <w:i/>
        </w:rPr>
        <w:t>To avoid race conditions, these classes should NOT be related by inheritance.</w:t>
      </w:r>
    </w:p>
    <w:p w:rsidR="00252930" w:rsidRPr="001B6877" w:rsidRDefault="00252930" w:rsidP="00252930">
      <w:pPr>
        <w:pStyle w:val="BodyText"/>
        <w:numPr>
          <w:ilvl w:val="0"/>
          <w:numId w:val="37"/>
        </w:numPr>
        <w:rPr>
          <w:rFonts w:asciiTheme="majorHAnsi" w:hAnsiTheme="majorHAnsi" w:cstheme="majorHAnsi"/>
        </w:rPr>
      </w:pPr>
      <w:r>
        <w:t xml:space="preserve">Removed </w:t>
      </w:r>
      <w:r w:rsidRPr="00383FC8">
        <w:rPr>
          <w:rStyle w:val="IDLChar"/>
        </w:rPr>
        <w:t>AnnotationDescription</w:t>
      </w:r>
      <w:r>
        <w:t xml:space="preserve">, renaming </w:t>
      </w:r>
      <w:r w:rsidRPr="00383FC8">
        <w:rPr>
          <w:rStyle w:val="IDLChar"/>
        </w:rPr>
        <w:t>ModifiableAnnotationDescriptor</w:t>
      </w:r>
      <w:r>
        <w:t xml:space="preserve"> to </w:t>
      </w:r>
      <w:r w:rsidRPr="00383FC8">
        <w:rPr>
          <w:rStyle w:val="IDLChar"/>
        </w:rPr>
        <w:t>AnnotationDescriptor</w:t>
      </w:r>
      <w:r>
        <w:t>. Remove</w:t>
      </w:r>
      <w:r w:rsidR="000E3A1C">
        <w:t>d</w:t>
      </w:r>
      <w:r>
        <w:t xml:space="preserve"> </w:t>
      </w:r>
      <w:r w:rsidRPr="00383FC8">
        <w:rPr>
          <w:rStyle w:val="IDLChar"/>
        </w:rPr>
        <w:t>MemberDescription</w:t>
      </w:r>
      <w:r>
        <w:t xml:space="preserve">, renaming </w:t>
      </w:r>
      <w:r w:rsidRPr="00383FC8">
        <w:rPr>
          <w:rStyle w:val="IDLChar"/>
        </w:rPr>
        <w:t>ModifiableMemberDescriptor</w:t>
      </w:r>
      <w:r>
        <w:t xml:space="preserve"> to </w:t>
      </w:r>
      <w:r w:rsidRPr="00383FC8">
        <w:rPr>
          <w:rStyle w:val="IDLChar"/>
        </w:rPr>
        <w:t>MemberDescription</w:t>
      </w:r>
      <w:r>
        <w:t>.</w:t>
      </w:r>
    </w:p>
    <w:p w:rsidR="00252930" w:rsidRDefault="00252930" w:rsidP="00252930">
      <w:pPr>
        <w:pStyle w:val="BodyText"/>
      </w:pPr>
      <w:r>
        <w:t>Also see FTF1 report (</w:t>
      </w:r>
      <w:r w:rsidRPr="0090023E">
        <w:t>ptc/2011-10-05</w:t>
      </w:r>
      <w:r>
        <w:t>) for earlier discussion.</w:t>
      </w:r>
    </w:p>
    <w:p w:rsidR="00252930" w:rsidRDefault="00252930" w:rsidP="00252930">
      <w:pPr>
        <w:pStyle w:val="OMGResolution"/>
      </w:pPr>
      <w:r>
        <w:t>Proposed Resolution: Resolved</w:t>
      </w:r>
    </w:p>
    <w:p w:rsidR="00252930" w:rsidRDefault="00252930" w:rsidP="00252930">
      <w:pPr>
        <w:pStyle w:val="OMGResolution"/>
      </w:pPr>
      <w:r>
        <w:t xml:space="preserve">Resolution: </w:t>
      </w:r>
      <w:r w:rsidR="00756283">
        <w:rPr>
          <w:b w:val="0"/>
        </w:rPr>
        <w:t>Resolved</w:t>
      </w:r>
    </w:p>
    <w:p w:rsidR="00252930" w:rsidRPr="00746DB4" w:rsidRDefault="00252930" w:rsidP="00252930">
      <w:pPr>
        <w:pStyle w:val="BodyText"/>
      </w:pPr>
    </w:p>
    <w:p w:rsidR="00C93F73" w:rsidRPr="00B3701A" w:rsidRDefault="00C93F73" w:rsidP="00D45BAD">
      <w:pPr>
        <w:pStyle w:val="OMGDisposition"/>
        <w:rPr>
          <w:b w:val="0"/>
        </w:rPr>
      </w:pPr>
    </w:p>
    <w:p w:rsidR="00252930" w:rsidRDefault="00252930" w:rsidP="00252930">
      <w:pPr>
        <w:pStyle w:val="OMGIssueNO"/>
      </w:pPr>
      <w:bookmarkStart w:id="96" w:name="_Toc342168573"/>
      <w:r>
        <w:lastRenderedPageBreak/>
        <w:t xml:space="preserve">OMG Issue No: </w:t>
      </w:r>
      <w:r w:rsidRPr="001070B8">
        <w:t>16531</w:t>
      </w:r>
      <w:bookmarkEnd w:id="96"/>
      <w:r w:rsidRPr="001070B8">
        <w:t xml:space="preserve"> </w:t>
      </w:r>
    </w:p>
    <w:p w:rsidR="00252930" w:rsidRDefault="00252930" w:rsidP="00252930">
      <w:pPr>
        <w:pStyle w:val="OMGTitle"/>
      </w:pPr>
      <w:bookmarkStart w:id="97" w:name="_Toc342168574"/>
      <w:r w:rsidRPr="00FB1A1D">
        <w:t>Title</w:t>
      </w:r>
      <w:r>
        <w:t>:</w:t>
      </w:r>
      <w:r>
        <w:tab/>
      </w:r>
      <w:r w:rsidRPr="00D45BAD">
        <w:t>Getting rid of the Bootstrap object</w:t>
      </w:r>
      <w:bookmarkEnd w:id="97"/>
    </w:p>
    <w:p w:rsidR="00252930" w:rsidRDefault="00252930" w:rsidP="00252930">
      <w:pPr>
        <w:pStyle w:val="OMGSource"/>
      </w:pPr>
      <w:r w:rsidRPr="00FB1A1D">
        <w:t>Source</w:t>
      </w:r>
      <w:r>
        <w:t>:</w:t>
      </w:r>
    </w:p>
    <w:p w:rsidR="00252930" w:rsidRDefault="00252930" w:rsidP="00252930">
      <w:pPr>
        <w:pStyle w:val="BodyText"/>
      </w:pPr>
      <w:r>
        <w:t xml:space="preserve">PrismTech (Angelo Corsaro, </w:t>
      </w:r>
      <w:hyperlink r:id="rId19" w:history="1">
        <w:r>
          <w:rPr>
            <w:rStyle w:val="Hyperlink"/>
          </w:rPr>
          <w:t>angelo@icorsaro.net</w:t>
        </w:r>
      </w:hyperlink>
      <w:r>
        <w:t>)</w:t>
      </w:r>
    </w:p>
    <w:p w:rsidR="00252930" w:rsidRPr="007436A1" w:rsidRDefault="00252930" w:rsidP="00252930">
      <w:pPr>
        <w:pStyle w:val="BodyText"/>
      </w:pPr>
      <w:r>
        <w:rPr>
          <w:b/>
        </w:rPr>
        <w:t>Nature</w:t>
      </w:r>
      <w:r w:rsidRPr="002753C0">
        <w:rPr>
          <w:b/>
        </w:rPr>
        <w:t>:</w:t>
      </w:r>
      <w:r>
        <w:t xml:space="preserve"> </w:t>
      </w:r>
      <w:r w:rsidRPr="00D45BAD">
        <w:t>Architectural</w:t>
      </w:r>
    </w:p>
    <w:p w:rsidR="00252930" w:rsidRPr="007436A1" w:rsidRDefault="00252930" w:rsidP="00252930">
      <w:pPr>
        <w:pStyle w:val="BodyText"/>
      </w:pPr>
      <w:r w:rsidRPr="002753C0">
        <w:rPr>
          <w:b/>
        </w:rPr>
        <w:t>Severity:</w:t>
      </w:r>
      <w:r>
        <w:t xml:space="preserve"> </w:t>
      </w:r>
      <w:r w:rsidRPr="00D45BAD">
        <w:t>Critical</w:t>
      </w:r>
    </w:p>
    <w:p w:rsidR="00252930" w:rsidRDefault="00252930" w:rsidP="00252930">
      <w:pPr>
        <w:pStyle w:val="OMGSummary"/>
      </w:pPr>
      <w:r>
        <w:t>Summary:</w:t>
      </w:r>
    </w:p>
    <w:p w:rsidR="00252930" w:rsidRDefault="00252930" w:rsidP="00252930">
      <w:pPr>
        <w:pStyle w:val="BodyText"/>
      </w:pPr>
      <w:r w:rsidRPr="00D45BAD">
        <w:t xml:space="preserve">The </w:t>
      </w:r>
      <w:r w:rsidRPr="00A40116">
        <w:rPr>
          <w:rStyle w:val="IDLChar"/>
        </w:rPr>
        <w:t>Bootstrap</w:t>
      </w:r>
      <w:r w:rsidRPr="00D45BAD">
        <w:t xml:space="preserve"> class is a pain for users </w:t>
      </w:r>
      <w:r>
        <w:t>and</w:t>
      </w:r>
      <w:r w:rsidRPr="00D45BAD">
        <w:t xml:space="preserve"> is in place only to allow users to run 2 different DDS implementations on the same application.  The introduction of the </w:t>
      </w:r>
      <w:r w:rsidRPr="00A40116">
        <w:rPr>
          <w:rStyle w:val="IDLChar"/>
        </w:rPr>
        <w:t>Bootstrap</w:t>
      </w:r>
      <w:r w:rsidRPr="00D45BAD">
        <w:t xml:space="preserve"> object makes it impossible to use natural constructors for creating DDS types, even for types such as </w:t>
      </w:r>
      <w:r w:rsidRPr="00A40116">
        <w:rPr>
          <w:rStyle w:val="IDLChar"/>
        </w:rPr>
        <w:t>Time</w:t>
      </w:r>
      <w:r w:rsidRPr="00D45BAD">
        <w:t xml:space="preserve"> and </w:t>
      </w:r>
      <w:r w:rsidRPr="00A40116">
        <w:rPr>
          <w:rStyle w:val="IDLChar"/>
        </w:rPr>
        <w:t>Duration</w:t>
      </w:r>
      <w:r w:rsidRPr="00D45BAD">
        <w:t xml:space="preserve">. </w:t>
      </w:r>
    </w:p>
    <w:p w:rsidR="00252930" w:rsidRDefault="00252930" w:rsidP="00252930">
      <w:pPr>
        <w:pStyle w:val="BodyText"/>
      </w:pPr>
      <w:r w:rsidRPr="00D45BAD">
        <w:t xml:space="preserve">As one of the main goal of the new DDS PSM was to simplify the user experience and make the API as </w:t>
      </w:r>
      <w:r>
        <w:t>simple and natural as possible,</w:t>
      </w:r>
      <w:r w:rsidRPr="00D45BAD">
        <w:t xml:space="preserve"> it seems that the introduction of the </w:t>
      </w:r>
      <w:r w:rsidRPr="00A40116">
        <w:rPr>
          <w:rStyle w:val="IDLChar"/>
        </w:rPr>
        <w:t>Bootstrap</w:t>
      </w:r>
      <w:r w:rsidRPr="00D45BAD">
        <w:t xml:space="preserve"> object goes exactly on the opposite direction</w:t>
      </w:r>
      <w:r>
        <w:t>—</w:t>
      </w:r>
      <w:r w:rsidRPr="00D45BAD">
        <w:t xml:space="preserve">all of this to be able to cover the case in which a user wants 2 different DDS implementation on the same application. Considering the wire-protocol interoperability this use case seems marginal and perhaps does not even count for 1% of DDS uses.   </w:t>
      </w:r>
    </w:p>
    <w:p w:rsidR="00252930" w:rsidRDefault="00252930" w:rsidP="00252930">
      <w:pPr>
        <w:pStyle w:val="BodyText"/>
        <w:rPr>
          <w:b/>
        </w:rPr>
      </w:pPr>
      <w:r w:rsidRPr="00307636">
        <w:rPr>
          <w:b/>
        </w:rPr>
        <w:t>Discussion:</w:t>
      </w:r>
    </w:p>
    <w:p w:rsidR="00252930" w:rsidRDefault="00252930" w:rsidP="00252930">
      <w:pPr>
        <w:pStyle w:val="BodyText"/>
      </w:pPr>
      <w:r>
        <w:t xml:space="preserve">The concern behind this issue is valid but the current proposed resolution is not acceptable. </w:t>
      </w:r>
      <w:r w:rsidRPr="00D3302D">
        <w:t>The Bootstrap</w:t>
      </w:r>
      <w:r>
        <w:t xml:space="preserve"> class has been renamed </w:t>
      </w:r>
      <w:r w:rsidRPr="00D3302D">
        <w:rPr>
          <w:rFonts w:ascii="Courier New" w:hAnsi="Courier New" w:cs="Courier New"/>
        </w:rPr>
        <w:t>ServiceEnvironement</w:t>
      </w:r>
      <w:r w:rsidR="0060140E">
        <w:t>.</w:t>
      </w:r>
      <w:ins w:id="98" w:author="Sumant Tambe" w:date="2012-11-30T18:28:00Z">
        <w:r w:rsidR="005F5649">
          <w:t xml:space="preserve"> See Section 7.2.1.</w:t>
        </w:r>
      </w:ins>
      <w:r w:rsidR="0060140E">
        <w:t xml:space="preserve"> The functionality offered by this</w:t>
      </w:r>
      <w:r>
        <w:t xml:space="preserve"> class is valuable and the details are discussed in FTF1 report </w:t>
      </w:r>
      <w:r w:rsidRPr="0044438A">
        <w:t>(ptc/2011-10-05).</w:t>
      </w:r>
      <w:r>
        <w:t xml:space="preserve"> In short</w:t>
      </w:r>
      <w:ins w:id="99" w:author="Sumant Tambe" w:date="2012-11-30T18:28:00Z">
        <w:r w:rsidR="005F5649">
          <w:t>,</w:t>
        </w:r>
      </w:ins>
      <w:r>
        <w:t xml:space="preserve"> this class is useful </w:t>
      </w:r>
    </w:p>
    <w:p w:rsidR="00252930" w:rsidRDefault="00252930" w:rsidP="00252930">
      <w:pPr>
        <w:pStyle w:val="BodyText"/>
        <w:numPr>
          <w:ilvl w:val="0"/>
          <w:numId w:val="38"/>
        </w:numPr>
      </w:pPr>
      <w:r>
        <w:t>To supports multiple DDS implementations in the same process. DDS-DDS bridge from one vendor to another</w:t>
      </w:r>
    </w:p>
    <w:p w:rsidR="00252930" w:rsidRDefault="00252930" w:rsidP="00252930">
      <w:pPr>
        <w:pStyle w:val="BodyText"/>
        <w:numPr>
          <w:ilvl w:val="0"/>
          <w:numId w:val="38"/>
        </w:numPr>
      </w:pPr>
      <w:r>
        <w:t>To support OSGi, and J2EE containers.</w:t>
      </w:r>
    </w:p>
    <w:p w:rsidR="00396866" w:rsidRDefault="002335C8" w:rsidP="00252930">
      <w:pPr>
        <w:pStyle w:val="BodyText"/>
      </w:pPr>
      <w:r>
        <w:t xml:space="preserve">The </w:t>
      </w:r>
      <w:r w:rsidRPr="002335C8">
        <w:rPr>
          <w:rFonts w:ascii="Courier New" w:hAnsi="Courier New" w:cs="Courier New"/>
        </w:rPr>
        <w:t>ServiceEnvironment</w:t>
      </w:r>
      <w:r>
        <w:t xml:space="preserve"> object need not be passed around because </w:t>
      </w:r>
      <w:r w:rsidR="00297B93">
        <w:t xml:space="preserve">it is very easy access it as long as there is a </w:t>
      </w:r>
      <w:r w:rsidR="00297B93" w:rsidRPr="00297B93">
        <w:rPr>
          <w:rFonts w:ascii="Courier New" w:hAnsi="Courier New" w:cs="Courier New"/>
        </w:rPr>
        <w:t>DDSObject</w:t>
      </w:r>
      <w:r w:rsidR="00297B93">
        <w:t xml:space="preserve"> “around”. E</w:t>
      </w:r>
      <w:r>
        <w:t xml:space="preserve">very </w:t>
      </w:r>
      <w:r w:rsidRPr="002335C8">
        <w:rPr>
          <w:rFonts w:ascii="Courier New" w:hAnsi="Courier New" w:cs="Courier New"/>
        </w:rPr>
        <w:t>DDSObject</w:t>
      </w:r>
      <w:r>
        <w:t xml:space="preserve"> provides an interface to retrieve the parent </w:t>
      </w:r>
      <w:r w:rsidRPr="002335C8">
        <w:rPr>
          <w:rFonts w:ascii="Courier New" w:hAnsi="Courier New" w:cs="Courier New"/>
        </w:rPr>
        <w:t>ServiceEnvironment</w:t>
      </w:r>
      <w:r>
        <w:t xml:space="preserve"> that created the object.</w:t>
      </w:r>
      <w:r w:rsidR="00E704EE">
        <w:t xml:space="preserve"> </w:t>
      </w:r>
      <w:r w:rsidR="00396866">
        <w:t xml:space="preserve">Given a </w:t>
      </w:r>
      <w:r w:rsidR="00396866" w:rsidRPr="00896124">
        <w:rPr>
          <w:rFonts w:ascii="Courier New" w:hAnsi="Courier New" w:cs="Courier New"/>
        </w:rPr>
        <w:t>ServiceEnvironment</w:t>
      </w:r>
      <w:r w:rsidR="00396866">
        <w:t xml:space="preserve"> object, ot</w:t>
      </w:r>
      <w:r w:rsidR="00896124">
        <w:t xml:space="preserve">her objects </w:t>
      </w:r>
      <w:r w:rsidR="00396866">
        <w:t xml:space="preserve">can be created in two ways. Two example of creating a </w:t>
      </w:r>
      <w:r w:rsidR="00896124" w:rsidRPr="00896124">
        <w:rPr>
          <w:rFonts w:ascii="Courier New" w:hAnsi="Courier New" w:cs="Courier New"/>
        </w:rPr>
        <w:t>W</w:t>
      </w:r>
      <w:r w:rsidR="00396866" w:rsidRPr="00896124">
        <w:rPr>
          <w:rFonts w:ascii="Courier New" w:hAnsi="Courier New" w:cs="Courier New"/>
        </w:rPr>
        <w:t>ait</w:t>
      </w:r>
      <w:r w:rsidR="00896124" w:rsidRPr="00896124">
        <w:rPr>
          <w:rFonts w:ascii="Courier New" w:hAnsi="Courier New" w:cs="Courier New"/>
        </w:rPr>
        <w:t>S</w:t>
      </w:r>
      <w:r w:rsidR="00396866" w:rsidRPr="00896124">
        <w:rPr>
          <w:rFonts w:ascii="Courier New" w:hAnsi="Courier New" w:cs="Courier New"/>
        </w:rPr>
        <w:t>et</w:t>
      </w:r>
      <w:r w:rsidR="00396866">
        <w:t xml:space="preserve"> are given.</w:t>
      </w:r>
    </w:p>
    <w:p w:rsidR="00396866" w:rsidRPr="00777B78" w:rsidRDefault="00396866" w:rsidP="00252930">
      <w:pPr>
        <w:pStyle w:val="BodyText"/>
        <w:rPr>
          <w:rFonts w:ascii="Courier New" w:hAnsi="Courier New" w:cs="Courier New"/>
          <w:sz w:val="22"/>
        </w:rPr>
      </w:pPr>
      <w:r w:rsidRPr="00777B78">
        <w:rPr>
          <w:rFonts w:ascii="Courier New" w:hAnsi="Courier New" w:cs="Courier New"/>
          <w:sz w:val="22"/>
        </w:rPr>
        <w:t xml:space="preserve">ServiceEnvironment env = </w:t>
      </w:r>
      <w:r w:rsidR="00777B78" w:rsidRPr="00777B78">
        <w:rPr>
          <w:rFonts w:ascii="Courier New" w:hAnsi="Courier New" w:cs="Courier New"/>
          <w:sz w:val="22"/>
        </w:rPr>
        <w:t>(DDSObject) obj.getServiceEnvironment();</w:t>
      </w:r>
    </w:p>
    <w:p w:rsidR="00396866" w:rsidRPr="00777B78" w:rsidRDefault="00396866" w:rsidP="00252930">
      <w:pPr>
        <w:pStyle w:val="BodyText"/>
        <w:rPr>
          <w:rFonts w:ascii="Courier New" w:hAnsi="Courier New" w:cs="Courier New"/>
          <w:sz w:val="22"/>
        </w:rPr>
      </w:pPr>
      <w:r w:rsidRPr="00777B78">
        <w:rPr>
          <w:rFonts w:ascii="Courier New" w:hAnsi="Courier New" w:cs="Courier New"/>
          <w:sz w:val="22"/>
        </w:rPr>
        <w:t>WaitSet.newWaitSet(env); // (1)</w:t>
      </w:r>
    </w:p>
    <w:p w:rsidR="00396866" w:rsidRPr="00777B78" w:rsidRDefault="00396866" w:rsidP="00252930">
      <w:pPr>
        <w:pStyle w:val="BodyText"/>
        <w:rPr>
          <w:sz w:val="22"/>
        </w:rPr>
      </w:pPr>
      <w:r w:rsidRPr="00777B78">
        <w:rPr>
          <w:rFonts w:ascii="Courier New" w:hAnsi="Courier New" w:cs="Courier New"/>
          <w:sz w:val="22"/>
        </w:rPr>
        <w:t>env.getSPI().newWaitSet(); // (2)</w:t>
      </w:r>
    </w:p>
    <w:p w:rsidR="002335C8" w:rsidRDefault="002335C8" w:rsidP="00252930">
      <w:pPr>
        <w:pStyle w:val="BodyText"/>
      </w:pPr>
    </w:p>
    <w:p w:rsidR="00252930" w:rsidRDefault="00501F6C" w:rsidP="00252930">
      <w:pPr>
        <w:pStyle w:val="BodyText"/>
      </w:pPr>
      <w:r>
        <w:lastRenderedPageBreak/>
        <w:t>In addition to that, a</w:t>
      </w:r>
      <w:r w:rsidR="00252930">
        <w:t xml:space="preserve">n attempt has been made to reduce the occurrences of </w:t>
      </w:r>
      <w:r w:rsidR="00252930" w:rsidRPr="005B05B4">
        <w:rPr>
          <w:rFonts w:ascii="Courier New" w:hAnsi="Courier New" w:cs="Courier New"/>
        </w:rPr>
        <w:t>ServiceEnviroment</w:t>
      </w:r>
      <w:r w:rsidR="00252930">
        <w:t xml:space="preserve"> using the factory pattern:</w:t>
      </w:r>
    </w:p>
    <w:p w:rsidR="00252930" w:rsidRPr="00663CC4" w:rsidRDefault="00252930" w:rsidP="00252930">
      <w:pPr>
        <w:pStyle w:val="BodyText"/>
        <w:numPr>
          <w:ilvl w:val="0"/>
          <w:numId w:val="39"/>
        </w:numPr>
        <w:rPr>
          <w:i/>
        </w:rPr>
      </w:pPr>
      <w:r w:rsidRPr="00663CC4">
        <w:rPr>
          <w:rStyle w:val="IDLChar"/>
          <w:i/>
        </w:rPr>
        <w:t>DynamicTypeFactory</w:t>
      </w:r>
      <w:r w:rsidRPr="00663CC4">
        <w:rPr>
          <w:i/>
        </w:rPr>
        <w:t xml:space="preserve">, </w:t>
      </w:r>
      <w:r>
        <w:rPr>
          <w:rStyle w:val="IDLChar"/>
          <w:i/>
        </w:rPr>
        <w:t>Wai</w:t>
      </w:r>
      <w:r w:rsidRPr="00663CC4">
        <w:rPr>
          <w:rStyle w:val="IDLChar"/>
          <w:i/>
        </w:rPr>
        <w:t>tSet</w:t>
      </w:r>
      <w:r w:rsidRPr="00663CC4">
        <w:rPr>
          <w:i/>
        </w:rPr>
        <w:t xml:space="preserve">, </w:t>
      </w:r>
      <w:r>
        <w:rPr>
          <w:rStyle w:val="IDLChar"/>
          <w:i/>
        </w:rPr>
        <w:t>G</w:t>
      </w:r>
      <w:r w:rsidRPr="00663CC4">
        <w:rPr>
          <w:rStyle w:val="IDLChar"/>
          <w:i/>
        </w:rPr>
        <w:t>uardCondition</w:t>
      </w:r>
      <w:r w:rsidRPr="00663CC4">
        <w:rPr>
          <w:i/>
        </w:rPr>
        <w:t xml:space="preserve">, </w:t>
      </w:r>
      <w:r>
        <w:rPr>
          <w:rStyle w:val="IDLChar"/>
          <w:i/>
        </w:rPr>
        <w:t>T</w:t>
      </w:r>
      <w:r w:rsidRPr="00663CC4">
        <w:rPr>
          <w:rStyle w:val="IDLChar"/>
          <w:i/>
        </w:rPr>
        <w:t>ypeSupport</w:t>
      </w:r>
      <w:r>
        <w:rPr>
          <w:rStyle w:val="IDLChar"/>
          <w:i/>
        </w:rPr>
        <w:t>, Time, Duration, and InstanceHandle</w:t>
      </w:r>
      <w:r w:rsidRPr="00663CC4">
        <w:rPr>
          <w:i/>
        </w:rPr>
        <w:t xml:space="preserve"> </w:t>
      </w:r>
      <w:r>
        <w:rPr>
          <w:i/>
        </w:rPr>
        <w:t xml:space="preserve">are </w:t>
      </w:r>
      <w:r w:rsidRPr="00663CC4">
        <w:rPr>
          <w:i/>
        </w:rPr>
        <w:t xml:space="preserve">available </w:t>
      </w:r>
      <w:r>
        <w:rPr>
          <w:i/>
        </w:rPr>
        <w:t xml:space="preserve">as instance methods </w:t>
      </w:r>
      <w:r w:rsidRPr="00663CC4">
        <w:rPr>
          <w:i/>
        </w:rPr>
        <w:t>o</w:t>
      </w:r>
      <w:r>
        <w:rPr>
          <w:i/>
        </w:rPr>
        <w:t>f</w:t>
      </w:r>
      <w:r w:rsidRPr="00663CC4">
        <w:rPr>
          <w:i/>
        </w:rPr>
        <w:t xml:space="preserve"> </w:t>
      </w:r>
      <w:r w:rsidR="00FA2C6F">
        <w:rPr>
          <w:rStyle w:val="IDLChar"/>
          <w:i/>
        </w:rPr>
        <w:t>ServiceEnvironment</w:t>
      </w:r>
      <w:r w:rsidRPr="00663CC4">
        <w:rPr>
          <w:i/>
        </w:rPr>
        <w:t>.</w:t>
      </w:r>
    </w:p>
    <w:p w:rsidR="00252930" w:rsidRPr="00390A49" w:rsidRDefault="00252930" w:rsidP="00252930">
      <w:pPr>
        <w:pStyle w:val="BodyText"/>
        <w:numPr>
          <w:ilvl w:val="0"/>
          <w:numId w:val="39"/>
        </w:numPr>
        <w:rPr>
          <w:rStyle w:val="IDLChar"/>
          <w:rFonts w:ascii="Arial" w:hAnsi="Arial"/>
          <w:noProof w:val="0"/>
        </w:rPr>
      </w:pPr>
      <w:r w:rsidRPr="00390A49">
        <w:rPr>
          <w:rStyle w:val="IDLChar"/>
          <w:rFonts w:ascii="Arial" w:hAnsi="Arial" w:cs="Arial"/>
        </w:rPr>
        <w:t>Helper functions for</w:t>
      </w:r>
      <w:r>
        <w:rPr>
          <w:rStyle w:val="IDLChar"/>
          <w:i/>
        </w:rPr>
        <w:t xml:space="preserve"> </w:t>
      </w:r>
      <w:r w:rsidRPr="00AA6D9C">
        <w:rPr>
          <w:rStyle w:val="IDLChar"/>
          <w:i/>
        </w:rPr>
        <w:t>allStatuses</w:t>
      </w:r>
      <w:r w:rsidRPr="00AA6D9C">
        <w:rPr>
          <w:rStyle w:val="IDLChar"/>
        </w:rPr>
        <w:t xml:space="preserve"> </w:t>
      </w:r>
      <w:r w:rsidRPr="00990FAE">
        <w:rPr>
          <w:rStyle w:val="IDLChar"/>
          <w:rFonts w:ascii="Arial" w:hAnsi="Arial" w:cs="Arial"/>
        </w:rPr>
        <w:t>and</w:t>
      </w:r>
      <w:r w:rsidRPr="00AA6D9C">
        <w:rPr>
          <w:rStyle w:val="IDLChar"/>
        </w:rPr>
        <w:t xml:space="preserve"> </w:t>
      </w:r>
      <w:r w:rsidRPr="00AA6D9C">
        <w:rPr>
          <w:rStyle w:val="IDLChar"/>
          <w:i/>
        </w:rPr>
        <w:t>noStatuses</w:t>
      </w:r>
      <w:r w:rsidRPr="00AA6D9C">
        <w:rPr>
          <w:rStyle w:val="IDLChar"/>
        </w:rPr>
        <w:t xml:space="preserve"> </w:t>
      </w:r>
      <w:r w:rsidRPr="00AA6D9C">
        <w:rPr>
          <w:rStyle w:val="IDLChar"/>
          <w:rFonts w:ascii="Arial" w:hAnsi="Arial" w:cs="Arial"/>
        </w:rPr>
        <w:t xml:space="preserve">are available </w:t>
      </w:r>
      <w:r>
        <w:rPr>
          <w:rStyle w:val="IDLChar"/>
          <w:rFonts w:ascii="Arial" w:hAnsi="Arial" w:cs="Arial"/>
        </w:rPr>
        <w:t>as instance methods in</w:t>
      </w:r>
      <w:r w:rsidRPr="00AA6D9C">
        <w:rPr>
          <w:rStyle w:val="IDLChar"/>
        </w:rPr>
        <w:t xml:space="preserve"> </w:t>
      </w:r>
      <w:r w:rsidR="00FA2C6F">
        <w:rPr>
          <w:rStyle w:val="IDLChar"/>
          <w:i/>
        </w:rPr>
        <w:t>ServiceEnvironment</w:t>
      </w:r>
      <w:r w:rsidRPr="00AA6D9C">
        <w:rPr>
          <w:rStyle w:val="IDLChar"/>
        </w:rPr>
        <w:t>.</w:t>
      </w:r>
    </w:p>
    <w:p w:rsidR="00252930" w:rsidRPr="00ED097A" w:rsidRDefault="00252930" w:rsidP="00252930">
      <w:pPr>
        <w:pStyle w:val="BodyText"/>
        <w:numPr>
          <w:ilvl w:val="0"/>
          <w:numId w:val="39"/>
        </w:numPr>
      </w:pPr>
      <w:r>
        <w:t xml:space="preserve">Instances of </w:t>
      </w:r>
      <w:r w:rsidRPr="00FD663C">
        <w:rPr>
          <w:rStyle w:val="IDLChar"/>
        </w:rPr>
        <w:t>Status</w:t>
      </w:r>
      <w:r>
        <w:t xml:space="preserve"> classes are </w:t>
      </w:r>
      <w:r>
        <w:rPr>
          <w:i/>
        </w:rPr>
        <w:t xml:space="preserve">created from factory </w:t>
      </w:r>
      <w:r w:rsidRPr="00FD663C">
        <w:rPr>
          <w:i/>
        </w:rPr>
        <w:t>methods on the corresponding Entity interfaces.</w:t>
      </w:r>
    </w:p>
    <w:p w:rsidR="00252930" w:rsidRPr="00AA6D9C" w:rsidRDefault="00252930" w:rsidP="00252930">
      <w:pPr>
        <w:pStyle w:val="BodyText"/>
        <w:numPr>
          <w:ilvl w:val="0"/>
          <w:numId w:val="39"/>
        </w:numPr>
      </w:pPr>
      <w:r>
        <w:t xml:space="preserve">Instances of built-in topic data types are created using a factory method in </w:t>
      </w:r>
      <w:r w:rsidRPr="00ED097A">
        <w:rPr>
          <w:rFonts w:ascii="Courier New" w:hAnsi="Courier New" w:cs="Courier New"/>
        </w:rPr>
        <w:t>DomainParticipant</w:t>
      </w:r>
      <w:r>
        <w:rPr>
          <w:rFonts w:ascii="Courier New" w:hAnsi="Courier New" w:cs="Courier New"/>
        </w:rPr>
        <w:t>:</w:t>
      </w:r>
      <w:r>
        <w:t xml:space="preserve"> </w:t>
      </w:r>
      <w:r w:rsidRPr="003F3DE8">
        <w:rPr>
          <w:rStyle w:val="IDLChar"/>
        </w:rPr>
        <w:t>ParticipantBuiltinTopicData</w:t>
      </w:r>
      <w:r>
        <w:t xml:space="preserve">, </w:t>
      </w:r>
      <w:r w:rsidRPr="003F3DE8">
        <w:rPr>
          <w:rStyle w:val="IDLChar"/>
        </w:rPr>
        <w:t>BuiltinTopicKey</w:t>
      </w:r>
    </w:p>
    <w:p w:rsidR="00252930" w:rsidRDefault="00252930" w:rsidP="00252930">
      <w:pPr>
        <w:pStyle w:val="BodyText"/>
      </w:pPr>
      <w:r>
        <w:t>The following instance is necessary and can’t be removed:</w:t>
      </w:r>
    </w:p>
    <w:p w:rsidR="00252930" w:rsidRDefault="00252930" w:rsidP="00252930">
      <w:pPr>
        <w:pStyle w:val="BodyText"/>
        <w:numPr>
          <w:ilvl w:val="0"/>
          <w:numId w:val="17"/>
        </w:numPr>
      </w:pPr>
      <w:r>
        <w:t xml:space="preserve">To access per-DDS-implementation singletons: </w:t>
      </w:r>
      <w:r w:rsidRPr="00D129C0">
        <w:rPr>
          <w:rStyle w:val="IDLChar"/>
        </w:rPr>
        <w:t>DomainParticipantFactory</w:t>
      </w:r>
    </w:p>
    <w:p w:rsidR="00F220CB" w:rsidRDefault="00F220CB" w:rsidP="00252930">
      <w:pPr>
        <w:pStyle w:val="BodyText"/>
      </w:pPr>
      <w:r w:rsidRPr="00F220CB">
        <w:t>See Revision 202</w:t>
      </w:r>
      <w:r>
        <w:rPr>
          <w:b/>
        </w:rPr>
        <w:t xml:space="preserve"> </w:t>
      </w:r>
      <w:hyperlink r:id="rId20" w:history="1">
        <w:r w:rsidRPr="000B44C6">
          <w:rPr>
            <w:rStyle w:val="Hyperlink"/>
          </w:rPr>
          <w:t>https://code.google.com/p/datadistrib4j/source/detail?r=202</w:t>
        </w:r>
      </w:hyperlink>
    </w:p>
    <w:p w:rsidR="00F220CB" w:rsidRDefault="00DD6096" w:rsidP="00252930">
      <w:pPr>
        <w:pStyle w:val="BodyText"/>
        <w:rPr>
          <w:b/>
        </w:rPr>
      </w:pPr>
      <w:r>
        <w:t xml:space="preserve">The code changes are also available in attached file </w:t>
      </w:r>
    </w:p>
    <w:p w:rsidR="00252930" w:rsidRPr="00307636" w:rsidRDefault="00252930" w:rsidP="00252930">
      <w:pPr>
        <w:pStyle w:val="BodyText"/>
      </w:pPr>
      <w:r>
        <w:rPr>
          <w:b/>
        </w:rPr>
        <w:t xml:space="preserve">Proposed Resolution: </w:t>
      </w:r>
      <w:r w:rsidRPr="00307636">
        <w:t>Re</w:t>
      </w:r>
      <w:r>
        <w:t>solved</w:t>
      </w:r>
    </w:p>
    <w:p w:rsidR="00252930" w:rsidRPr="00307636" w:rsidRDefault="00252930" w:rsidP="00252930">
      <w:pPr>
        <w:pStyle w:val="BodyText"/>
      </w:pPr>
      <w:r>
        <w:rPr>
          <w:b/>
        </w:rPr>
        <w:t xml:space="preserve">Resolution: </w:t>
      </w:r>
      <w:r w:rsidR="00756283">
        <w:t>Resolved</w:t>
      </w:r>
    </w:p>
    <w:p w:rsidR="000C0FA1" w:rsidRDefault="000C0FA1" w:rsidP="000C0FA1">
      <w:pPr>
        <w:pStyle w:val="OMGIssueNO"/>
      </w:pPr>
      <w:bookmarkStart w:id="100" w:name="_Toc342168575"/>
      <w:r>
        <w:lastRenderedPageBreak/>
        <w:t xml:space="preserve">OMG Issue No: </w:t>
      </w:r>
      <w:r w:rsidRPr="001070B8">
        <w:t>1</w:t>
      </w:r>
      <w:r>
        <w:t>6535</w:t>
      </w:r>
      <w:bookmarkEnd w:id="100"/>
      <w:r w:rsidRPr="001070B8">
        <w:t xml:space="preserve"> </w:t>
      </w:r>
    </w:p>
    <w:p w:rsidR="000C0FA1" w:rsidRDefault="000C0FA1" w:rsidP="000C0FA1">
      <w:pPr>
        <w:pStyle w:val="OMGTitle"/>
      </w:pPr>
      <w:bookmarkStart w:id="101" w:name="_Toc342168576"/>
      <w:r w:rsidRPr="00FB1A1D">
        <w:t>Title</w:t>
      </w:r>
      <w:r>
        <w:t>:</w:t>
      </w:r>
      <w:r>
        <w:tab/>
      </w:r>
      <w:r w:rsidRPr="000C0FA1">
        <w:t>Large Number of Spurious Import</w:t>
      </w:r>
      <w:bookmarkEnd w:id="101"/>
    </w:p>
    <w:p w:rsidR="000C0FA1" w:rsidRDefault="000C0FA1" w:rsidP="000C0FA1">
      <w:pPr>
        <w:pStyle w:val="OMGSource"/>
      </w:pPr>
      <w:r w:rsidRPr="00FB1A1D">
        <w:t>Source</w:t>
      </w:r>
      <w:r>
        <w:t>:</w:t>
      </w:r>
    </w:p>
    <w:p w:rsidR="000C0FA1" w:rsidRDefault="000C0FA1" w:rsidP="000C0FA1">
      <w:pPr>
        <w:pStyle w:val="BodyText"/>
      </w:pPr>
      <w:r w:rsidRPr="000150B7">
        <w:t>PrismTech (Dr. Angelo Corsaro, PhD., angelo.corsaro(at)prismtech.com)</w:t>
      </w:r>
    </w:p>
    <w:p w:rsidR="000C0FA1" w:rsidRPr="007436A1" w:rsidRDefault="000C0FA1" w:rsidP="000C0FA1">
      <w:pPr>
        <w:pStyle w:val="BodyText"/>
      </w:pPr>
      <w:r>
        <w:rPr>
          <w:b/>
        </w:rPr>
        <w:t>Nature</w:t>
      </w:r>
      <w:r w:rsidRPr="002753C0">
        <w:rPr>
          <w:b/>
        </w:rPr>
        <w:t>:</w:t>
      </w:r>
      <w:r>
        <w:t xml:space="preserve"> </w:t>
      </w:r>
      <w:r w:rsidRPr="000C0FA1">
        <w:t>Revision</w:t>
      </w:r>
    </w:p>
    <w:p w:rsidR="000C0FA1" w:rsidRPr="007436A1" w:rsidRDefault="000C0FA1" w:rsidP="000C0FA1">
      <w:pPr>
        <w:pStyle w:val="BodyText"/>
      </w:pPr>
      <w:r w:rsidRPr="002753C0">
        <w:rPr>
          <w:b/>
        </w:rPr>
        <w:t>Severity:</w:t>
      </w:r>
      <w:r>
        <w:t xml:space="preserve"> </w:t>
      </w:r>
      <w:r w:rsidRPr="000150B7">
        <w:t>Minor</w:t>
      </w:r>
    </w:p>
    <w:p w:rsidR="000C0FA1" w:rsidRDefault="000C0FA1" w:rsidP="000C0FA1">
      <w:pPr>
        <w:pStyle w:val="OMGSummary"/>
      </w:pPr>
      <w:r>
        <w:t>Summary:</w:t>
      </w:r>
    </w:p>
    <w:p w:rsidR="000C0FA1" w:rsidRPr="000C0FA1" w:rsidRDefault="000C0FA1" w:rsidP="000C0FA1">
      <w:pPr>
        <w:pStyle w:val="OMGResolution"/>
        <w:rPr>
          <w:b w:val="0"/>
        </w:rPr>
      </w:pPr>
      <w:r w:rsidRPr="000C0FA1">
        <w:rPr>
          <w:b w:val="0"/>
        </w:rPr>
        <w:t>The dds-psm-java makes use of impo</w:t>
      </w:r>
      <w:r>
        <w:rPr>
          <w:b w:val="0"/>
        </w:rPr>
        <w:t>rt as a way to take care of the</w:t>
      </w:r>
      <w:r w:rsidRPr="000C0FA1">
        <w:rPr>
          <w:b w:val="0"/>
        </w:rPr>
        <w:t xml:space="preserve"> @link directive on Javadoc. This is not a good practice and it</w:t>
      </w:r>
      <w:r>
        <w:rPr>
          <w:b w:val="0"/>
        </w:rPr>
        <w:t xml:space="preserve"> </w:t>
      </w:r>
      <w:r w:rsidRPr="000C0FA1">
        <w:rPr>
          <w:b w:val="0"/>
        </w:rPr>
        <w:t>is better to use the fully qualified type name on the @link javadoc</w:t>
      </w:r>
      <w:r>
        <w:rPr>
          <w:b w:val="0"/>
        </w:rPr>
        <w:t xml:space="preserve"> </w:t>
      </w:r>
      <w:r w:rsidRPr="000C0FA1">
        <w:rPr>
          <w:b w:val="0"/>
        </w:rPr>
        <w:t>directive</w:t>
      </w:r>
    </w:p>
    <w:p w:rsidR="000C0FA1" w:rsidRDefault="000C0FA1" w:rsidP="000C0FA1">
      <w:pPr>
        <w:pStyle w:val="OMGResolution"/>
      </w:pPr>
      <w:r>
        <w:t>Proposed Resolution:</w:t>
      </w:r>
    </w:p>
    <w:p w:rsidR="00512BC4" w:rsidRPr="00512BC4" w:rsidRDefault="00512BC4" w:rsidP="00512BC4">
      <w:pPr>
        <w:pStyle w:val="BodyText"/>
      </w:pPr>
      <w:r w:rsidRPr="00512BC4">
        <w:t>Clean up all the spurious import and use fully qualified types on the @link directives.</w:t>
      </w:r>
    </w:p>
    <w:p w:rsidR="000C0FA1" w:rsidRDefault="000C0FA1" w:rsidP="000C0FA1">
      <w:pPr>
        <w:pStyle w:val="OMGRevisedText"/>
      </w:pPr>
      <w:r>
        <w:t>Revised Text</w:t>
      </w:r>
      <w:r w:rsidRPr="00081DCC">
        <w:t>:</w:t>
      </w:r>
    </w:p>
    <w:p w:rsidR="00F1201E" w:rsidRDefault="00064E7B" w:rsidP="00AE69CF">
      <w:pPr>
        <w:pStyle w:val="BodyText"/>
      </w:pPr>
      <w:r>
        <w:t xml:space="preserve">Spurious import statements have been removed (as indicated by the Checkstyle plugin for Eclipse). </w:t>
      </w:r>
      <w:r w:rsidR="00822D62">
        <w:t xml:space="preserve"> </w:t>
      </w:r>
      <w:r>
        <w:t>Java</w:t>
      </w:r>
      <w:r w:rsidR="00862847">
        <w:t xml:space="preserve"> </w:t>
      </w:r>
      <w:r>
        <w:t xml:space="preserve">doc comments </w:t>
      </w:r>
      <w:r w:rsidR="00460CD2">
        <w:t xml:space="preserve">are updated to </w:t>
      </w:r>
      <w:r>
        <w:t xml:space="preserve">use </w:t>
      </w:r>
      <w:r w:rsidR="00460CD2">
        <w:t xml:space="preserve">the </w:t>
      </w:r>
      <w:r>
        <w:t>fully qualified class names.</w:t>
      </w:r>
      <w:ins w:id="102" w:author="Sumant Tambe" w:date="2012-11-30T18:31:00Z">
        <w:r w:rsidR="00862847">
          <w:t xml:space="preserve"> This issue does not affect the specification text.</w:t>
        </w:r>
      </w:ins>
    </w:p>
    <w:p w:rsidR="0090315D" w:rsidRDefault="0090315D" w:rsidP="00AE69CF">
      <w:pPr>
        <w:pStyle w:val="BodyText"/>
      </w:pPr>
      <w:r>
        <w:t xml:space="preserve">See Revision 181: </w:t>
      </w:r>
      <w:hyperlink r:id="rId21" w:history="1">
        <w:r w:rsidRPr="00177B9A">
          <w:rPr>
            <w:rStyle w:val="Hyperlink"/>
          </w:rPr>
          <w:t>https://code.google.com/p/datadistrib4j/source/detail?r=181</w:t>
        </w:r>
      </w:hyperlink>
    </w:p>
    <w:p w:rsidR="009F074E" w:rsidRDefault="009F074E" w:rsidP="009F074E">
      <w:pPr>
        <w:pStyle w:val="BodyText"/>
        <w:rPr>
          <w:rStyle w:val="Hyperlink"/>
        </w:rPr>
      </w:pPr>
      <w:r>
        <w:t>S</w:t>
      </w:r>
      <w:r w:rsidRPr="00F220CB">
        <w:t>ee Revision 2</w:t>
      </w:r>
      <w:r>
        <w:t>10</w:t>
      </w:r>
      <w:r w:rsidR="0090315D">
        <w:t>:</w:t>
      </w:r>
      <w:r>
        <w:rPr>
          <w:b/>
        </w:rPr>
        <w:t xml:space="preserve"> </w:t>
      </w:r>
      <w:hyperlink r:id="rId22" w:history="1">
        <w:r w:rsidRPr="00177B9A">
          <w:rPr>
            <w:rStyle w:val="Hyperlink"/>
          </w:rPr>
          <w:t>https://code.google.com/p/datadistrib4j/source/detail?r=210</w:t>
        </w:r>
      </w:hyperlink>
    </w:p>
    <w:p w:rsidR="000C0FA1" w:rsidRDefault="000C0FA1" w:rsidP="000C0FA1">
      <w:pPr>
        <w:pStyle w:val="OMGDisposition"/>
      </w:pPr>
      <w:r>
        <w:t xml:space="preserve">Proposed </w:t>
      </w:r>
      <w:r w:rsidRPr="00FB1A1D">
        <w:t>Disposition</w:t>
      </w:r>
      <w:r>
        <w:t>:</w:t>
      </w:r>
      <w:r>
        <w:tab/>
      </w:r>
      <w:r w:rsidRPr="00442E7A">
        <w:rPr>
          <w:b w:val="0"/>
        </w:rPr>
        <w:t>Resolved</w:t>
      </w:r>
    </w:p>
    <w:p w:rsidR="000C0FA1" w:rsidRDefault="000C0FA1" w:rsidP="00F04BBA">
      <w:pPr>
        <w:pStyle w:val="OMGDisposition"/>
      </w:pPr>
      <w:r>
        <w:t xml:space="preserve">Disposition: </w:t>
      </w:r>
      <w:r w:rsidR="00512BC4">
        <w:rPr>
          <w:b w:val="0"/>
        </w:rPr>
        <w:t>Under Discussion</w:t>
      </w:r>
    </w:p>
    <w:p w:rsidR="00252930" w:rsidRDefault="00252930" w:rsidP="00252930">
      <w:pPr>
        <w:pStyle w:val="OMGIssueNO"/>
      </w:pPr>
      <w:bookmarkStart w:id="103" w:name="_Toc342168577"/>
      <w:r>
        <w:lastRenderedPageBreak/>
        <w:t xml:space="preserve">OMG Issue No: </w:t>
      </w:r>
      <w:r w:rsidRPr="001070B8">
        <w:t>1</w:t>
      </w:r>
      <w:r>
        <w:t>6536</w:t>
      </w:r>
      <w:bookmarkEnd w:id="103"/>
      <w:r w:rsidRPr="001070B8">
        <w:t xml:space="preserve"> </w:t>
      </w:r>
    </w:p>
    <w:p w:rsidR="00252930" w:rsidRDefault="00252930" w:rsidP="00252930">
      <w:pPr>
        <w:pStyle w:val="OMGTitle"/>
      </w:pPr>
      <w:bookmarkStart w:id="104" w:name="_Toc342168578"/>
      <w:r w:rsidRPr="00FB1A1D">
        <w:t>Title</w:t>
      </w:r>
      <w:r>
        <w:t>:</w:t>
      </w:r>
      <w:r>
        <w:tab/>
      </w:r>
      <w:r w:rsidRPr="00256874">
        <w:t>QoS DSL Needed</w:t>
      </w:r>
      <w:bookmarkEnd w:id="104"/>
    </w:p>
    <w:p w:rsidR="00252930" w:rsidRDefault="00252930" w:rsidP="00252930">
      <w:pPr>
        <w:pStyle w:val="OMGSource"/>
      </w:pPr>
      <w:r w:rsidRPr="00FB1A1D">
        <w:t>Source</w:t>
      </w:r>
      <w:r>
        <w:t>:</w:t>
      </w:r>
    </w:p>
    <w:p w:rsidR="00252930" w:rsidRDefault="00252930" w:rsidP="00252930">
      <w:pPr>
        <w:pStyle w:val="BodyText"/>
      </w:pPr>
      <w:r w:rsidRPr="000150B7">
        <w:t>PrismTech (Dr. Angelo Corsaro, PhD., angelo.corsaro(at)prismtech.com)</w:t>
      </w:r>
    </w:p>
    <w:p w:rsidR="00252930" w:rsidRPr="007436A1" w:rsidRDefault="00252930" w:rsidP="00252930">
      <w:pPr>
        <w:pStyle w:val="BodyText"/>
      </w:pPr>
      <w:r>
        <w:rPr>
          <w:b/>
        </w:rPr>
        <w:t>Nature</w:t>
      </w:r>
      <w:r w:rsidRPr="002753C0">
        <w:rPr>
          <w:b/>
        </w:rPr>
        <w:t>:</w:t>
      </w:r>
      <w:r>
        <w:t xml:space="preserve"> </w:t>
      </w:r>
      <w:r>
        <w:rPr>
          <w:color w:val="000000"/>
          <w:sz w:val="27"/>
          <w:szCs w:val="27"/>
        </w:rPr>
        <w:t>Revision</w:t>
      </w:r>
    </w:p>
    <w:p w:rsidR="00252930" w:rsidRPr="007436A1" w:rsidRDefault="00252930" w:rsidP="00252930">
      <w:pPr>
        <w:pStyle w:val="BodyText"/>
      </w:pPr>
      <w:r w:rsidRPr="002753C0">
        <w:rPr>
          <w:b/>
        </w:rPr>
        <w:t>Severity:</w:t>
      </w:r>
      <w:r>
        <w:t xml:space="preserve"> </w:t>
      </w:r>
      <w:r w:rsidRPr="00256874">
        <w:t>Significant</w:t>
      </w:r>
    </w:p>
    <w:p w:rsidR="00252930" w:rsidRDefault="00252930" w:rsidP="00252930">
      <w:pPr>
        <w:pStyle w:val="OMGSummary"/>
      </w:pPr>
      <w:r>
        <w:t>Summary:</w:t>
      </w:r>
    </w:p>
    <w:p w:rsidR="00252930" w:rsidRPr="00717903" w:rsidRDefault="00252930" w:rsidP="00252930">
      <w:pPr>
        <w:pStyle w:val="OMGRevisedText"/>
        <w:rPr>
          <w:b w:val="0"/>
        </w:rPr>
      </w:pPr>
      <w:r w:rsidRPr="00717903">
        <w:rPr>
          <w:b w:val="0"/>
        </w:rPr>
        <w:t>The absence of a DSL for facilitating the correct creation of QoS (in QoS classes such as:</w:t>
      </w:r>
    </w:p>
    <w:p w:rsidR="00252930" w:rsidRPr="00717903" w:rsidRDefault="00252930" w:rsidP="00252930">
      <w:pPr>
        <w:pStyle w:val="OMGRevisedText"/>
        <w:rPr>
          <w:b w:val="0"/>
        </w:rPr>
      </w:pPr>
      <w:r w:rsidRPr="00717903">
        <w:rPr>
          <w:b w:val="0"/>
        </w:rPr>
        <w:t xml:space="preserve">    TopicQos, DataWriterQos, etc.) in the</w:t>
      </w:r>
    </w:p>
    <w:p w:rsidR="00252930" w:rsidRPr="00717903" w:rsidRDefault="00252930" w:rsidP="00252930">
      <w:pPr>
        <w:pStyle w:val="OMGRevisedText"/>
        <w:rPr>
          <w:b w:val="0"/>
        </w:rPr>
      </w:pPr>
      <w:r w:rsidRPr="00717903">
        <w:rPr>
          <w:b w:val="0"/>
        </w:rPr>
        <w:t xml:space="preserve">    dds-psm-java not only makes QoS manipulation cumbersone, but it also</w:t>
      </w:r>
    </w:p>
    <w:p w:rsidR="00252930" w:rsidRPr="00717903" w:rsidRDefault="00252930" w:rsidP="00252930">
      <w:pPr>
        <w:pStyle w:val="OMGRevisedText"/>
        <w:rPr>
          <w:b w:val="0"/>
        </w:rPr>
      </w:pPr>
      <w:r w:rsidRPr="00717903">
        <w:rPr>
          <w:b w:val="0"/>
        </w:rPr>
        <w:t xml:space="preserve">     introduces potential for errors. </w:t>
      </w:r>
    </w:p>
    <w:p w:rsidR="00252930" w:rsidRPr="00717903" w:rsidRDefault="00252930" w:rsidP="00252930">
      <w:pPr>
        <w:pStyle w:val="OMGRevisedText"/>
        <w:rPr>
          <w:b w:val="0"/>
        </w:rPr>
      </w:pPr>
    </w:p>
    <w:p w:rsidR="00252930" w:rsidRDefault="00252930" w:rsidP="00252930">
      <w:pPr>
        <w:pStyle w:val="OMGSummary"/>
      </w:pPr>
      <w:r>
        <w:t>Proposed Resolution:</w:t>
      </w:r>
    </w:p>
    <w:p w:rsidR="00252930" w:rsidRPr="00717903" w:rsidRDefault="00252930" w:rsidP="00252930">
      <w:pPr>
        <w:pStyle w:val="OMGRevisedText"/>
        <w:rPr>
          <w:b w:val="0"/>
        </w:rPr>
      </w:pPr>
      <w:r w:rsidRPr="00717903">
        <w:rPr>
          <w:b w:val="0"/>
        </w:rPr>
        <w:t xml:space="preserve">   Define a QoS DSL for the dds-psm-cxx which might look like this:</w:t>
      </w:r>
    </w:p>
    <w:p w:rsidR="00252930" w:rsidRPr="00717903" w:rsidRDefault="00252930" w:rsidP="00252930">
      <w:pPr>
        <w:pStyle w:val="OMGRevisedText"/>
        <w:rPr>
          <w:b w:val="0"/>
        </w:rPr>
      </w:pPr>
      <w:r w:rsidRPr="00717903">
        <w:rPr>
          <w:b w:val="0"/>
        </w:rPr>
        <w:t xml:space="preserve">    TopicQos topicQos =</w:t>
      </w:r>
    </w:p>
    <w:p w:rsidR="00252930" w:rsidRPr="00717903" w:rsidRDefault="00252930" w:rsidP="00252930">
      <w:pPr>
        <w:pStyle w:val="OMGRevisedText"/>
        <w:rPr>
          <w:b w:val="0"/>
        </w:rPr>
      </w:pPr>
      <w:r w:rsidRPr="00717903">
        <w:rPr>
          <w:b w:val="0"/>
        </w:rPr>
        <w:t xml:space="preserve">        (new TopicQos())</w:t>
      </w:r>
    </w:p>
    <w:p w:rsidR="00252930" w:rsidRPr="00717903" w:rsidRDefault="00252930" w:rsidP="00252930">
      <w:pPr>
        <w:pStyle w:val="OMGRevisedText"/>
        <w:rPr>
          <w:b w:val="0"/>
        </w:rPr>
      </w:pPr>
      <w:r w:rsidRPr="00717903">
        <w:rPr>
          <w:b w:val="0"/>
        </w:rPr>
        <w:t xml:space="preserve">            .with(Reliability.Reliable(), Durability.Transient());</w:t>
      </w:r>
    </w:p>
    <w:p w:rsidR="00252930" w:rsidRPr="00717903" w:rsidRDefault="00252930" w:rsidP="00252930">
      <w:pPr>
        <w:pStyle w:val="OMGRevisedText"/>
        <w:rPr>
          <w:b w:val="0"/>
        </w:rPr>
      </w:pPr>
      <w:r w:rsidRPr="00717903">
        <w:rPr>
          <w:b w:val="0"/>
        </w:rPr>
        <w:t xml:space="preserve">    This is also legal:</w:t>
      </w:r>
    </w:p>
    <w:p w:rsidR="00252930" w:rsidRPr="00717903" w:rsidRDefault="00252930" w:rsidP="00252930">
      <w:pPr>
        <w:pStyle w:val="OMGRevisedText"/>
        <w:rPr>
          <w:b w:val="0"/>
        </w:rPr>
      </w:pPr>
      <w:r w:rsidRPr="00717903">
        <w:rPr>
          <w:b w:val="0"/>
        </w:rPr>
        <w:t xml:space="preserve">    TopicQos topicQos =</w:t>
      </w:r>
    </w:p>
    <w:p w:rsidR="00252930" w:rsidRPr="00717903" w:rsidRDefault="00252930" w:rsidP="00252930">
      <w:pPr>
        <w:pStyle w:val="OMGRevisedText"/>
        <w:rPr>
          <w:b w:val="0"/>
        </w:rPr>
      </w:pPr>
      <w:r w:rsidRPr="00717903">
        <w:rPr>
          <w:b w:val="0"/>
        </w:rPr>
        <w:t xml:space="preserve">        (new TopicQos())</w:t>
      </w:r>
    </w:p>
    <w:p w:rsidR="00252930" w:rsidRPr="00717903" w:rsidRDefault="00252930" w:rsidP="00252930">
      <w:pPr>
        <w:pStyle w:val="OMGRevisedText"/>
        <w:rPr>
          <w:b w:val="0"/>
        </w:rPr>
      </w:pPr>
      <w:r w:rsidRPr="00717903">
        <w:rPr>
          <w:b w:val="0"/>
        </w:rPr>
        <w:t xml:space="preserve">            .with(Reliability.Reliable())</w:t>
      </w:r>
    </w:p>
    <w:p w:rsidR="00252930" w:rsidRPr="00717903" w:rsidRDefault="00252930" w:rsidP="00252930">
      <w:pPr>
        <w:pStyle w:val="OMGRevisedText"/>
        <w:rPr>
          <w:b w:val="0"/>
        </w:rPr>
      </w:pPr>
      <w:r w:rsidRPr="00717903">
        <w:rPr>
          <w:b w:val="0"/>
        </w:rPr>
        <w:t xml:space="preserve">            .with(Durability.Transient());</w:t>
      </w:r>
    </w:p>
    <w:p w:rsidR="00252930" w:rsidRDefault="00252930" w:rsidP="00252930">
      <w:pPr>
        <w:pStyle w:val="OMGRevisedText"/>
        <w:rPr>
          <w:b w:val="0"/>
        </w:rPr>
      </w:pPr>
    </w:p>
    <w:p w:rsidR="00252930" w:rsidRPr="00717903" w:rsidRDefault="00252930" w:rsidP="00252930">
      <w:pPr>
        <w:pStyle w:val="OMGRevisedText"/>
        <w:rPr>
          <w:b w:val="0"/>
        </w:rPr>
      </w:pPr>
      <w:r w:rsidRPr="00717903">
        <w:rPr>
          <w:b w:val="0"/>
        </w:rPr>
        <w:t xml:space="preserve">    - These class should implement the Comparable interface as they need to</w:t>
      </w:r>
    </w:p>
    <w:p w:rsidR="00252930" w:rsidRDefault="00252930" w:rsidP="00252930">
      <w:pPr>
        <w:pStyle w:val="OMGRevisedText"/>
        <w:rPr>
          <w:b w:val="0"/>
        </w:rPr>
      </w:pPr>
      <w:r w:rsidRPr="00717903">
        <w:rPr>
          <w:b w:val="0"/>
        </w:rPr>
        <w:t xml:space="preserve">    provide a total order... Otherwise how can one do RxO?</w:t>
      </w:r>
    </w:p>
    <w:p w:rsidR="00252930" w:rsidRDefault="00252930" w:rsidP="00252930">
      <w:pPr>
        <w:pStyle w:val="OMGRevisedText"/>
      </w:pPr>
    </w:p>
    <w:p w:rsidR="00252930" w:rsidRDefault="00252930" w:rsidP="00252930">
      <w:pPr>
        <w:pStyle w:val="OMGRevisedText"/>
      </w:pPr>
      <w:r w:rsidRPr="00081DCC">
        <w:t>Revised Text:</w:t>
      </w:r>
    </w:p>
    <w:p w:rsidR="00E12421" w:rsidRDefault="00E12421" w:rsidP="00252930">
      <w:pPr>
        <w:pStyle w:val="BodyText"/>
        <w:rPr>
          <w:ins w:id="105" w:author="Sumant Tambe" w:date="2012-12-01T19:37:00Z"/>
        </w:rPr>
      </w:pPr>
      <w:ins w:id="106" w:author="Sumant Tambe" w:date="2012-12-01T19:37:00Z">
        <w:r>
          <w:t xml:space="preserve">Section 7.2.5.3 </w:t>
        </w:r>
      </w:ins>
      <w:ins w:id="107" w:author="Sumant Tambe" w:date="2012-12-01T19:40:00Z">
        <w:r>
          <w:t xml:space="preserve">in the specification </w:t>
        </w:r>
      </w:ins>
      <w:ins w:id="108" w:author="Sumant Tambe" w:date="2012-12-01T19:37:00Z">
        <w:r>
          <w:t xml:space="preserve">describes the </w:t>
        </w:r>
      </w:ins>
      <w:ins w:id="109" w:author="Sumant Tambe" w:date="2012-12-01T19:38:00Z">
        <w:r>
          <w:t xml:space="preserve">QoS DSL. </w:t>
        </w:r>
      </w:ins>
    </w:p>
    <w:p w:rsidR="00252930" w:rsidRDefault="00252930" w:rsidP="00252930">
      <w:pPr>
        <w:pStyle w:val="BodyText"/>
      </w:pPr>
      <w:r>
        <w:t>The primary motivation here is to make use of auto-completion feature of modern Java IDEs as much as possible. A new DSL has been implemented, which is, however, slightly different from what is proposed above.</w:t>
      </w:r>
    </w:p>
    <w:p w:rsidR="00252930" w:rsidRDefault="00252930" w:rsidP="00252930">
      <w:pPr>
        <w:pStyle w:val="BodyText"/>
        <w:numPr>
          <w:ilvl w:val="0"/>
          <w:numId w:val="36"/>
        </w:numPr>
      </w:pPr>
      <w:r>
        <w:t xml:space="preserve">Qos objects are accessible only via (a) QosProvider, (b) getDefault***Qos, and (c) getQos. I.e., Qos objects are created using </w:t>
      </w:r>
      <w:ins w:id="110" w:author="Sumant Tambe" w:date="2012-11-30T18:32:00Z">
        <w:r w:rsidR="000B47BC">
          <w:t xml:space="preserve">the </w:t>
        </w:r>
      </w:ins>
      <w:r>
        <w:t xml:space="preserve">factory pattern. </w:t>
      </w:r>
      <w:r>
        <w:lastRenderedPageBreak/>
        <w:t>They can’t be created out of thin air.</w:t>
      </w:r>
      <w:ins w:id="111" w:author="Sumant Tambe" w:date="2012-11-30T18:34:00Z">
        <w:r w:rsidR="00D37DD9">
          <w:t xml:space="preserve"> </w:t>
        </w:r>
      </w:ins>
      <w:ins w:id="112" w:author="Sumant Tambe" w:date="2012-11-30T18:32:00Z">
        <w:r w:rsidR="000B47BC">
          <w:t xml:space="preserve">Section 7.2.5.3 </w:t>
        </w:r>
      </w:ins>
      <w:ins w:id="113" w:author="Sumant Tambe" w:date="2012-11-30T18:34:00Z">
        <w:r w:rsidR="00D37DD9">
          <w:t xml:space="preserve">in the specification describes </w:t>
        </w:r>
      </w:ins>
      <w:ins w:id="114" w:author="Sumant Tambe" w:date="2012-11-30T18:32:00Z">
        <w:r w:rsidR="000B47BC">
          <w:t>the QosProvider interface.</w:t>
        </w:r>
      </w:ins>
    </w:p>
    <w:p w:rsidR="00252930" w:rsidRDefault="00252930" w:rsidP="00252930">
      <w:pPr>
        <w:pStyle w:val="BodyText"/>
        <w:numPr>
          <w:ilvl w:val="0"/>
          <w:numId w:val="36"/>
        </w:numPr>
      </w:pPr>
      <w:r>
        <w:t>Qos objects have withPolicy and withPolicies methods (instead of just “with”). It serves as a reminder that only policy objects are allowed. Auto-completion provides no help here at all because the interface is quite generic. For example, DataReaderQos.withPolicies method has no idea if you want to pass Reliability or History or something else.</w:t>
      </w:r>
    </w:p>
    <w:p w:rsidR="00252930" w:rsidRDefault="00252930" w:rsidP="00252930">
      <w:pPr>
        <w:pStyle w:val="BodyText"/>
        <w:numPr>
          <w:ilvl w:val="0"/>
          <w:numId w:val="36"/>
        </w:numPr>
      </w:pPr>
      <w:r>
        <w:t>The Qos policies themselves are Java interfaces. As a consequence, their objects can’t be created. Therefore, a PolicyFactory class has been introduced. An instance of PolicyFactory can be obtained as follows.</w:t>
      </w:r>
    </w:p>
    <w:p w:rsidR="00252930" w:rsidRDefault="00252930" w:rsidP="00252930">
      <w:pPr>
        <w:pStyle w:val="BodyText"/>
        <w:ind w:left="720"/>
        <w:rPr>
          <w:sz w:val="20"/>
        </w:rPr>
      </w:pPr>
      <w:r w:rsidRPr="00831220">
        <w:rPr>
          <w:sz w:val="20"/>
        </w:rPr>
        <w:t>PolicyFactory pf = anyDDSObject.getServiceEnvironment().getPolicyFactory();</w:t>
      </w:r>
    </w:p>
    <w:p w:rsidR="00252930" w:rsidRDefault="00252930" w:rsidP="00252930">
      <w:pPr>
        <w:pStyle w:val="BodyText"/>
        <w:numPr>
          <w:ilvl w:val="0"/>
          <w:numId w:val="36"/>
        </w:numPr>
        <w:rPr>
          <w:sz w:val="20"/>
        </w:rPr>
      </w:pPr>
      <w:r>
        <w:t>PolicyFactory class provides many methods to create “default” DDS Qos policies. The “default” configuration of the policy objects is unspecified to allow vendor-specific optimized values (for instance, resource-limits). Portable code should specify all the relevant configuration parameters.</w:t>
      </w:r>
    </w:p>
    <w:p w:rsidR="00252930" w:rsidRPr="00807354" w:rsidRDefault="00252930" w:rsidP="00252930">
      <w:pPr>
        <w:pStyle w:val="BodyText"/>
        <w:numPr>
          <w:ilvl w:val="0"/>
          <w:numId w:val="36"/>
        </w:numPr>
        <w:rPr>
          <w:sz w:val="20"/>
        </w:rPr>
      </w:pPr>
      <w:r>
        <w:t>The Qos policy classes provide descriptive methods to change the policy setting. For example, the following code creates a Reliable reliability qos policy</w:t>
      </w:r>
    </w:p>
    <w:p w:rsidR="00252930" w:rsidRDefault="00252930" w:rsidP="00252930">
      <w:pPr>
        <w:pStyle w:val="BodyText"/>
        <w:ind w:left="720"/>
        <w:rPr>
          <w:rFonts w:ascii="Courier New" w:hAnsi="Courier New" w:cs="Courier New"/>
        </w:rPr>
      </w:pPr>
      <w:r w:rsidRPr="00341546">
        <w:rPr>
          <w:rFonts w:ascii="Courier New" w:hAnsi="Courier New" w:cs="Courier New"/>
        </w:rPr>
        <w:t>pf.Reliability().withReliable();</w:t>
      </w:r>
    </w:p>
    <w:p w:rsidR="00252930" w:rsidRDefault="00252930" w:rsidP="00252930">
      <w:pPr>
        <w:pStyle w:val="BodyText"/>
        <w:ind w:left="720"/>
      </w:pPr>
      <w:r>
        <w:t>The “with” prefix is used here because (1) it maintains consistency, (2) typing “w” “I” “t” “h” quickly reduces auto-completion options, and (3) it improves readability when used with a number of qos policies that are configurable with some integer or time values. For instance,</w:t>
      </w:r>
    </w:p>
    <w:p w:rsidR="00252930" w:rsidRDefault="00252930" w:rsidP="00252930">
      <w:pPr>
        <w:pStyle w:val="BodyText"/>
        <w:ind w:left="720"/>
        <w:rPr>
          <w:rFonts w:ascii="Courier New" w:hAnsi="Courier New" w:cs="Courier New"/>
          <w:sz w:val="22"/>
        </w:rPr>
      </w:pPr>
      <w:r w:rsidRPr="00DF022C">
        <w:rPr>
          <w:rFonts w:ascii="Courier New" w:hAnsi="Courier New" w:cs="Courier New"/>
          <w:sz w:val="22"/>
        </w:rPr>
        <w:t>pf.ResourceLimits().withMaxSamples(P).withMaxInstances(Q);</w:t>
      </w:r>
    </w:p>
    <w:p w:rsidR="00252930" w:rsidRPr="00DF022C" w:rsidRDefault="00252930" w:rsidP="00252930">
      <w:pPr>
        <w:pStyle w:val="BodyText"/>
        <w:numPr>
          <w:ilvl w:val="0"/>
          <w:numId w:val="36"/>
        </w:numPr>
        <w:rPr>
          <w:rFonts w:ascii="Courier New" w:hAnsi="Courier New" w:cs="Courier New"/>
          <w:sz w:val="20"/>
        </w:rPr>
      </w:pPr>
      <w:r>
        <w:t xml:space="preserve">Finally, the QosPolicy interface extends the raw </w:t>
      </w:r>
      <w:r w:rsidRPr="000F4023">
        <w:rPr>
          <w:rFonts w:ascii="Courier New" w:hAnsi="Courier New" w:cs="Courier New"/>
        </w:rPr>
        <w:t>java.lang.Comparable</w:t>
      </w:r>
      <w:r>
        <w:t xml:space="preserve"> interface as opposed to each qos policy extending the </w:t>
      </w:r>
      <w:r w:rsidRPr="000F4023">
        <w:rPr>
          <w:rFonts w:ascii="Courier New" w:hAnsi="Courier New" w:cs="Courier New"/>
        </w:rPr>
        <w:t>Comparable&lt;T&gt;</w:t>
      </w:r>
      <w:r>
        <w:t xml:space="preserve"> interface. This is because it allows a heterogeneous container of </w:t>
      </w:r>
      <w:r w:rsidRPr="00026EED">
        <w:rPr>
          <w:rFonts w:ascii="Courier New" w:hAnsi="Courier New" w:cs="Courier New"/>
        </w:rPr>
        <w:t>Comparable</w:t>
      </w:r>
      <w:r>
        <w:t xml:space="preserve"> QosPolicies. Comparison of two “vectors” of qos policies can be trivially implemented in that case. </w:t>
      </w:r>
      <w:r w:rsidRPr="00DF022C">
        <w:rPr>
          <w:rFonts w:ascii="Courier New" w:hAnsi="Courier New" w:cs="Courier New"/>
          <w:sz w:val="20"/>
        </w:rPr>
        <w:br/>
      </w:r>
    </w:p>
    <w:p w:rsidR="00252930" w:rsidRDefault="00252930" w:rsidP="00252930">
      <w:pPr>
        <w:pStyle w:val="BodyText"/>
      </w:pPr>
      <w:r>
        <w:t>See revision #200:</w:t>
      </w:r>
      <w:r w:rsidRPr="00895820">
        <w:t xml:space="preserve"> </w:t>
      </w:r>
      <w:hyperlink r:id="rId23" w:history="1">
        <w:r>
          <w:rPr>
            <w:rStyle w:val="Hyperlink"/>
          </w:rPr>
          <w:t>https://code.google.com/p/datadistrib4j/source/detail?r=200</w:t>
        </w:r>
      </w:hyperlink>
    </w:p>
    <w:p w:rsidR="00252930" w:rsidRDefault="00252930" w:rsidP="00252930">
      <w:pPr>
        <w:pStyle w:val="BodyText"/>
      </w:pPr>
      <w:r w:rsidRPr="003B66BF">
        <w:t>These changes are also available in the attached file diff_omg_issue_1</w:t>
      </w:r>
      <w:r>
        <w:t>6536</w:t>
      </w:r>
      <w:r w:rsidRPr="003B66BF">
        <w:t>.txt.</w:t>
      </w:r>
    </w:p>
    <w:p w:rsidR="00252930" w:rsidRPr="002579A0" w:rsidRDefault="00252930" w:rsidP="00252930">
      <w:pPr>
        <w:pStyle w:val="OMGDisposition"/>
        <w:rPr>
          <w:b w:val="0"/>
        </w:rPr>
      </w:pPr>
      <w:r>
        <w:t xml:space="preserve">Proposed </w:t>
      </w:r>
      <w:r w:rsidRPr="00FB1A1D">
        <w:t>Disposition</w:t>
      </w:r>
      <w:r>
        <w:t>:</w:t>
      </w:r>
      <w:r w:rsidRPr="002579A0">
        <w:rPr>
          <w:b w:val="0"/>
        </w:rPr>
        <w:tab/>
        <w:t>Resolved</w:t>
      </w:r>
    </w:p>
    <w:p w:rsidR="00252930" w:rsidRDefault="00252930" w:rsidP="00252930">
      <w:pPr>
        <w:pStyle w:val="OMGDisposition"/>
      </w:pPr>
      <w:r>
        <w:t xml:space="preserve">Disposition: </w:t>
      </w:r>
      <w:r w:rsidR="00756283">
        <w:rPr>
          <w:b w:val="0"/>
        </w:rPr>
        <w:t>Resolved</w:t>
      </w:r>
    </w:p>
    <w:p w:rsidR="0012520F" w:rsidRDefault="0012520F" w:rsidP="0012520F">
      <w:pPr>
        <w:pStyle w:val="OMGIssueNO"/>
      </w:pPr>
      <w:bookmarkStart w:id="115" w:name="_Toc342168579"/>
      <w:r>
        <w:lastRenderedPageBreak/>
        <w:t>OMG Issue No: 16587</w:t>
      </w:r>
      <w:bookmarkEnd w:id="115"/>
      <w:r w:rsidRPr="001070B8">
        <w:t xml:space="preserve"> </w:t>
      </w:r>
    </w:p>
    <w:p w:rsidR="0012520F" w:rsidRDefault="0012520F" w:rsidP="0012520F">
      <w:pPr>
        <w:pStyle w:val="OMGTitle"/>
      </w:pPr>
      <w:bookmarkStart w:id="116" w:name="_Toc342168580"/>
      <w:r w:rsidRPr="00FB1A1D">
        <w:t>Title</w:t>
      </w:r>
      <w:r>
        <w:t>:</w:t>
      </w:r>
      <w:r>
        <w:tab/>
      </w:r>
      <w:r w:rsidRPr="0012520F">
        <w:t>API Should Avoid Side-Effects, e.g. Remove Bucket Accessors</w:t>
      </w:r>
      <w:bookmarkEnd w:id="116"/>
    </w:p>
    <w:p w:rsidR="0012520F" w:rsidRDefault="0012520F" w:rsidP="0012520F">
      <w:pPr>
        <w:pStyle w:val="OMGSource"/>
      </w:pPr>
      <w:r w:rsidRPr="00FB1A1D">
        <w:t>Source</w:t>
      </w:r>
      <w:r>
        <w:t>:</w:t>
      </w:r>
    </w:p>
    <w:p w:rsidR="0012520F" w:rsidRDefault="0012520F" w:rsidP="0012520F">
      <w:pPr>
        <w:pStyle w:val="BodyText"/>
      </w:pPr>
      <w:r w:rsidRPr="0012520F">
        <w:t>PrismTech (Dr. Angelo Corsaro, PhD., angelo.corsaro(at)prismtech.com)</w:t>
      </w:r>
    </w:p>
    <w:p w:rsidR="0012520F" w:rsidRPr="007436A1" w:rsidRDefault="0012520F" w:rsidP="0012520F">
      <w:pPr>
        <w:pStyle w:val="BodyText"/>
      </w:pPr>
      <w:r>
        <w:rPr>
          <w:b/>
        </w:rPr>
        <w:t>Nature</w:t>
      </w:r>
      <w:r w:rsidRPr="002753C0">
        <w:rPr>
          <w:b/>
        </w:rPr>
        <w:t>:</w:t>
      </w:r>
      <w:r>
        <w:t xml:space="preserve"> </w:t>
      </w:r>
      <w:r>
        <w:rPr>
          <w:color w:val="000000"/>
          <w:sz w:val="27"/>
          <w:szCs w:val="27"/>
        </w:rPr>
        <w:t>Revision</w:t>
      </w:r>
    </w:p>
    <w:p w:rsidR="0012520F" w:rsidRPr="007436A1" w:rsidRDefault="0012520F" w:rsidP="0012520F">
      <w:pPr>
        <w:pStyle w:val="BodyText"/>
      </w:pPr>
      <w:r w:rsidRPr="002753C0">
        <w:rPr>
          <w:b/>
        </w:rPr>
        <w:t>Severity:</w:t>
      </w:r>
      <w:r>
        <w:t xml:space="preserve"> </w:t>
      </w:r>
    </w:p>
    <w:p w:rsidR="0012520F" w:rsidRDefault="0012520F" w:rsidP="0012520F">
      <w:pPr>
        <w:pStyle w:val="OMGSummary"/>
      </w:pPr>
      <w:r>
        <w:t>Summary:</w:t>
      </w:r>
    </w:p>
    <w:p w:rsidR="00640DE8" w:rsidRDefault="00640DE8" w:rsidP="00640DE8">
      <w:pPr>
        <w:pStyle w:val="BodyText"/>
      </w:pPr>
      <w:r>
        <w:t>The DDS-PSM-Java provides bucket accessors that allow to "return" an object by "filling" a method parameter. As an example, for a property Foo there would be a method:</w:t>
      </w:r>
    </w:p>
    <w:p w:rsidR="00640DE8" w:rsidRDefault="00640DE8" w:rsidP="00640DE8">
      <w:pPr>
        <w:pStyle w:val="BodyText"/>
      </w:pPr>
      <w:r>
        <w:t xml:space="preserve">     Foo f = // some foo</w:t>
      </w:r>
    </w:p>
    <w:p w:rsidR="00640DE8" w:rsidRDefault="00640DE8" w:rsidP="00640DE8">
      <w:pPr>
        <w:pStyle w:val="BodyText"/>
      </w:pPr>
      <w:r>
        <w:t xml:space="preserve">           x.getFoo(f)</w:t>
      </w:r>
    </w:p>
    <w:p w:rsidR="00640DE8" w:rsidRDefault="00640DE8" w:rsidP="00640DE8">
      <w:pPr>
        <w:pStyle w:val="BodyText"/>
      </w:pPr>
      <w:r>
        <w:t>The rationale for this API is to avoid a defensive copy of Foo each time it is accessed.</w:t>
      </w:r>
    </w:p>
    <w:p w:rsidR="0012520F" w:rsidRDefault="00640DE8" w:rsidP="00640DE8">
      <w:pPr>
        <w:pStyle w:val="BodyText"/>
      </w:pPr>
      <w:r>
        <w:t>However the cost of this "optimization" is an API that has side-effects everywhere, with all the nasty implications of side-effects.</w:t>
      </w:r>
    </w:p>
    <w:p w:rsidR="0012520F" w:rsidRDefault="0012520F" w:rsidP="0012520F">
      <w:pPr>
        <w:pStyle w:val="OMGResolution"/>
      </w:pPr>
      <w:r>
        <w:t>Proposed Resolution:</w:t>
      </w:r>
    </w:p>
    <w:p w:rsidR="00640DE8" w:rsidRDefault="00640DE8" w:rsidP="00640DE8">
      <w:pPr>
        <w:pStyle w:val="BodyText"/>
      </w:pPr>
      <w:r>
        <w:t>The solution suggested to avoid bucket accessors and thus side-effects is to rely as much as possible on immutable objects (e.g. value-types). This ensures that (1) defensive copies are unnecessary since the attribute returned is immutable, and (2) new objects are created when new values are required.</w:t>
      </w:r>
    </w:p>
    <w:p w:rsidR="00640DE8" w:rsidRDefault="00640DE8" w:rsidP="00640DE8">
      <w:pPr>
        <w:pStyle w:val="BodyText"/>
      </w:pPr>
      <w:r>
        <w:t xml:space="preserve">If properly designed (as shown on an issue posted on  QoS and Policies) this approach  not only leads to a simpler and safer API, but it also leads to actually save memory in most of the cases. </w:t>
      </w:r>
    </w:p>
    <w:p w:rsidR="0012520F" w:rsidRDefault="00640DE8" w:rsidP="00640DE8">
      <w:pPr>
        <w:pStyle w:val="BodyText"/>
      </w:pPr>
      <w:r>
        <w:t>The only case where the suggested approach has a cost is when a property changes very often.  However, in many of these cases (often found in loops) the new JDK7 escape analysis will help greatly help in dealing with the potential garbage as it will allocate these short-lived objects on the stack.</w:t>
      </w:r>
    </w:p>
    <w:p w:rsidR="0012520F" w:rsidRDefault="0012520F" w:rsidP="0012520F">
      <w:pPr>
        <w:pStyle w:val="OMGRevisedText"/>
      </w:pPr>
      <w:r w:rsidRPr="00081DCC">
        <w:t>Revised Text:</w:t>
      </w:r>
    </w:p>
    <w:p w:rsidR="0012520F" w:rsidRDefault="00F779D8" w:rsidP="0012520F">
      <w:pPr>
        <w:pStyle w:val="BodyText"/>
      </w:pPr>
      <w:del w:id="117" w:author="Sumant Tambe" w:date="2012-12-01T19:47:00Z">
        <w:r w:rsidDel="00375836">
          <w:delText xml:space="preserve">The </w:delText>
        </w:r>
      </w:del>
      <w:ins w:id="118" w:author="Sumant Tambe" w:date="2012-12-01T19:47:00Z">
        <w:r w:rsidR="00375836">
          <w:t xml:space="preserve">Most instances of the </w:t>
        </w:r>
      </w:ins>
      <w:r>
        <w:t xml:space="preserve">“bucket getter” pattern has been removed. </w:t>
      </w:r>
      <w:ins w:id="119" w:author="Sumant Tambe" w:date="2012-12-01T19:49:00Z">
        <w:r w:rsidR="00BE530B">
          <w:t>The pattern is only used in the performance critical mtethods</w:t>
        </w:r>
      </w:ins>
      <w:ins w:id="120" w:author="Sumant Tambe" w:date="2012-12-01T19:48:00Z">
        <w:r w:rsidR="00BE530B">
          <w:t xml:space="preserve">. </w:t>
        </w:r>
      </w:ins>
      <w:r>
        <w:t>Please see</w:t>
      </w:r>
      <w:r w:rsidR="0048146F">
        <w:t xml:space="preserve"> revision 184:</w:t>
      </w:r>
    </w:p>
    <w:p w:rsidR="00A50A6C" w:rsidRPr="00A50A6C" w:rsidRDefault="00375836" w:rsidP="0012520F">
      <w:pPr>
        <w:pStyle w:val="BodyText"/>
        <w:rPr>
          <w:color w:val="0000FF"/>
          <w:u w:val="single"/>
          <w:rPrChange w:id="121" w:author="Sumant Tambe" w:date="2012-11-30T18:35:00Z">
            <w:rPr/>
          </w:rPrChange>
        </w:rPr>
      </w:pPr>
      <w:hyperlink r:id="rId24" w:history="1">
        <w:r w:rsidR="00F779D8" w:rsidRPr="00177B9A">
          <w:rPr>
            <w:rStyle w:val="Hyperlink"/>
          </w:rPr>
          <w:t>https://code.google.com/p/datadistrib4j/source/detail?r=184</w:t>
        </w:r>
      </w:hyperlink>
    </w:p>
    <w:p w:rsidR="00A50A6C" w:rsidRPr="00A50A6C" w:rsidRDefault="00A50A6C" w:rsidP="0012520F">
      <w:pPr>
        <w:pStyle w:val="OMGDisposition"/>
        <w:rPr>
          <w:b w:val="0"/>
          <w:rPrChange w:id="122" w:author="Sumant Tambe" w:date="2012-11-30T18:35:00Z">
            <w:rPr/>
          </w:rPrChange>
        </w:rPr>
      </w:pPr>
      <w:ins w:id="123" w:author="Sumant Tambe" w:date="2012-11-30T18:35:00Z">
        <w:r>
          <w:rPr>
            <w:b w:val="0"/>
          </w:rPr>
          <w:t xml:space="preserve">This issue </w:t>
        </w:r>
      </w:ins>
      <w:ins w:id="124" w:author="Sumant Tambe" w:date="2012-11-30T18:36:00Z">
        <w:r>
          <w:rPr>
            <w:b w:val="0"/>
          </w:rPr>
          <w:t>does not make any changes to the specification document.</w:t>
        </w:r>
      </w:ins>
    </w:p>
    <w:p w:rsidR="0012520F" w:rsidRDefault="0012520F" w:rsidP="0012520F">
      <w:pPr>
        <w:pStyle w:val="OMGDisposition"/>
      </w:pPr>
      <w:r>
        <w:t xml:space="preserve">Proposed Disposition: </w:t>
      </w:r>
      <w:r w:rsidRPr="00B3701A">
        <w:rPr>
          <w:b w:val="0"/>
        </w:rPr>
        <w:t>Resolved</w:t>
      </w:r>
    </w:p>
    <w:p w:rsidR="0012520F" w:rsidRDefault="0012520F" w:rsidP="0012520F">
      <w:pPr>
        <w:pStyle w:val="OMGDisposition"/>
      </w:pPr>
      <w:r w:rsidRPr="00FB1A1D">
        <w:t>Disposition</w:t>
      </w:r>
      <w:r>
        <w:t xml:space="preserve">: </w:t>
      </w:r>
      <w:r w:rsidR="00F779D8">
        <w:rPr>
          <w:b w:val="0"/>
        </w:rPr>
        <w:t>Under Discussion</w:t>
      </w:r>
    </w:p>
    <w:p w:rsidR="00252930" w:rsidRDefault="00252930" w:rsidP="00252930">
      <w:pPr>
        <w:pStyle w:val="OMGIssueNO"/>
      </w:pPr>
      <w:bookmarkStart w:id="125" w:name="_Toc342168581"/>
      <w:r>
        <w:lastRenderedPageBreak/>
        <w:t xml:space="preserve">OMG Issue No: </w:t>
      </w:r>
      <w:r w:rsidRPr="001070B8">
        <w:t>1</w:t>
      </w:r>
      <w:r>
        <w:t>7065</w:t>
      </w:r>
      <w:bookmarkEnd w:id="125"/>
      <w:r w:rsidRPr="001070B8">
        <w:t xml:space="preserve"> </w:t>
      </w:r>
    </w:p>
    <w:p w:rsidR="00252930" w:rsidRDefault="00252930" w:rsidP="00252930">
      <w:pPr>
        <w:pStyle w:val="OMGTitle"/>
      </w:pPr>
      <w:bookmarkStart w:id="126" w:name="_Toc342168582"/>
      <w:r w:rsidRPr="00FB1A1D">
        <w:t>Title</w:t>
      </w:r>
      <w:r>
        <w:t>:</w:t>
      </w:r>
      <w:r>
        <w:tab/>
      </w:r>
      <w:r w:rsidRPr="00423DC4">
        <w:t>Class for Query Expression</w:t>
      </w:r>
      <w:bookmarkEnd w:id="126"/>
    </w:p>
    <w:p w:rsidR="00252930" w:rsidRDefault="00252930" w:rsidP="00252930">
      <w:pPr>
        <w:pStyle w:val="OMGSource"/>
      </w:pPr>
      <w:r w:rsidRPr="00FB1A1D">
        <w:t>Source</w:t>
      </w:r>
      <w:r>
        <w:t>:</w:t>
      </w:r>
    </w:p>
    <w:p w:rsidR="00252930" w:rsidRDefault="00252930" w:rsidP="00252930">
      <w:pPr>
        <w:pStyle w:val="BodyText"/>
      </w:pPr>
      <w:r w:rsidRPr="000150B7">
        <w:t>PrismTech (Dr. Angelo Corsaro, PhD., angelo.corsaro(at)prismtech.com)</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r w:rsidRPr="000150B7">
        <w:t>Minor</w:t>
      </w:r>
    </w:p>
    <w:p w:rsidR="00252930" w:rsidRDefault="00252930" w:rsidP="00252930">
      <w:pPr>
        <w:pStyle w:val="OMGSummary"/>
      </w:pPr>
      <w:r>
        <w:t>Summary:</w:t>
      </w:r>
    </w:p>
    <w:p w:rsidR="00252930" w:rsidRPr="00423DC4" w:rsidRDefault="00252930" w:rsidP="00252930">
      <w:pPr>
        <w:pStyle w:val="OMGResolution"/>
        <w:rPr>
          <w:b w:val="0"/>
        </w:rPr>
      </w:pPr>
      <w:r w:rsidRPr="00423DC4">
        <w:rPr>
          <w:b w:val="0"/>
        </w:rPr>
        <w:t>ContentFiltered topics, QueryCondition, and MultiTopic all require a "Query" parameter made by an expression and a set of parameters. The current API, however treats the expression and the parameter as individual parameters and does not provide any abstraction of what could represent a generic DDS query. This makes the API more verbose and more error prone.</w:t>
      </w:r>
    </w:p>
    <w:p w:rsidR="00252930" w:rsidRDefault="00252930" w:rsidP="00252930">
      <w:pPr>
        <w:pStyle w:val="OMGResolution"/>
      </w:pPr>
      <w:r>
        <w:t>Proposed Resolution:</w:t>
      </w:r>
    </w:p>
    <w:p w:rsidR="00252930" w:rsidRPr="00442E7A" w:rsidRDefault="00252930" w:rsidP="00252930">
      <w:pPr>
        <w:pStyle w:val="BodyText"/>
      </w:pPr>
      <w:r w:rsidRPr="00442E7A">
        <w:t>Add a Query class that abstracts over the concept of a DDS query: an expression and a collection of mutable parameters</w:t>
      </w:r>
    </w:p>
    <w:p w:rsidR="00252930" w:rsidRDefault="00252930" w:rsidP="00252930">
      <w:pPr>
        <w:pStyle w:val="OMGRevisedText"/>
      </w:pPr>
      <w:r>
        <w:t>Revised Text</w:t>
      </w:r>
      <w:r w:rsidRPr="00081DCC">
        <w:t>:</w:t>
      </w:r>
    </w:p>
    <w:p w:rsidR="00B73A1E" w:rsidRDefault="001467FE" w:rsidP="00252930">
      <w:pPr>
        <w:pStyle w:val="BodyText"/>
        <w:rPr>
          <w:ins w:id="127" w:author="Sumant Tambe" w:date="2012-12-01T19:56:00Z"/>
        </w:rPr>
      </w:pPr>
      <w:ins w:id="128" w:author="Sumant Tambe" w:date="2012-12-01T19:54:00Z">
        <w:r>
          <w:t xml:space="preserve">The concerns raised by the issue are valid but </w:t>
        </w:r>
      </w:ins>
      <w:del w:id="129" w:author="Sumant Tambe" w:date="2012-12-01T19:54:00Z">
        <w:r w:rsidR="00252930" w:rsidDel="001467FE">
          <w:delText xml:space="preserve">The </w:delText>
        </w:r>
      </w:del>
      <w:del w:id="130" w:author="Sumant Tambe" w:date="2012-12-01T19:51:00Z">
        <w:r w:rsidR="00252930" w:rsidDel="00423EA0">
          <w:delText xml:space="preserve">current </w:delText>
        </w:r>
      </w:del>
      <w:ins w:id="131" w:author="Sumant Tambe" w:date="2012-12-01T19:54:00Z">
        <w:r>
          <w:t xml:space="preserve">the </w:t>
        </w:r>
      </w:ins>
      <w:ins w:id="132" w:author="Sumant Tambe" w:date="2012-12-01T19:51:00Z">
        <w:r w:rsidR="00423EA0">
          <w:t>proposed</w:t>
        </w:r>
        <w:r w:rsidR="00423EA0">
          <w:t xml:space="preserve"> </w:t>
        </w:r>
      </w:ins>
      <w:r w:rsidR="00252930">
        <w:t>resolution</w:t>
      </w:r>
      <w:ins w:id="133" w:author="Sumant Tambe" w:date="2012-12-01T19:53:00Z">
        <w:r>
          <w:t xml:space="preserve"> (adding a Query class)</w:t>
        </w:r>
      </w:ins>
      <w:r w:rsidR="00252930">
        <w:t xml:space="preserve"> </w:t>
      </w:r>
      <w:del w:id="134" w:author="Sumant Tambe" w:date="2012-12-01T19:53:00Z">
        <w:r w:rsidR="00252930" w:rsidDel="001467FE">
          <w:delText xml:space="preserve">is </w:delText>
        </w:r>
      </w:del>
      <w:r w:rsidR="00252930">
        <w:t xml:space="preserve">only partially addresses the concerns. </w:t>
      </w:r>
      <w:ins w:id="135" w:author="Sumant Tambe" w:date="2012-12-01T19:55:00Z">
        <w:r w:rsidR="00B73A1E">
          <w:t xml:space="preserve">A more general abstraction, namely “Selector” has been introduced to capture a generic DDS query. </w:t>
        </w:r>
      </w:ins>
      <w:ins w:id="136" w:author="Sumant Tambe" w:date="2012-12-01T22:32:00Z">
        <w:r w:rsidR="00E7682A">
          <w:t xml:space="preserve">Section 7.6.3 in the specification </w:t>
        </w:r>
      </w:ins>
      <w:ins w:id="137" w:author="Sumant Tambe" w:date="2012-12-01T22:33:00Z">
        <w:r w:rsidR="00E7682A">
          <w:t>describes the Selector concept in detail. A summary is presented here.</w:t>
        </w:r>
      </w:ins>
    </w:p>
    <w:p w:rsidR="00B73A1E" w:rsidRPr="00AA05D1" w:rsidRDefault="00B73A1E" w:rsidP="00252930">
      <w:pPr>
        <w:pStyle w:val="BodyText"/>
        <w:rPr>
          <w:ins w:id="138" w:author="Sumant Tambe" w:date="2012-12-01T19:56:00Z"/>
          <w:rFonts w:cs="Arial"/>
          <w:i/>
          <w:rPrChange w:id="139" w:author="Sumant Tambe" w:date="2012-12-01T20:01:00Z">
            <w:rPr>
              <w:ins w:id="140" w:author="Sumant Tambe" w:date="2012-12-01T19:56:00Z"/>
            </w:rPr>
          </w:rPrChange>
        </w:rPr>
      </w:pPr>
      <w:ins w:id="141" w:author="Sumant Tambe" w:date="2012-12-01T19:56:00Z">
        <w:r>
          <w:t>A selector objec</w:t>
        </w:r>
        <w:r w:rsidR="00461D80">
          <w:t>t is obtained from a datareader</w:t>
        </w:r>
      </w:ins>
      <w:ins w:id="142" w:author="Sumant Tambe" w:date="2012-12-01T19:57:00Z">
        <w:r w:rsidR="00461D80">
          <w:t xml:space="preserve">. The Selector object provides </w:t>
        </w:r>
      </w:ins>
      <w:ins w:id="143" w:author="Sumant Tambe" w:date="2012-12-01T19:58:00Z">
        <w:r w:rsidR="00427479">
          <w:t xml:space="preserve">a </w:t>
        </w:r>
      </w:ins>
      <w:ins w:id="144" w:author="Sumant Tambe" w:date="2012-12-01T19:57:00Z">
        <w:r w:rsidR="00461D80">
          <w:t xml:space="preserve">fluent interface to specify </w:t>
        </w:r>
      </w:ins>
      <w:ins w:id="145" w:author="Sumant Tambe" w:date="2012-12-01T19:58:00Z">
        <w:r w:rsidR="00427479">
          <w:t xml:space="preserve">query parameters, such as instance handles, </w:t>
        </w:r>
      </w:ins>
      <w:ins w:id="146" w:author="Sumant Tambe" w:date="2012-12-01T20:00:00Z">
        <w:r w:rsidR="00AA05D1">
          <w:t>data states</w:t>
        </w:r>
      </w:ins>
      <w:ins w:id="147" w:author="Sumant Tambe" w:date="2012-12-01T19:58:00Z">
        <w:r w:rsidR="00427479">
          <w:t xml:space="preserve">, </w:t>
        </w:r>
      </w:ins>
      <w:ins w:id="148" w:author="Sumant Tambe" w:date="2012-12-01T20:00:00Z">
        <w:r w:rsidR="00AA05D1">
          <w:t xml:space="preserve">etc. Finally, the </w:t>
        </w:r>
        <w:r w:rsidR="00AA05D1" w:rsidRPr="00AA05D1">
          <w:rPr>
            <w:rFonts w:ascii="Courier New" w:hAnsi="Courier New" w:cs="Courier New"/>
            <w:rPrChange w:id="149" w:author="Sumant Tambe" w:date="2012-12-01T20:00:00Z">
              <w:rPr/>
            </w:rPrChange>
          </w:rPr>
          <w:t>read</w:t>
        </w:r>
        <w:r w:rsidR="00AA05D1" w:rsidRPr="00AA05D1">
          <w:rPr>
            <w:rFonts w:cs="Arial"/>
            <w:rPrChange w:id="150" w:author="Sumant Tambe" w:date="2012-12-01T20:01:00Z">
              <w:rPr>
                <w:rFonts w:asciiTheme="minorHAnsi" w:hAnsiTheme="minorHAnsi"/>
              </w:rPr>
            </w:rPrChange>
          </w:rPr>
          <w:t xml:space="preserve"> </w:t>
        </w:r>
      </w:ins>
      <w:ins w:id="151" w:author="Sumant Tambe" w:date="2012-12-01T20:01:00Z">
        <w:r w:rsidR="00AA05D1" w:rsidRPr="00AA05D1">
          <w:rPr>
            <w:rFonts w:cs="Arial"/>
            <w:rPrChange w:id="152" w:author="Sumant Tambe" w:date="2012-12-01T20:01:00Z">
              <w:rPr>
                <w:rFonts w:asciiTheme="minorHAnsi" w:hAnsiTheme="minorHAnsi"/>
              </w:rPr>
            </w:rPrChange>
          </w:rPr>
          <w:t xml:space="preserve">method </w:t>
        </w:r>
      </w:ins>
      <w:ins w:id="153" w:author="Sumant Tambe" w:date="2012-12-01T20:02:00Z">
        <w:r w:rsidR="00C93FD8">
          <w:rPr>
            <w:rFonts w:cs="Arial"/>
          </w:rPr>
          <w:t>executes the query encapsulated in the selector object.</w:t>
        </w:r>
      </w:ins>
      <w:ins w:id="154" w:author="Sumant Tambe" w:date="2012-12-01T20:01:00Z">
        <w:r w:rsidR="00AA05D1" w:rsidRPr="00AA05D1">
          <w:rPr>
            <w:rFonts w:cs="Arial"/>
            <w:rPrChange w:id="155" w:author="Sumant Tambe" w:date="2012-12-01T20:01:00Z">
              <w:rPr>
                <w:rFonts w:asciiTheme="minorHAnsi" w:hAnsiTheme="minorHAnsi"/>
              </w:rPr>
            </w:rPrChange>
          </w:rPr>
          <w:t xml:space="preserve"> </w:t>
        </w:r>
      </w:ins>
    </w:p>
    <w:p w:rsidR="00252930" w:rsidRDefault="00252930" w:rsidP="00252930">
      <w:pPr>
        <w:pStyle w:val="BodyText"/>
      </w:pPr>
      <w:del w:id="156" w:author="Sumant Tambe" w:date="2012-12-01T19:56:00Z">
        <w:r w:rsidDel="00B73A1E">
          <w:delText xml:space="preserve">A different resolution has been used. </w:delText>
        </w:r>
      </w:del>
      <w:r>
        <w:t>For instance</w:t>
      </w:r>
      <w:del w:id="157" w:author="Sumant Tambe" w:date="2012-12-01T19:56:00Z">
        <w:r w:rsidDel="00B73A1E">
          <w:delText>, now the following is possible.</w:delText>
        </w:r>
      </w:del>
    </w:p>
    <w:p w:rsidR="00252930" w:rsidRPr="00864071" w:rsidRDefault="00252930" w:rsidP="00252930">
      <w:pPr>
        <w:pStyle w:val="BodyText"/>
        <w:rPr>
          <w:rFonts w:ascii="Courier New" w:hAnsi="Courier New" w:cs="Courier New"/>
          <w:sz w:val="20"/>
        </w:rPr>
      </w:pPr>
      <w:r w:rsidRPr="00864071">
        <w:rPr>
          <w:rFonts w:ascii="Courier New" w:hAnsi="Courier New" w:cs="Courier New"/>
          <w:sz w:val="20"/>
        </w:rPr>
        <w:t>DataReader&lt;Track&gt; dr = …</w:t>
      </w:r>
      <w:r w:rsidRPr="00864071">
        <w:rPr>
          <w:rFonts w:ascii="Courier New" w:hAnsi="Courier New" w:cs="Courier New"/>
          <w:sz w:val="20"/>
        </w:rPr>
        <w:br/>
        <w:t>dr.select().instance(someHandle)</w:t>
      </w:r>
      <w:r>
        <w:rPr>
          <w:rFonts w:ascii="Courier New" w:hAnsi="Courier New" w:cs="Courier New"/>
          <w:sz w:val="20"/>
        </w:rPr>
        <w:br/>
        <w:t xml:space="preserve">           .</w:t>
      </w:r>
      <w:del w:id="158" w:author="Sumant Tambe" w:date="2012-12-01T19:59:00Z">
        <w:r w:rsidDel="00427479">
          <w:rPr>
            <w:rFonts w:ascii="Courier New" w:hAnsi="Courier New" w:cs="Courier New"/>
            <w:sz w:val="20"/>
          </w:rPr>
          <w:delText>readerState</w:delText>
        </w:r>
      </w:del>
      <w:ins w:id="159" w:author="Sumant Tambe" w:date="2012-12-01T19:59:00Z">
        <w:r w:rsidR="00427479">
          <w:rPr>
            <w:rFonts w:ascii="Courier New" w:hAnsi="Courier New" w:cs="Courier New"/>
            <w:sz w:val="20"/>
          </w:rPr>
          <w:t>data</w:t>
        </w:r>
        <w:r w:rsidR="00427479">
          <w:rPr>
            <w:rFonts w:ascii="Courier New" w:hAnsi="Courier New" w:cs="Courier New"/>
            <w:sz w:val="20"/>
          </w:rPr>
          <w:t>State</w:t>
        </w:r>
      </w:ins>
      <w:r>
        <w:rPr>
          <w:rFonts w:ascii="Courier New" w:hAnsi="Courier New" w:cs="Courier New"/>
          <w:sz w:val="20"/>
        </w:rPr>
        <w:t>(someState)</w:t>
      </w:r>
      <w:r>
        <w:rPr>
          <w:rFonts w:ascii="Courier New" w:hAnsi="Courier New" w:cs="Courier New"/>
          <w:sz w:val="20"/>
        </w:rPr>
        <w:br/>
        <w:t xml:space="preserve">           .maxSamples(500)</w:t>
      </w:r>
      <w:r>
        <w:rPr>
          <w:rFonts w:ascii="Courier New" w:hAnsi="Courier New" w:cs="Courier New"/>
          <w:sz w:val="20"/>
        </w:rPr>
        <w:br/>
        <w:t xml:space="preserve">  .read();</w:t>
      </w:r>
    </w:p>
    <w:p w:rsidR="00252930" w:rsidRDefault="00252930" w:rsidP="00252930">
      <w:pPr>
        <w:pStyle w:val="BodyText"/>
      </w:pPr>
      <w:r>
        <w:t>Alternatively,</w:t>
      </w:r>
    </w:p>
    <w:p w:rsidR="00252930" w:rsidRDefault="00252930" w:rsidP="00252930">
      <w:pPr>
        <w:pStyle w:val="BodyText"/>
      </w:pPr>
      <w:r w:rsidRPr="00864071">
        <w:rPr>
          <w:rFonts w:ascii="Courier New" w:hAnsi="Courier New" w:cs="Courier New"/>
          <w:sz w:val="20"/>
        </w:rPr>
        <w:t>DataReader&lt;Track&gt; dr = …</w:t>
      </w:r>
      <w:r w:rsidRPr="00864071">
        <w:rPr>
          <w:rFonts w:ascii="Courier New" w:hAnsi="Courier New" w:cs="Courier New"/>
          <w:sz w:val="20"/>
        </w:rPr>
        <w:br/>
        <w:t>dr.</w:t>
      </w:r>
      <w:r>
        <w:rPr>
          <w:rFonts w:ascii="Courier New" w:hAnsi="Courier New" w:cs="Courier New"/>
          <w:sz w:val="20"/>
        </w:rPr>
        <w:t>read(dr.</w:t>
      </w:r>
      <w:r w:rsidRPr="00864071">
        <w:rPr>
          <w:rFonts w:ascii="Courier New" w:hAnsi="Courier New" w:cs="Courier New"/>
          <w:sz w:val="20"/>
        </w:rPr>
        <w:t>select().instance(someHandle)</w:t>
      </w:r>
      <w:r>
        <w:rPr>
          <w:rFonts w:ascii="Courier New" w:hAnsi="Courier New" w:cs="Courier New"/>
          <w:sz w:val="20"/>
        </w:rPr>
        <w:br/>
        <w:t xml:space="preserve">                   .</w:t>
      </w:r>
      <w:del w:id="160" w:author="Sumant Tambe" w:date="2012-12-01T19:59:00Z">
        <w:r w:rsidDel="00427479">
          <w:rPr>
            <w:rFonts w:ascii="Courier New" w:hAnsi="Courier New" w:cs="Courier New"/>
            <w:sz w:val="20"/>
          </w:rPr>
          <w:delText>readerState</w:delText>
        </w:r>
      </w:del>
      <w:ins w:id="161" w:author="Sumant Tambe" w:date="2012-12-01T19:59:00Z">
        <w:r w:rsidR="00427479">
          <w:rPr>
            <w:rFonts w:ascii="Courier New" w:hAnsi="Courier New" w:cs="Courier New"/>
            <w:sz w:val="20"/>
          </w:rPr>
          <w:t>data</w:t>
        </w:r>
        <w:r w:rsidR="00427479">
          <w:rPr>
            <w:rFonts w:ascii="Courier New" w:hAnsi="Courier New" w:cs="Courier New"/>
            <w:sz w:val="20"/>
          </w:rPr>
          <w:t>State</w:t>
        </w:r>
      </w:ins>
      <w:r>
        <w:rPr>
          <w:rFonts w:ascii="Courier New" w:hAnsi="Courier New" w:cs="Courier New"/>
          <w:sz w:val="20"/>
        </w:rPr>
        <w:t>(someState)</w:t>
      </w:r>
      <w:r>
        <w:rPr>
          <w:rFonts w:ascii="Courier New" w:hAnsi="Courier New" w:cs="Courier New"/>
          <w:sz w:val="20"/>
        </w:rPr>
        <w:br/>
        <w:t xml:space="preserve">                   .maxSamples(500));</w:t>
      </w:r>
      <w:r>
        <w:rPr>
          <w:rFonts w:ascii="Courier New" w:hAnsi="Courier New" w:cs="Courier New"/>
          <w:sz w:val="20"/>
        </w:rPr>
        <w:br/>
      </w:r>
    </w:p>
    <w:p w:rsidR="00252930" w:rsidRDefault="00252930" w:rsidP="00252930">
      <w:pPr>
        <w:pStyle w:val="BodyText"/>
      </w:pPr>
      <w:r>
        <w:t>See revision #198:</w:t>
      </w:r>
      <w:r w:rsidRPr="00895820">
        <w:t xml:space="preserve"> </w:t>
      </w:r>
      <w:hyperlink r:id="rId25" w:history="1">
        <w:r>
          <w:rPr>
            <w:rStyle w:val="Hyperlink"/>
          </w:rPr>
          <w:t>https://code.google.com/p/datadistrib4j/source/detail?r=198</w:t>
        </w:r>
      </w:hyperlink>
    </w:p>
    <w:p w:rsidR="00252930" w:rsidRDefault="00252930" w:rsidP="00252930">
      <w:pPr>
        <w:pStyle w:val="BodyText"/>
      </w:pPr>
      <w:r w:rsidRPr="003B66BF">
        <w:t>These changes are also available in the attached file diff_omg_issue_1</w:t>
      </w:r>
      <w:r>
        <w:t>7065</w:t>
      </w:r>
      <w:r w:rsidRPr="003B66BF">
        <w:t>.txt.</w:t>
      </w:r>
    </w:p>
    <w:p w:rsidR="00252930" w:rsidRDefault="00252930" w:rsidP="00252930">
      <w:pPr>
        <w:pStyle w:val="OMGDisposition"/>
      </w:pPr>
      <w:r>
        <w:lastRenderedPageBreak/>
        <w:t xml:space="preserve">Proposed </w:t>
      </w:r>
      <w:r w:rsidRPr="00FB1A1D">
        <w:t>Disposition</w:t>
      </w:r>
      <w:r>
        <w:t>:</w:t>
      </w:r>
      <w:r>
        <w:tab/>
      </w:r>
      <w:r w:rsidRPr="00442E7A">
        <w:rPr>
          <w:b w:val="0"/>
        </w:rPr>
        <w:t>Resolved</w:t>
      </w:r>
    </w:p>
    <w:p w:rsidR="00252930" w:rsidRDefault="00252930" w:rsidP="00252930">
      <w:pPr>
        <w:pStyle w:val="OMGDisposition"/>
      </w:pPr>
      <w:r>
        <w:t xml:space="preserve">Disposition: </w:t>
      </w:r>
      <w:r w:rsidR="00756283">
        <w:rPr>
          <w:b w:val="0"/>
        </w:rPr>
        <w:t>Resolved</w:t>
      </w:r>
    </w:p>
    <w:p w:rsidR="00C93F73" w:rsidRDefault="00C93F73" w:rsidP="00C93F73">
      <w:pPr>
        <w:pStyle w:val="OMGIssueNO"/>
      </w:pPr>
      <w:bookmarkStart w:id="162" w:name="_Toc342168583"/>
      <w:r>
        <w:lastRenderedPageBreak/>
        <w:t xml:space="preserve">OMG Issue No: </w:t>
      </w:r>
      <w:r w:rsidRPr="001070B8">
        <w:t>1</w:t>
      </w:r>
      <w:r>
        <w:t>7204</w:t>
      </w:r>
      <w:bookmarkEnd w:id="162"/>
      <w:r w:rsidRPr="001070B8">
        <w:t xml:space="preserve"> </w:t>
      </w:r>
    </w:p>
    <w:p w:rsidR="00C93F73" w:rsidRDefault="00C93F73" w:rsidP="00C93F73">
      <w:pPr>
        <w:pStyle w:val="OMGTitle"/>
      </w:pPr>
      <w:bookmarkStart w:id="163" w:name="_Toc342168584"/>
      <w:r w:rsidRPr="00FB1A1D">
        <w:t>Title</w:t>
      </w:r>
      <w:r>
        <w:t>:</w:t>
      </w:r>
      <w:r>
        <w:tab/>
      </w:r>
      <w:r w:rsidRPr="00C93F73">
        <w:t>Obsolete EntityQos interface name</w:t>
      </w:r>
      <w:bookmarkEnd w:id="163"/>
    </w:p>
    <w:p w:rsidR="00C93F73" w:rsidRDefault="00C93F73" w:rsidP="00C93F73">
      <w:pPr>
        <w:pStyle w:val="OMGSource"/>
      </w:pPr>
      <w:r w:rsidRPr="00FB1A1D">
        <w:t>Source</w:t>
      </w:r>
      <w:r>
        <w:t>:</w:t>
      </w:r>
    </w:p>
    <w:p w:rsidR="00C93F73" w:rsidRDefault="00C93F73" w:rsidP="00C93F73">
      <w:pPr>
        <w:pStyle w:val="BodyText"/>
      </w:pPr>
      <w:r w:rsidRPr="00C93F73">
        <w:t>DECA (Mr. Rick Warren)</w:t>
      </w:r>
    </w:p>
    <w:p w:rsidR="00C93F73" w:rsidRPr="007436A1" w:rsidRDefault="00C93F73" w:rsidP="00C93F73">
      <w:pPr>
        <w:pStyle w:val="BodyText"/>
      </w:pPr>
      <w:r>
        <w:rPr>
          <w:b/>
        </w:rPr>
        <w:t>Nature</w:t>
      </w:r>
      <w:r w:rsidRPr="002753C0">
        <w:rPr>
          <w:b/>
        </w:rPr>
        <w:t>:</w:t>
      </w:r>
      <w:r>
        <w:t xml:space="preserve"> </w:t>
      </w:r>
      <w:r w:rsidRPr="00C93F73">
        <w:t>Uncategorized Issue</w:t>
      </w:r>
    </w:p>
    <w:p w:rsidR="00C93F73" w:rsidRPr="007436A1" w:rsidRDefault="00C93F73" w:rsidP="00C93F73">
      <w:pPr>
        <w:pStyle w:val="BodyText"/>
      </w:pPr>
      <w:r w:rsidRPr="002753C0">
        <w:rPr>
          <w:b/>
        </w:rPr>
        <w:t>Severity:</w:t>
      </w:r>
      <w:r>
        <w:t xml:space="preserve"> </w:t>
      </w:r>
    </w:p>
    <w:p w:rsidR="00C93F73" w:rsidRDefault="00C93F73" w:rsidP="00C93F73">
      <w:pPr>
        <w:pStyle w:val="OMGSummary"/>
      </w:pPr>
      <w:r>
        <w:t>Summary:</w:t>
      </w:r>
    </w:p>
    <w:p w:rsidR="00A0680C" w:rsidRDefault="00A0680C" w:rsidP="00A0680C">
      <w:pPr>
        <w:pStyle w:val="BodyText"/>
      </w:pPr>
      <w:r>
        <w:t>The base interface for all Entity-level QoS objects (e.g. DataReaderQos) is org.omg.dds.core.EntityQos. At one time during the evolution of the specification, this interface was called org.omg.dds.core.Qos. Due to an editorial oversight, this obsolete name persists in the specification document and should be updated.</w:t>
      </w:r>
    </w:p>
    <w:p w:rsidR="00A0680C" w:rsidRDefault="00A0680C" w:rsidP="00A0680C">
      <w:pPr>
        <w:pStyle w:val="BodyText"/>
      </w:pPr>
      <w:r>
        <w:t xml:space="preserve">   * Section 7.2.5, "QoS and QoS Policies"</w:t>
      </w:r>
    </w:p>
    <w:p w:rsidR="00C93F73" w:rsidRDefault="00A0680C" w:rsidP="00A0680C">
      <w:pPr>
        <w:pStyle w:val="BodyText"/>
      </w:pPr>
      <w:r>
        <w:t xml:space="preserve">   * Section 7.2.5.2, "Entity QoS"</w:t>
      </w:r>
    </w:p>
    <w:p w:rsidR="00C93F73" w:rsidRDefault="00C93F73" w:rsidP="00C93F73">
      <w:pPr>
        <w:pStyle w:val="OMGResolution"/>
      </w:pPr>
      <w:r>
        <w:t>Proposed Resolution:</w:t>
      </w:r>
    </w:p>
    <w:p w:rsidR="00C93F73" w:rsidRDefault="00A0680C" w:rsidP="00C93F73">
      <w:pPr>
        <w:pStyle w:val="BodyText"/>
      </w:pPr>
      <w:r>
        <w:t>Update the specification document.</w:t>
      </w:r>
    </w:p>
    <w:p w:rsidR="00C93F73" w:rsidRDefault="00C93F73" w:rsidP="00C93F73">
      <w:pPr>
        <w:pStyle w:val="OMGRevisedText"/>
      </w:pPr>
      <w:r w:rsidRPr="00081DCC">
        <w:t>Revised Text:</w:t>
      </w:r>
    </w:p>
    <w:p w:rsidR="007C4945" w:rsidRPr="007C4945" w:rsidRDefault="007C4945" w:rsidP="007C4945">
      <w:pPr>
        <w:pStyle w:val="BodyText"/>
      </w:pPr>
      <w:r>
        <w:t>The document has been updated.</w:t>
      </w:r>
    </w:p>
    <w:p w:rsidR="00A0680C" w:rsidRDefault="00A15B4F" w:rsidP="00A0680C">
      <w:pPr>
        <w:pStyle w:val="BodyText"/>
      </w:pPr>
      <w:ins w:id="164" w:author="Sumant Tambe" w:date="2012-12-01T22:34:00Z">
        <w:r>
          <w:t xml:space="preserve">Section </w:t>
        </w:r>
      </w:ins>
      <w:r w:rsidR="00A0680C">
        <w:t>7.2.5</w:t>
      </w:r>
      <w:r w:rsidR="00A0680C">
        <w:tab/>
        <w:t>QoS and QoS Policies</w:t>
      </w:r>
    </w:p>
    <w:p w:rsidR="00A0680C" w:rsidRDefault="00A0680C" w:rsidP="00A0680C">
      <w:pPr>
        <w:pStyle w:val="BodyText"/>
      </w:pPr>
      <w:r>
        <w:t>QoS-related types fall into two categories, as expressed in the DDS PIM: individual QoS policies (such as reliability) and the collections of policies that apply to a particular DDS Entity type. This PSM represents the former with the base interface org.omg.dds.core.policy.QosPolicy and the latter with the base interface org.omg.dds.core.</w:t>
      </w:r>
      <w:r w:rsidRPr="00A94303">
        <w:rPr>
          <w:color w:val="0070C0"/>
          <w:u w:val="single"/>
        </w:rPr>
        <w:t>Entity</w:t>
      </w:r>
      <w:r>
        <w:t>Qos.</w:t>
      </w:r>
    </w:p>
    <w:p w:rsidR="00A94303" w:rsidRDefault="00A15B4F" w:rsidP="00A94303">
      <w:pPr>
        <w:pStyle w:val="BodyText"/>
      </w:pPr>
      <w:ins w:id="165" w:author="Sumant Tambe" w:date="2012-12-01T22:34:00Z">
        <w:r>
          <w:t xml:space="preserve">Section </w:t>
        </w:r>
      </w:ins>
      <w:r w:rsidR="00A94303">
        <w:t>7.2.5.2</w:t>
      </w:r>
      <w:r w:rsidR="00A94303">
        <w:tab/>
        <w:t>Entity QoS</w:t>
      </w:r>
    </w:p>
    <w:p w:rsidR="00A94303" w:rsidRDefault="00A94303" w:rsidP="00A94303">
      <w:pPr>
        <w:pStyle w:val="BodyText"/>
      </w:pPr>
      <w:r>
        <w:t>Each Entity QoS (e.g., DataReaderQos) is an interface extending org.omg.dds.core.</w:t>
      </w:r>
      <w:r w:rsidRPr="00A94303">
        <w:rPr>
          <w:color w:val="0070C0"/>
          <w:u w:val="single"/>
        </w:rPr>
        <w:t>Entity</w:t>
      </w:r>
      <w:r>
        <w:t>Qos.</w:t>
      </w:r>
    </w:p>
    <w:p w:rsidR="00B3701A" w:rsidRDefault="00B3701A" w:rsidP="00C93F73">
      <w:pPr>
        <w:pStyle w:val="OMGDisposition"/>
      </w:pPr>
      <w:r>
        <w:t xml:space="preserve">Proposed Disposition: </w:t>
      </w:r>
      <w:r w:rsidRPr="00B3701A">
        <w:rPr>
          <w:b w:val="0"/>
        </w:rPr>
        <w:t>Resolved</w:t>
      </w:r>
    </w:p>
    <w:p w:rsidR="005E3646" w:rsidRDefault="00C93F73" w:rsidP="00C93F73">
      <w:pPr>
        <w:pStyle w:val="OMGDisposition"/>
      </w:pPr>
      <w:r w:rsidRPr="00FB1A1D">
        <w:t>Disposition</w:t>
      </w:r>
      <w:r w:rsidR="00B3701A">
        <w:t xml:space="preserve">: </w:t>
      </w:r>
      <w:r w:rsidR="00756283">
        <w:rPr>
          <w:b w:val="0"/>
        </w:rPr>
        <w:t>Resolved</w:t>
      </w:r>
    </w:p>
    <w:p w:rsidR="00BA10CA" w:rsidRDefault="00BA10CA" w:rsidP="00BA10CA">
      <w:pPr>
        <w:pStyle w:val="OMGIssueNO"/>
      </w:pPr>
      <w:bookmarkStart w:id="166" w:name="_Toc342168585"/>
      <w:r>
        <w:lastRenderedPageBreak/>
        <w:t xml:space="preserve">OMG Issue No: </w:t>
      </w:r>
      <w:r w:rsidRPr="001070B8">
        <w:t>1</w:t>
      </w:r>
      <w:r>
        <w:t>7302</w:t>
      </w:r>
      <w:bookmarkEnd w:id="166"/>
      <w:r w:rsidRPr="001070B8">
        <w:t xml:space="preserve"> </w:t>
      </w:r>
    </w:p>
    <w:p w:rsidR="00BA10CA" w:rsidRDefault="00BA10CA" w:rsidP="00BA10CA">
      <w:pPr>
        <w:pStyle w:val="OMGTitle"/>
      </w:pPr>
      <w:bookmarkStart w:id="167" w:name="_Toc342168586"/>
      <w:r w:rsidRPr="00FB1A1D">
        <w:t>Title</w:t>
      </w:r>
      <w:r>
        <w:t>:</w:t>
      </w:r>
      <w:r>
        <w:tab/>
      </w:r>
      <w:r w:rsidRPr="00BA10CA">
        <w:t>Implement Java5 Closeable interface</w:t>
      </w:r>
      <w:bookmarkEnd w:id="167"/>
    </w:p>
    <w:p w:rsidR="00BA10CA" w:rsidRDefault="00BA10CA" w:rsidP="00BA10CA">
      <w:pPr>
        <w:pStyle w:val="OMGSource"/>
      </w:pPr>
      <w:r w:rsidRPr="00FB1A1D">
        <w:t>Source</w:t>
      </w:r>
      <w:r>
        <w:t>:</w:t>
      </w:r>
    </w:p>
    <w:p w:rsidR="00BA10CA" w:rsidRDefault="00BA10CA" w:rsidP="00BA10CA">
      <w:pPr>
        <w:pStyle w:val="BodyText"/>
      </w:pPr>
      <w:r w:rsidRPr="00C93F73">
        <w:t>DECA (Mr. Rick Warren)</w:t>
      </w:r>
    </w:p>
    <w:p w:rsidR="00BA10CA" w:rsidRPr="007436A1" w:rsidRDefault="00BA10CA" w:rsidP="00BA10CA">
      <w:pPr>
        <w:pStyle w:val="BodyText"/>
      </w:pPr>
      <w:r>
        <w:rPr>
          <w:b/>
        </w:rPr>
        <w:t>Nature</w:t>
      </w:r>
      <w:r w:rsidRPr="002753C0">
        <w:rPr>
          <w:b/>
        </w:rPr>
        <w:t>:</w:t>
      </w:r>
      <w:r>
        <w:t xml:space="preserve"> </w:t>
      </w:r>
      <w:r w:rsidRPr="00C93F73">
        <w:t>Uncategorized Issue</w:t>
      </w:r>
    </w:p>
    <w:p w:rsidR="00BA10CA" w:rsidRPr="007436A1" w:rsidRDefault="00BA10CA" w:rsidP="00BA10CA">
      <w:pPr>
        <w:pStyle w:val="BodyText"/>
      </w:pPr>
      <w:r w:rsidRPr="002753C0">
        <w:rPr>
          <w:b/>
        </w:rPr>
        <w:t>Severity:</w:t>
      </w:r>
      <w:r>
        <w:t xml:space="preserve"> </w:t>
      </w:r>
    </w:p>
    <w:p w:rsidR="00BA10CA" w:rsidRDefault="00BA10CA" w:rsidP="00BA10CA">
      <w:pPr>
        <w:pStyle w:val="OMGSummary"/>
      </w:pPr>
      <w:r>
        <w:t>Summary:</w:t>
      </w:r>
    </w:p>
    <w:p w:rsidR="00BA10CA" w:rsidRDefault="00BA10CA" w:rsidP="00BA10CA">
      <w:pPr>
        <w:pStyle w:val="BodyText"/>
      </w:pPr>
      <w:r>
        <w:t>DDS code will be easier to integrate into third-party I/O code if the Entity, ReadCondition, and TopicDescription interfaces implement the java.util.Closeable interface. This is especially true under Java 7, which provides specific new language constructs for dealing with this interface.</w:t>
      </w:r>
    </w:p>
    <w:p w:rsidR="00BA10CA" w:rsidRDefault="00BA10CA" w:rsidP="00BA10CA">
      <w:pPr>
        <w:pStyle w:val="BodyText"/>
      </w:pPr>
      <w:r>
        <w:t>The only method in the interface is a no-argument close(), which all of these interfaces already have.</w:t>
      </w:r>
    </w:p>
    <w:p w:rsidR="00BA10CA" w:rsidRDefault="00BA10CA" w:rsidP="00BA10CA">
      <w:pPr>
        <w:pStyle w:val="OMGResolution"/>
      </w:pPr>
      <w:r>
        <w:t>Proposed Resolution:</w:t>
      </w:r>
    </w:p>
    <w:p w:rsidR="00BA10CA" w:rsidRDefault="001C1FFD" w:rsidP="00BA10CA">
      <w:pPr>
        <w:pStyle w:val="BodyText"/>
      </w:pPr>
      <w:r>
        <w:t>Update Entity, ReadCondition, and TopicDescription to inherit from java.io.</w:t>
      </w:r>
      <w:r w:rsidR="00133A2E">
        <w:t>C</w:t>
      </w:r>
      <w:r>
        <w:t>loseable.</w:t>
      </w:r>
    </w:p>
    <w:p w:rsidR="00BA10CA" w:rsidRDefault="00BA10CA" w:rsidP="00BA10CA">
      <w:pPr>
        <w:pStyle w:val="OMGRevisedText"/>
      </w:pPr>
      <w:r w:rsidRPr="00081DCC">
        <w:t>Revised Text:</w:t>
      </w:r>
    </w:p>
    <w:p w:rsidR="00853A4A" w:rsidRPr="00853A4A" w:rsidRDefault="00A15B4F" w:rsidP="00853A4A">
      <w:pPr>
        <w:pStyle w:val="BodyText"/>
      </w:pPr>
      <w:ins w:id="168" w:author="Sumant Tambe" w:date="2012-12-01T22:34:00Z">
        <w:r>
          <w:t xml:space="preserve">Section 7.6.3 describes the use of java.io.Closeable interface. </w:t>
        </w:r>
      </w:ins>
      <w:r w:rsidR="00853A4A">
        <w:t>The Java5 Closeable interface has been added</w:t>
      </w:r>
      <w:ins w:id="169" w:author="Sumant Tambe" w:date="2012-12-01T22:35:00Z">
        <w:r>
          <w:t xml:space="preserve"> to the </w:t>
        </w:r>
        <w:r w:rsidRPr="00A15B4F">
          <w:rPr>
            <w:rFonts w:ascii="Courier New" w:hAnsi="Courier New" w:cs="Courier New"/>
            <w:rPrChange w:id="170" w:author="Sumant Tambe" w:date="2012-12-01T22:35:00Z">
              <w:rPr/>
            </w:rPrChange>
          </w:rPr>
          <w:t>Sample.Iterator</w:t>
        </w:r>
        <w:r>
          <w:t xml:space="preserve"> interface.</w:t>
        </w:r>
      </w:ins>
      <w:del w:id="171" w:author="Sumant Tambe" w:date="2012-12-01T22:35:00Z">
        <w:r w:rsidR="00853A4A" w:rsidDel="00A15B4F">
          <w:delText>.</w:delText>
        </w:r>
      </w:del>
    </w:p>
    <w:p w:rsidR="00BA10CA" w:rsidRDefault="00CE4799" w:rsidP="00BA10CA">
      <w:pPr>
        <w:pStyle w:val="BodyText"/>
      </w:pPr>
      <w:r>
        <w:t xml:space="preserve">See revision #186: </w:t>
      </w:r>
      <w:hyperlink r:id="rId26" w:history="1">
        <w:r>
          <w:rPr>
            <w:rStyle w:val="Hyperlink"/>
          </w:rPr>
          <w:t>https://code.google.com/p/datadistrib4j/source/detail?r=186</w:t>
        </w:r>
      </w:hyperlink>
    </w:p>
    <w:p w:rsidR="00CE4799" w:rsidRDefault="003B66BF" w:rsidP="00BA10CA">
      <w:pPr>
        <w:pStyle w:val="BodyText"/>
      </w:pPr>
      <w:r w:rsidRPr="003B66BF">
        <w:t>These changes are also available in the attached file diff_omg_issue_1</w:t>
      </w:r>
      <w:r>
        <w:t>7302</w:t>
      </w:r>
      <w:r w:rsidRPr="003B66BF">
        <w:t>.txt.</w:t>
      </w:r>
    </w:p>
    <w:p w:rsidR="00BA10CA" w:rsidRPr="00853A4A" w:rsidRDefault="00853A4A" w:rsidP="00BA10CA">
      <w:pPr>
        <w:pStyle w:val="OMGDisposition"/>
        <w:rPr>
          <w:b w:val="0"/>
        </w:rPr>
      </w:pPr>
      <w:r>
        <w:t xml:space="preserve">Proposed </w:t>
      </w:r>
      <w:r w:rsidR="00BA10CA" w:rsidRPr="00FB1A1D">
        <w:t>Disposition</w:t>
      </w:r>
      <w:r w:rsidR="00BA10CA">
        <w:t>:</w:t>
      </w:r>
      <w:r w:rsidR="00BA10CA" w:rsidRPr="00853A4A">
        <w:rPr>
          <w:b w:val="0"/>
        </w:rPr>
        <w:tab/>
        <w:t>Resolved</w:t>
      </w:r>
    </w:p>
    <w:p w:rsidR="00F150CD" w:rsidRDefault="00853A4A" w:rsidP="00C93F73">
      <w:pPr>
        <w:pStyle w:val="OMGDisposition"/>
      </w:pPr>
      <w:r>
        <w:t xml:space="preserve">Disposition: </w:t>
      </w:r>
      <w:r w:rsidR="00756283">
        <w:rPr>
          <w:b w:val="0"/>
        </w:rPr>
        <w:t>Resolved</w:t>
      </w:r>
    </w:p>
    <w:p w:rsidR="00252930" w:rsidRPr="002C1E39" w:rsidRDefault="00252930" w:rsidP="00252930">
      <w:pPr>
        <w:pStyle w:val="OMGIssueNO"/>
      </w:pPr>
      <w:bookmarkStart w:id="172" w:name="_Toc342168587"/>
      <w:r w:rsidRPr="002C1E39">
        <w:lastRenderedPageBreak/>
        <w:t xml:space="preserve">OMG Issue No: </w:t>
      </w:r>
      <w:r>
        <w:t>17303</w:t>
      </w:r>
      <w:bookmarkEnd w:id="172"/>
    </w:p>
    <w:p w:rsidR="00252930" w:rsidRPr="00252930" w:rsidRDefault="00252930" w:rsidP="00252930">
      <w:pPr>
        <w:rPr>
          <w:rFonts w:ascii="Arial" w:hAnsi="Arial" w:cs="Arial"/>
          <w:b/>
          <w:sz w:val="28"/>
        </w:rPr>
      </w:pPr>
      <w:r w:rsidRPr="00252930">
        <w:rPr>
          <w:rFonts w:ascii="Arial" w:hAnsi="Arial" w:cs="Arial"/>
          <w:b/>
          <w:sz w:val="28"/>
        </w:rPr>
        <w:t>Title:</w:t>
      </w:r>
      <w:r w:rsidRPr="00252930">
        <w:rPr>
          <w:rFonts w:ascii="Arial" w:hAnsi="Arial" w:cs="Arial"/>
          <w:b/>
          <w:sz w:val="28"/>
        </w:rPr>
        <w:tab/>
      </w:r>
      <w:bookmarkStart w:id="173" w:name="Issue17303"/>
      <w:r w:rsidRPr="00252930">
        <w:rPr>
          <w:rFonts w:ascii="Arial" w:hAnsi="Arial" w:cs="Arial"/>
          <w:b/>
          <w:sz w:val="28"/>
        </w:rPr>
        <w:t>Update specification for final DDS-XTypes</w:t>
      </w:r>
    </w:p>
    <w:bookmarkEnd w:id="173"/>
    <w:p w:rsidR="00252930" w:rsidRDefault="00252930" w:rsidP="00252930">
      <w:pPr>
        <w:pStyle w:val="OMGSource"/>
      </w:pPr>
      <w:r w:rsidRPr="00FB1A1D">
        <w:t>Source</w:t>
      </w:r>
      <w:r>
        <w:t>:</w:t>
      </w:r>
    </w:p>
    <w:p w:rsidR="00252930" w:rsidRDefault="00252930" w:rsidP="00252930">
      <w:pPr>
        <w:pStyle w:val="BodyText"/>
      </w:pPr>
      <w:r w:rsidRPr="002C1661">
        <w:t>DECA (Mr. Rick Warren)</w:t>
      </w:r>
    </w:p>
    <w:p w:rsidR="00252930" w:rsidRDefault="00252930" w:rsidP="00252930">
      <w:pPr>
        <w:pStyle w:val="OMGSummary"/>
      </w:pPr>
      <w:r>
        <w:t>Summary:</w:t>
      </w:r>
    </w:p>
    <w:p w:rsidR="00252930" w:rsidRDefault="00252930" w:rsidP="00252930">
      <w:pPr>
        <w:pStyle w:val="BodyText"/>
      </w:pPr>
      <w:r>
        <w:t>The second FTF of the DDS-XTypes spec introduced several API changes that should be incorporated into the DDS-PSM-Java spec.</w:t>
      </w:r>
    </w:p>
    <w:p w:rsidR="00252930" w:rsidRDefault="00252930" w:rsidP="00252930">
      <w:pPr>
        <w:pStyle w:val="BodyText"/>
      </w:pPr>
      <w:r>
        <w:t>At the same time, the contents of the relevant portions of the DDS-XTypes spec should be incorporated as JavaDoc comments, just as has already been done for DDS itself.</w:t>
      </w:r>
    </w:p>
    <w:p w:rsidR="00F54939" w:rsidRDefault="00F54939" w:rsidP="00F54939">
      <w:pPr>
        <w:pStyle w:val="OMGSummary"/>
      </w:pPr>
      <w:r>
        <w:t>Revised Text:</w:t>
      </w:r>
    </w:p>
    <w:p w:rsidR="00F54939" w:rsidRDefault="006C63BE" w:rsidP="00F54939">
      <w:pPr>
        <w:pStyle w:val="BodyText"/>
      </w:pPr>
      <w:ins w:id="174" w:author="Sumant Tambe" w:date="2012-12-01T22:36:00Z">
        <w:r>
          <w:t xml:space="preserve">Section </w:t>
        </w:r>
      </w:ins>
      <w:ins w:id="175" w:author="Sumant Tambe" w:date="2012-12-01T22:37:00Z">
        <w:r>
          <w:t xml:space="preserve">9 in the specification describes the new type napping with respect to the final </w:t>
        </w:r>
      </w:ins>
      <w:ins w:id="176" w:author="Sumant Tambe" w:date="2012-12-01T22:38:00Z">
        <w:r w:rsidR="00AC038C">
          <w:t>DDS-</w:t>
        </w:r>
      </w:ins>
      <w:ins w:id="177" w:author="Sumant Tambe" w:date="2012-12-01T22:37:00Z">
        <w:r>
          <w:t xml:space="preserve">XTypes specification. </w:t>
        </w:r>
      </w:ins>
      <w:r w:rsidR="008E78B0">
        <w:t>The DDS Java PSM API has been revised to reflect the latest revision of XTypes specification. The details can be seen here</w:t>
      </w:r>
    </w:p>
    <w:p w:rsidR="008E78B0" w:rsidRDefault="00C55C17" w:rsidP="00F54939">
      <w:pPr>
        <w:pStyle w:val="BodyText"/>
      </w:pPr>
      <w:r>
        <w:t>Change</w:t>
      </w:r>
      <w:r w:rsidR="008E78B0">
        <w:t>-set</w:t>
      </w:r>
      <w:r>
        <w:t xml:space="preserve"> for Built-in types</w:t>
      </w:r>
      <w:r w:rsidR="00FC37F0">
        <w:t xml:space="preserve">: </w:t>
      </w:r>
      <w:hyperlink r:id="rId27" w:history="1">
        <w:r w:rsidR="008E78B0">
          <w:rPr>
            <w:rStyle w:val="Hyperlink"/>
          </w:rPr>
          <w:t>https://code.google.com/p/datadistrib4j/source/detail?r=207</w:t>
        </w:r>
      </w:hyperlink>
    </w:p>
    <w:p w:rsidR="00C55C17" w:rsidRDefault="006660F0" w:rsidP="00F54939">
      <w:pPr>
        <w:pStyle w:val="BodyText"/>
      </w:pPr>
      <w:r>
        <w:t>Change-set for dynamic type</w:t>
      </w:r>
      <w:r w:rsidR="00C55C17">
        <w:t>:</w:t>
      </w:r>
      <w:r w:rsidR="00FC37F0">
        <w:t xml:space="preserve"> </w:t>
      </w:r>
      <w:hyperlink r:id="rId28" w:history="1">
        <w:r w:rsidR="00C55C17">
          <w:rPr>
            <w:rStyle w:val="Hyperlink"/>
          </w:rPr>
          <w:t>https://code.google.com/p/datadistrib4j/source/detail?r=206</w:t>
        </w:r>
      </w:hyperlink>
    </w:p>
    <w:p w:rsidR="00F54939" w:rsidRPr="00F54939" w:rsidRDefault="00F54939" w:rsidP="00F54939">
      <w:pPr>
        <w:pStyle w:val="BodyText"/>
        <w:rPr>
          <w:b/>
        </w:rPr>
      </w:pPr>
      <w:r w:rsidRPr="00F54939">
        <w:rPr>
          <w:b/>
        </w:rPr>
        <w:t>Proposed Disposition:</w:t>
      </w:r>
      <w:r>
        <w:rPr>
          <w:b/>
        </w:rPr>
        <w:t xml:space="preserve"> </w:t>
      </w:r>
      <w:r w:rsidRPr="00F54939">
        <w:t>Resolved</w:t>
      </w:r>
    </w:p>
    <w:p w:rsidR="00F54939" w:rsidRPr="00F54939" w:rsidRDefault="00F54939" w:rsidP="00F54939">
      <w:pPr>
        <w:pStyle w:val="BodyText"/>
        <w:rPr>
          <w:b/>
        </w:rPr>
      </w:pPr>
      <w:r w:rsidRPr="00F54939">
        <w:rPr>
          <w:b/>
        </w:rPr>
        <w:t>Disposition:</w:t>
      </w:r>
      <w:r>
        <w:rPr>
          <w:b/>
        </w:rPr>
        <w:t xml:space="preserve"> </w:t>
      </w:r>
      <w:r w:rsidR="00756283">
        <w:t>Resolved</w:t>
      </w:r>
    </w:p>
    <w:p w:rsidR="00252930" w:rsidRDefault="00252930" w:rsidP="00252930">
      <w:pPr>
        <w:pStyle w:val="OMGIssueNO"/>
      </w:pPr>
      <w:bookmarkStart w:id="178" w:name="_Toc342168588"/>
      <w:r>
        <w:lastRenderedPageBreak/>
        <w:t xml:space="preserve">OMG Issue No: </w:t>
      </w:r>
      <w:r w:rsidRPr="001070B8">
        <w:t>1</w:t>
      </w:r>
      <w:r>
        <w:t>7304</w:t>
      </w:r>
      <w:bookmarkEnd w:id="178"/>
      <w:r w:rsidRPr="001070B8">
        <w:t xml:space="preserve"> </w:t>
      </w:r>
    </w:p>
    <w:p w:rsidR="00252930" w:rsidRDefault="00252930" w:rsidP="00252930">
      <w:pPr>
        <w:pStyle w:val="OMGTitle"/>
      </w:pPr>
      <w:bookmarkStart w:id="179" w:name="_Toc342168589"/>
      <w:r w:rsidRPr="00FB1A1D">
        <w:t>Title</w:t>
      </w:r>
      <w:r>
        <w:t>:</w:t>
      </w:r>
      <w:r>
        <w:tab/>
      </w:r>
      <w:r w:rsidRPr="009D2981">
        <w:t>Improve compile-time type safety of EntityQos</w:t>
      </w:r>
      <w:bookmarkEnd w:id="179"/>
    </w:p>
    <w:p w:rsidR="00252930" w:rsidRDefault="00252930" w:rsidP="00252930">
      <w:pPr>
        <w:pStyle w:val="OMGSource"/>
      </w:pPr>
      <w:r w:rsidRPr="00FB1A1D">
        <w:t>Source</w:t>
      </w:r>
      <w:r>
        <w:t>:</w:t>
      </w:r>
    </w:p>
    <w:p w:rsidR="00252930" w:rsidRDefault="00252930" w:rsidP="00252930">
      <w:pPr>
        <w:pStyle w:val="BodyText"/>
      </w:pPr>
      <w:r w:rsidRPr="00A06325">
        <w:t>DECA (Mr. Rick Warren</w:t>
      </w:r>
      <w:r>
        <w:t>)</w:t>
      </w:r>
    </w:p>
    <w:p w:rsidR="00252930" w:rsidRPr="007436A1" w:rsidRDefault="00252930" w:rsidP="00252930">
      <w:pPr>
        <w:pStyle w:val="BodyText"/>
      </w:pPr>
      <w:r>
        <w:rPr>
          <w:b/>
        </w:rPr>
        <w:t>Nature</w:t>
      </w:r>
      <w:r w:rsidRPr="002753C0">
        <w:rPr>
          <w:b/>
        </w:rPr>
        <w:t>:</w:t>
      </w:r>
      <w:r>
        <w:t xml:space="preserve"> </w:t>
      </w:r>
      <w:r w:rsidRPr="00403449">
        <w:t>Uncategorized Issue</w:t>
      </w:r>
    </w:p>
    <w:p w:rsidR="00252930" w:rsidRPr="007436A1" w:rsidRDefault="00252930" w:rsidP="00252930">
      <w:pPr>
        <w:pStyle w:val="BodyText"/>
      </w:pPr>
      <w:r w:rsidRPr="002753C0">
        <w:rPr>
          <w:b/>
        </w:rPr>
        <w:t>Severity:</w:t>
      </w:r>
      <w:r>
        <w:t xml:space="preserve"> </w:t>
      </w:r>
    </w:p>
    <w:p w:rsidR="00252930" w:rsidRDefault="00252930" w:rsidP="00252930">
      <w:pPr>
        <w:pStyle w:val="OMGSummary"/>
      </w:pPr>
      <w:r>
        <w:t>Summary:</w:t>
      </w:r>
    </w:p>
    <w:p w:rsidR="00252930" w:rsidRDefault="00252930" w:rsidP="00252930">
      <w:pPr>
        <w:pStyle w:val="BodyText"/>
      </w:pPr>
      <w:r>
        <w:t>The EntityQos interface implements java.util.Map. However, all checking of which policies apply to which Entity types is deferred to run time. The extension of Map should be updated to constrain which policies may legally be used.</w:t>
      </w:r>
    </w:p>
    <w:p w:rsidR="00252930" w:rsidRDefault="00252930" w:rsidP="00252930">
      <w:pPr>
        <w:pStyle w:val="OMGResolution"/>
      </w:pPr>
      <w:r>
        <w:t>Proposed Resolution:</w:t>
      </w:r>
    </w:p>
    <w:p w:rsidR="00252930" w:rsidRDefault="00252930" w:rsidP="00252930">
      <w:pPr>
        <w:pStyle w:val="BodyText"/>
      </w:pPr>
      <w:r w:rsidRPr="00403449">
        <w:t>Introduce marker interfaces for each Entity type and parameterize Map with these interfaces.</w:t>
      </w:r>
    </w:p>
    <w:p w:rsidR="00252930" w:rsidRDefault="00252930" w:rsidP="00252930">
      <w:pPr>
        <w:pStyle w:val="OMGRevisedText"/>
        <w:rPr>
          <w:ins w:id="180" w:author="Sumant Tambe" w:date="2012-12-01T23:37:00Z"/>
        </w:rPr>
      </w:pPr>
      <w:r w:rsidRPr="00081DCC">
        <w:t>Revised Text:</w:t>
      </w:r>
    </w:p>
    <w:p w:rsidR="00024BEE" w:rsidRPr="00024BEE" w:rsidRDefault="00024BEE" w:rsidP="00024BEE">
      <w:pPr>
        <w:pStyle w:val="BodyText"/>
        <w:pPrChange w:id="181" w:author="Sumant Tambe" w:date="2012-12-01T23:37:00Z">
          <w:pPr>
            <w:pStyle w:val="OMGRevisedText"/>
          </w:pPr>
        </w:pPrChange>
      </w:pPr>
      <w:ins w:id="182" w:author="Sumant Tambe" w:date="2012-12-01T23:37:00Z">
        <w:r>
          <w:t>This issue requires no changes in the specification document.</w:t>
        </w:r>
      </w:ins>
    </w:p>
    <w:p w:rsidR="00252930" w:rsidRDefault="00252930" w:rsidP="00252930">
      <w:pPr>
        <w:pStyle w:val="BodyText"/>
      </w:pPr>
      <w:r>
        <w:t>See revision #185:</w:t>
      </w:r>
      <w:r w:rsidRPr="00895820">
        <w:t xml:space="preserve"> </w:t>
      </w:r>
      <w:hyperlink r:id="rId29" w:history="1">
        <w:r>
          <w:rPr>
            <w:rStyle w:val="Hyperlink"/>
          </w:rPr>
          <w:t>https://code.google.com/p/datadistrib4j/source/detail?r=185</w:t>
        </w:r>
      </w:hyperlink>
    </w:p>
    <w:p w:rsidR="00252930" w:rsidRDefault="00252930" w:rsidP="00252930">
      <w:pPr>
        <w:pStyle w:val="BodyText"/>
      </w:pPr>
      <w:r w:rsidRPr="003B66BF">
        <w:t>These changes are also available in the attached file diff_omg_issue_1</w:t>
      </w:r>
      <w:r>
        <w:t>7304</w:t>
      </w:r>
      <w:r w:rsidRPr="003B66BF">
        <w:t>.txt.</w:t>
      </w:r>
    </w:p>
    <w:p w:rsidR="00252930" w:rsidRDefault="00252930" w:rsidP="00252930">
      <w:pPr>
        <w:pStyle w:val="OMGDisposition"/>
      </w:pPr>
      <w:r w:rsidRPr="00FB1A1D">
        <w:t>Disposition</w:t>
      </w:r>
      <w:r w:rsidR="009A325B">
        <w:t xml:space="preserve">: </w:t>
      </w:r>
      <w:r w:rsidRPr="009A325B">
        <w:rPr>
          <w:b w:val="0"/>
        </w:rPr>
        <w:t>Resolved</w:t>
      </w:r>
    </w:p>
    <w:p w:rsidR="001B7AED" w:rsidRDefault="001B7AED" w:rsidP="001B7AED">
      <w:pPr>
        <w:pStyle w:val="OMGIssueNO"/>
      </w:pPr>
      <w:bookmarkStart w:id="183" w:name="_Toc342168590"/>
      <w:r>
        <w:lastRenderedPageBreak/>
        <w:t xml:space="preserve">OMG Issue No: </w:t>
      </w:r>
      <w:r w:rsidRPr="001070B8">
        <w:t>1</w:t>
      </w:r>
      <w:r>
        <w:t>7415</w:t>
      </w:r>
      <w:bookmarkEnd w:id="183"/>
      <w:r w:rsidRPr="001070B8">
        <w:t xml:space="preserve"> </w:t>
      </w:r>
    </w:p>
    <w:p w:rsidR="001B7AED" w:rsidRDefault="001B7AED" w:rsidP="001B7AED">
      <w:pPr>
        <w:pStyle w:val="OMGTitle"/>
      </w:pPr>
      <w:bookmarkStart w:id="184" w:name="_Toc342168591"/>
      <w:r w:rsidRPr="00FB1A1D">
        <w:t>Title</w:t>
      </w:r>
      <w:r>
        <w:t>:</w:t>
      </w:r>
      <w:r>
        <w:tab/>
      </w:r>
      <w:r w:rsidRPr="001B7AED">
        <w:t>Implement java.io.Closeable in Sample.Iterator</w:t>
      </w:r>
      <w:bookmarkEnd w:id="184"/>
    </w:p>
    <w:p w:rsidR="001B7AED" w:rsidRDefault="001B7AED" w:rsidP="001B7AED">
      <w:pPr>
        <w:pStyle w:val="OMGSource"/>
      </w:pPr>
      <w:r w:rsidRPr="00FB1A1D">
        <w:t>Source</w:t>
      </w:r>
      <w:r>
        <w:t>:</w:t>
      </w:r>
    </w:p>
    <w:p w:rsidR="001B7AED" w:rsidRDefault="001B7AED" w:rsidP="001B7AED">
      <w:pPr>
        <w:pStyle w:val="BodyText"/>
      </w:pPr>
      <w:r w:rsidRPr="001B7AED">
        <w:t>Real-Time Innovations (Mr. Sumant Tambe, sumant(at)rti.com)</w:t>
      </w:r>
    </w:p>
    <w:p w:rsidR="001B7AED" w:rsidRPr="007436A1" w:rsidRDefault="001B7AED" w:rsidP="001B7AED">
      <w:pPr>
        <w:pStyle w:val="BodyText"/>
      </w:pPr>
      <w:r>
        <w:rPr>
          <w:b/>
        </w:rPr>
        <w:t>Nature</w:t>
      </w:r>
      <w:r w:rsidRPr="002753C0">
        <w:rPr>
          <w:b/>
        </w:rPr>
        <w:t>:</w:t>
      </w:r>
      <w:r>
        <w:t xml:space="preserve"> </w:t>
      </w:r>
      <w:r w:rsidRPr="001B7AED">
        <w:t>Clarification</w:t>
      </w:r>
    </w:p>
    <w:p w:rsidR="001B7AED" w:rsidRPr="007436A1" w:rsidRDefault="001B7AED" w:rsidP="001B7AED">
      <w:pPr>
        <w:pStyle w:val="BodyText"/>
      </w:pPr>
      <w:r w:rsidRPr="002753C0">
        <w:rPr>
          <w:b/>
        </w:rPr>
        <w:t>Severity:</w:t>
      </w:r>
      <w:r>
        <w:t xml:space="preserve"> </w:t>
      </w:r>
      <w:r w:rsidRPr="001B7AED">
        <w:t>Minor</w:t>
      </w:r>
    </w:p>
    <w:p w:rsidR="001B7AED" w:rsidRDefault="001B7AED" w:rsidP="001B7AED">
      <w:pPr>
        <w:pStyle w:val="OMGSummary"/>
      </w:pPr>
      <w:r>
        <w:t>Summary:</w:t>
      </w:r>
    </w:p>
    <w:p w:rsidR="001B7AED" w:rsidRDefault="001B7AED" w:rsidP="001B7AED">
      <w:pPr>
        <w:pStyle w:val="BodyText"/>
      </w:pPr>
      <w:r w:rsidRPr="001B7AED">
        <w:t>Java 7 has a try-with-resources construct that allows a close() method to be called automatically when a certain code block ends. Java PSM can support this construct with sample loans in a way that's backwards compatible with Java 5. All we have to do is to rename the Sample.Iterator.returnLoan() method to close() and make Sample.Iterator implement the interface java.io.Closeable. Note:  java.lang.AutoCloseable is available only since 1.7</w:t>
      </w:r>
    </w:p>
    <w:p w:rsidR="002579A0" w:rsidRPr="002579A0" w:rsidRDefault="001B7AED" w:rsidP="002579A0">
      <w:pPr>
        <w:pStyle w:val="OMGResolution"/>
      </w:pPr>
      <w:r>
        <w:t>Proposed Resolution:</w:t>
      </w:r>
    </w:p>
    <w:p w:rsidR="001B7AED" w:rsidRDefault="001B7AED" w:rsidP="001B7AED">
      <w:pPr>
        <w:pStyle w:val="BodyText"/>
      </w:pPr>
      <w:r>
        <w:t xml:space="preserve">Inherit </w:t>
      </w:r>
      <w:r w:rsidR="00E04F4C">
        <w:t xml:space="preserve">Sample.Iterator </w:t>
      </w:r>
      <w:r>
        <w:t>from Java.io.Closeable</w:t>
      </w:r>
      <w:r w:rsidR="00475AFC">
        <w:t xml:space="preserve"> and </w:t>
      </w:r>
      <w:r w:rsidR="00475AFC" w:rsidRPr="00475AFC">
        <w:t>rename the Sample.Iterator.returnLoan() method to close()</w:t>
      </w:r>
    </w:p>
    <w:p w:rsidR="001B7AED" w:rsidRDefault="001B7AED" w:rsidP="001B7AED">
      <w:pPr>
        <w:pStyle w:val="OMGRevisedText"/>
      </w:pPr>
      <w:r w:rsidRPr="00081DCC">
        <w:t>Revised Text:</w:t>
      </w:r>
    </w:p>
    <w:p w:rsidR="002579A0" w:rsidRPr="002579A0" w:rsidRDefault="00C45E22" w:rsidP="002579A0">
      <w:pPr>
        <w:pStyle w:val="BodyText"/>
      </w:pPr>
      <w:ins w:id="185" w:author="Sumant Tambe" w:date="2012-12-01T23:38:00Z">
        <w:r>
          <w:t xml:space="preserve">Section 7.6.3 describes </w:t>
        </w:r>
        <w:r w:rsidR="00B807CF">
          <w:t>the role of java.io.Closeable. The DataReader.</w:t>
        </w:r>
      </w:ins>
      <w:r w:rsidR="002579A0">
        <w:t xml:space="preserve">returnLoan </w:t>
      </w:r>
      <w:ins w:id="186" w:author="Sumant Tambe" w:date="2012-12-01T23:38:00Z">
        <w:r w:rsidR="00B807CF">
          <w:t xml:space="preserve">method </w:t>
        </w:r>
      </w:ins>
      <w:r w:rsidR="002579A0">
        <w:t xml:space="preserve">has been renamed as </w:t>
      </w:r>
      <w:ins w:id="187" w:author="Sumant Tambe" w:date="2012-12-01T23:38:00Z">
        <w:r w:rsidR="00B807CF">
          <w:t>DataReader.</w:t>
        </w:r>
      </w:ins>
      <w:r w:rsidR="002579A0">
        <w:t>close.</w:t>
      </w:r>
    </w:p>
    <w:p w:rsidR="001B7AED" w:rsidRDefault="001B7AED" w:rsidP="001B7AED">
      <w:pPr>
        <w:pStyle w:val="BodyText"/>
      </w:pPr>
      <w:r>
        <w:t>See revision #</w:t>
      </w:r>
      <w:r w:rsidR="00895820">
        <w:t>192:</w:t>
      </w:r>
      <w:r w:rsidR="00895820" w:rsidRPr="00895820">
        <w:t xml:space="preserve"> </w:t>
      </w:r>
      <w:hyperlink r:id="rId30" w:history="1">
        <w:r w:rsidR="00895820" w:rsidRPr="00B3602A">
          <w:rPr>
            <w:rStyle w:val="Hyperlink"/>
          </w:rPr>
          <w:t>https://code.google.com/p/datadistrib4j/source/detail?r=192</w:t>
        </w:r>
      </w:hyperlink>
    </w:p>
    <w:p w:rsidR="001B7AED" w:rsidRDefault="001B7AED" w:rsidP="001B7AED">
      <w:pPr>
        <w:pStyle w:val="BodyText"/>
      </w:pPr>
      <w:r w:rsidRPr="003B66BF">
        <w:t>These changes are also available in the attached file diff_omg_issue_1</w:t>
      </w:r>
      <w:r>
        <w:t>7</w:t>
      </w:r>
      <w:r w:rsidR="00401691">
        <w:t>415</w:t>
      </w:r>
      <w:r w:rsidRPr="003B66BF">
        <w:t>.txt.</w:t>
      </w:r>
    </w:p>
    <w:p w:rsidR="001B7AED" w:rsidRDefault="002579A0" w:rsidP="001B7AED">
      <w:pPr>
        <w:pStyle w:val="OMGDisposition"/>
      </w:pPr>
      <w:r>
        <w:t xml:space="preserve">Proposed </w:t>
      </w:r>
      <w:r w:rsidR="001B7AED" w:rsidRPr="00FB1A1D">
        <w:t>Disposition</w:t>
      </w:r>
      <w:r w:rsidR="001B7AED">
        <w:t>:</w:t>
      </w:r>
      <w:r w:rsidR="001B7AED" w:rsidRPr="002579A0">
        <w:rPr>
          <w:b w:val="0"/>
        </w:rPr>
        <w:tab/>
        <w:t>Resolved</w:t>
      </w:r>
    </w:p>
    <w:p w:rsidR="002579A0" w:rsidRDefault="002579A0" w:rsidP="001B7AED">
      <w:pPr>
        <w:pStyle w:val="OMGDisposition"/>
      </w:pPr>
      <w:r>
        <w:t xml:space="preserve">Disposition: </w:t>
      </w:r>
      <w:r w:rsidR="00756283">
        <w:rPr>
          <w:b w:val="0"/>
        </w:rPr>
        <w:t>Resolved</w:t>
      </w:r>
    </w:p>
    <w:p w:rsidR="00681986" w:rsidRDefault="00681986" w:rsidP="00681986">
      <w:pPr>
        <w:pStyle w:val="OMGIssueNO"/>
      </w:pPr>
      <w:bookmarkStart w:id="188" w:name="_Toc342168592"/>
      <w:r>
        <w:lastRenderedPageBreak/>
        <w:t xml:space="preserve">OMG Issue No: </w:t>
      </w:r>
      <w:r w:rsidRPr="001070B8">
        <w:t>1</w:t>
      </w:r>
      <w:r w:rsidR="00FC388B">
        <w:t>8285</w:t>
      </w:r>
      <w:bookmarkEnd w:id="188"/>
      <w:r w:rsidRPr="001070B8">
        <w:t xml:space="preserve"> </w:t>
      </w:r>
    </w:p>
    <w:p w:rsidR="00681986" w:rsidRDefault="00681986" w:rsidP="00681986">
      <w:pPr>
        <w:pStyle w:val="OMGTitle"/>
      </w:pPr>
      <w:bookmarkStart w:id="189" w:name="_Toc342168593"/>
      <w:r w:rsidRPr="00FB1A1D">
        <w:t>Title</w:t>
      </w:r>
      <w:r>
        <w:t>:</w:t>
      </w:r>
      <w:r>
        <w:tab/>
        <w:t>Redundant</w:t>
      </w:r>
      <w:r w:rsidRPr="0076069B">
        <w:t xml:space="preserve"> "QoSPolicy" Suffix on Policy Types</w:t>
      </w:r>
      <w:r w:rsidRPr="00F31C5A">
        <w:t>.</w:t>
      </w:r>
      <w:bookmarkEnd w:id="189"/>
    </w:p>
    <w:p w:rsidR="00681986" w:rsidRDefault="00681986" w:rsidP="00681986">
      <w:pPr>
        <w:pStyle w:val="OMGSource"/>
      </w:pPr>
      <w:r w:rsidRPr="00FB1A1D">
        <w:t>Source</w:t>
      </w:r>
      <w:r>
        <w:t>:</w:t>
      </w:r>
    </w:p>
    <w:p w:rsidR="00681986" w:rsidRDefault="00681986" w:rsidP="00681986">
      <w:pPr>
        <w:pStyle w:val="BodyText"/>
      </w:pPr>
      <w:r>
        <w:t>Sumant Tambe (sumant@rti.com)</w:t>
      </w:r>
    </w:p>
    <w:p w:rsidR="00681986" w:rsidRPr="007436A1" w:rsidRDefault="00681986" w:rsidP="00681986">
      <w:pPr>
        <w:pStyle w:val="BodyText"/>
      </w:pPr>
      <w:r>
        <w:rPr>
          <w:b/>
        </w:rPr>
        <w:t>Nature</w:t>
      </w:r>
      <w:r w:rsidRPr="002753C0">
        <w:rPr>
          <w:b/>
        </w:rPr>
        <w:t>:</w:t>
      </w:r>
      <w:r>
        <w:t xml:space="preserve"> </w:t>
      </w:r>
      <w:r w:rsidRPr="0076069B">
        <w:t>Clarification</w:t>
      </w:r>
    </w:p>
    <w:p w:rsidR="00681986" w:rsidRPr="007436A1" w:rsidRDefault="00681986" w:rsidP="00681986">
      <w:pPr>
        <w:pStyle w:val="BodyText"/>
      </w:pPr>
      <w:r w:rsidRPr="002753C0">
        <w:rPr>
          <w:b/>
        </w:rPr>
        <w:t>Severity:</w:t>
      </w:r>
      <w:r>
        <w:t xml:space="preserve"> </w:t>
      </w:r>
      <w:r w:rsidRPr="0076069B">
        <w:t>Significant</w:t>
      </w:r>
    </w:p>
    <w:p w:rsidR="00681986" w:rsidRDefault="00681986" w:rsidP="00681986">
      <w:pPr>
        <w:pStyle w:val="OMGSummary"/>
      </w:pPr>
      <w:r>
        <w:t>Summary:</w:t>
      </w:r>
    </w:p>
    <w:p w:rsidR="00681986" w:rsidRDefault="00681986" w:rsidP="00681986">
      <w:pPr>
        <w:pStyle w:val="BodyText"/>
      </w:pPr>
      <w:r>
        <w:t xml:space="preserve">The dds-psm-java uses a superfluous "QoSPolicy" suffix to name the DDS policies which themselves are already included in a "policy" namespace. </w:t>
      </w:r>
    </w:p>
    <w:p w:rsidR="00681986" w:rsidRDefault="00681986" w:rsidP="00681986">
      <w:pPr>
        <w:pStyle w:val="BodyText"/>
      </w:pPr>
      <w:r>
        <w:t>This issue is identical to issue #16530. This issue is created to revote on the decision taken on issue #16530 in the earlier FTF.</w:t>
      </w:r>
    </w:p>
    <w:p w:rsidR="00681986" w:rsidRDefault="00681986" w:rsidP="00681986">
      <w:pPr>
        <w:pStyle w:val="OMGResolution"/>
      </w:pPr>
      <w:r>
        <w:t>Proposed Resolution:</w:t>
      </w:r>
    </w:p>
    <w:p w:rsidR="00681986" w:rsidRDefault="00681986" w:rsidP="00681986">
      <w:pPr>
        <w:pStyle w:val="BodyText"/>
      </w:pPr>
      <w:r w:rsidRPr="00681986">
        <w:t>This suffix should be removed. This resolution will also make Java PSM consistent with the C++ PSM, which does not use "QosPolicy" suffix.</w:t>
      </w:r>
    </w:p>
    <w:p w:rsidR="00681986" w:rsidRDefault="00681986" w:rsidP="00681986">
      <w:pPr>
        <w:pStyle w:val="OMGRevisedText"/>
      </w:pPr>
      <w:r w:rsidRPr="00081DCC">
        <w:t>Revised Text:</w:t>
      </w:r>
    </w:p>
    <w:p w:rsidR="00562246" w:rsidRDefault="00562246" w:rsidP="00681986">
      <w:pPr>
        <w:pStyle w:val="BodyText"/>
        <w:rPr>
          <w:ins w:id="190" w:author="Sumant Tambe" w:date="2012-12-01T23:39:00Z"/>
        </w:rPr>
      </w:pPr>
      <w:ins w:id="191" w:author="Sumant Tambe" w:date="2012-12-01T23:39:00Z">
        <w:r>
          <w:t>This issue requires no changes to the specification document.</w:t>
        </w:r>
      </w:ins>
    </w:p>
    <w:p w:rsidR="00681986" w:rsidRPr="00B3701A" w:rsidRDefault="00681986" w:rsidP="00681986">
      <w:pPr>
        <w:pStyle w:val="BodyText"/>
      </w:pPr>
      <w:r>
        <w:t>Removed “QosPolicy” suffix.</w:t>
      </w:r>
    </w:p>
    <w:p w:rsidR="00681986" w:rsidRDefault="00681986" w:rsidP="00681986">
      <w:pPr>
        <w:pStyle w:val="BodyText"/>
      </w:pPr>
      <w:r>
        <w:t xml:space="preserve">See revision #191: </w:t>
      </w:r>
      <w:hyperlink r:id="rId31" w:history="1">
        <w:r w:rsidRPr="00B3602A">
          <w:rPr>
            <w:rStyle w:val="Hyperlink"/>
          </w:rPr>
          <w:t>https://code.google.com/p/datadistrib4j/source/detail?r=191</w:t>
        </w:r>
      </w:hyperlink>
      <w:r>
        <w:t xml:space="preserve">. These changes are also available in the attached file </w:t>
      </w:r>
      <w:r w:rsidRPr="00782C11">
        <w:t>diff_omg_issue_165</w:t>
      </w:r>
      <w:r>
        <w:t>30</w:t>
      </w:r>
      <w:r w:rsidRPr="00782C11">
        <w:t>.txt</w:t>
      </w:r>
      <w:r>
        <w:t>.</w:t>
      </w:r>
    </w:p>
    <w:p w:rsidR="00681986" w:rsidRDefault="00681986" w:rsidP="00681986">
      <w:pPr>
        <w:pStyle w:val="BodyText"/>
      </w:pPr>
      <w:r w:rsidRPr="00B3701A">
        <w:rPr>
          <w:b/>
        </w:rPr>
        <w:t>Proposed Disposition:</w:t>
      </w:r>
      <w:r>
        <w:t xml:space="preserve"> Resolved</w:t>
      </w:r>
    </w:p>
    <w:p w:rsidR="00A014F8" w:rsidRDefault="00A014F8" w:rsidP="00681986">
      <w:pPr>
        <w:pStyle w:val="BodyText"/>
      </w:pPr>
      <w:r w:rsidRPr="00A014F8">
        <w:rPr>
          <w:b/>
        </w:rPr>
        <w:t>Disposition:</w:t>
      </w:r>
      <w:r>
        <w:t xml:space="preserve"> Under Discussion</w:t>
      </w:r>
    </w:p>
    <w:p w:rsidR="00681986" w:rsidRDefault="00681986" w:rsidP="00681986">
      <w:pPr>
        <w:pStyle w:val="DispositionHeader"/>
      </w:pPr>
      <w:bookmarkStart w:id="192" w:name="_Toc342168594"/>
      <w:r w:rsidRPr="00FB1A1D">
        <w:lastRenderedPageBreak/>
        <w:t>Disposition</w:t>
      </w:r>
      <w:r>
        <w:t xml:space="preserve">: </w:t>
      </w:r>
      <w:r>
        <w:rPr>
          <w:b w:val="0"/>
        </w:rPr>
        <w:t>Resolved</w:t>
      </w:r>
      <w:bookmarkEnd w:id="192"/>
    </w:p>
    <w:p w:rsidR="00096DA3" w:rsidRDefault="00096DA3" w:rsidP="00096DA3">
      <w:pPr>
        <w:pStyle w:val="DispositionHeader"/>
      </w:pPr>
      <w:bookmarkStart w:id="193" w:name="_Toc342168595"/>
      <w:r>
        <w:lastRenderedPageBreak/>
        <w:t>Disposition: Deferred</w:t>
      </w:r>
      <w:bookmarkEnd w:id="78"/>
      <w:bookmarkEnd w:id="193"/>
    </w:p>
    <w:p w:rsidR="00096DA3" w:rsidRDefault="00096DA3" w:rsidP="00096DA3">
      <w:pPr>
        <w:pStyle w:val="DispositionHeader"/>
      </w:pPr>
      <w:bookmarkStart w:id="194" w:name="_Toc30934252"/>
      <w:bookmarkStart w:id="195" w:name="_Toc342168596"/>
      <w:r>
        <w:lastRenderedPageBreak/>
        <w:t>Disposition: Closed, no change</w:t>
      </w:r>
      <w:bookmarkEnd w:id="194"/>
      <w:bookmarkEnd w:id="195"/>
    </w:p>
    <w:p w:rsidR="00096DA3" w:rsidRDefault="00096DA3" w:rsidP="00096DA3">
      <w:pPr>
        <w:pStyle w:val="DispositionHeader"/>
      </w:pPr>
      <w:bookmarkStart w:id="196" w:name="_Toc30934255"/>
      <w:bookmarkStart w:id="197" w:name="_Toc342168597"/>
      <w:r>
        <w:lastRenderedPageBreak/>
        <w:t>Disposition: Duplicate/merged</w:t>
      </w:r>
      <w:bookmarkEnd w:id="196"/>
      <w:bookmarkEnd w:id="197"/>
    </w:p>
    <w:sectPr w:rsidR="00096DA3" w:rsidSect="00096DA3">
      <w:headerReference w:type="default" r:id="rId32"/>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792D" w:rsidRDefault="003A792D">
      <w:r>
        <w:separator/>
      </w:r>
    </w:p>
  </w:endnote>
  <w:endnote w:type="continuationSeparator" w:id="0">
    <w:p w:rsidR="003A792D" w:rsidRDefault="003A79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Grande">
    <w:altName w:val="Arial"/>
    <w:charset w:val="00"/>
    <w:family w:val="auto"/>
    <w:pitch w:val="variable"/>
    <w:sig w:usb0="00000000" w:usb1="5000A1FF" w:usb2="00000000" w:usb3="00000000" w:csb0="000001B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75836" w:rsidRDefault="00375836"/>
  <w:tbl>
    <w:tblPr>
      <w:tblW w:w="0" w:type="auto"/>
      <w:tblBorders>
        <w:top w:val="double" w:sz="4" w:space="0" w:color="auto"/>
      </w:tblBorders>
      <w:tblLayout w:type="fixed"/>
      <w:tblLook w:val="0000" w:firstRow="0" w:lastRow="0" w:firstColumn="0" w:lastColumn="0" w:noHBand="0" w:noVBand="0"/>
    </w:tblPr>
    <w:tblGrid>
      <w:gridCol w:w="4428"/>
      <w:gridCol w:w="4428"/>
    </w:tblGrid>
    <w:tr w:rsidR="00375836">
      <w:tc>
        <w:tcPr>
          <w:tcW w:w="4428" w:type="dxa"/>
        </w:tcPr>
        <w:p w:rsidR="00375836" w:rsidRPr="001B4E3E" w:rsidRDefault="00375836" w:rsidP="00B154F6">
          <w:pPr>
            <w:pStyle w:val="Footer"/>
            <w:ind w:right="360"/>
            <w:rPr>
              <w:rFonts w:ascii="Arial" w:hAnsi="Arial"/>
              <w:sz w:val="20"/>
            </w:rPr>
          </w:pPr>
          <w:r w:rsidRPr="001B4E3E">
            <w:rPr>
              <w:rFonts w:ascii="Arial" w:hAnsi="Arial"/>
              <w:sz w:val="20"/>
            </w:rPr>
            <w:t>Document ptc/</w:t>
          </w:r>
          <w:r>
            <w:rPr>
              <w:rFonts w:ascii="Arial" w:hAnsi="Arial"/>
              <w:sz w:val="20"/>
            </w:rPr>
            <w:t>2011-10-05</w:t>
          </w:r>
        </w:p>
      </w:tc>
      <w:tc>
        <w:tcPr>
          <w:tcW w:w="4428" w:type="dxa"/>
        </w:tcPr>
        <w:p w:rsidR="00375836" w:rsidRDefault="00375836">
          <w:pPr>
            <w:pStyle w:val="Footer"/>
            <w:jc w:val="right"/>
            <w:rPr>
              <w:rFonts w:ascii="Arial" w:hAnsi="Arial"/>
              <w:sz w:val="20"/>
            </w:rPr>
          </w:pPr>
        </w:p>
        <w:p w:rsidR="00375836" w:rsidRDefault="00375836">
          <w:pPr>
            <w:pStyle w:val="Footer"/>
            <w:jc w:val="right"/>
            <w:rPr>
              <w:rFonts w:ascii="Arial" w:hAnsi="Arial"/>
              <w:sz w:val="20"/>
            </w:rPr>
          </w:pPr>
        </w:p>
        <w:p w:rsidR="00375836" w:rsidRDefault="00375836">
          <w:pPr>
            <w:pStyle w:val="Footer"/>
            <w:jc w:val="right"/>
            <w:rPr>
              <w:rFonts w:ascii="Arial" w:hAnsi="Arial"/>
              <w:sz w:val="20"/>
            </w:rPr>
          </w:pPr>
        </w:p>
      </w:tc>
    </w:tr>
  </w:tbl>
  <w:p w:rsidR="00375836" w:rsidRDefault="0037583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375836">
      <w:tc>
        <w:tcPr>
          <w:tcW w:w="5328" w:type="dxa"/>
        </w:tcPr>
        <w:p w:rsidR="00375836" w:rsidRDefault="00375836">
          <w:pPr>
            <w:pStyle w:val="Footer"/>
            <w:ind w:right="360"/>
          </w:pPr>
          <w:r>
            <w:fldChar w:fldCharType="begin"/>
          </w:r>
          <w:r>
            <w:instrText xml:space="preserve"> DATE \@ "M/d/yy" </w:instrText>
          </w:r>
          <w:r>
            <w:fldChar w:fldCharType="separate"/>
          </w:r>
          <w:ins w:id="2" w:author="Sumant Tambe" w:date="2012-12-01T19:10:00Z">
            <w:r>
              <w:rPr>
                <w:noProof/>
              </w:rPr>
              <w:t>12/1/12</w:t>
            </w:r>
          </w:ins>
          <w:del w:id="3" w:author="Sumant Tambe" w:date="2012-12-01T19:10:00Z">
            <w:r w:rsidDel="00E12421">
              <w:rPr>
                <w:noProof/>
              </w:rPr>
              <w:delText>11/30/12</w:delText>
            </w:r>
          </w:del>
          <w:r>
            <w:rPr>
              <w:noProof/>
            </w:rPr>
            <w:fldChar w:fldCharType="end"/>
          </w:r>
        </w:p>
      </w:tc>
      <w:tc>
        <w:tcPr>
          <w:tcW w:w="3528" w:type="dxa"/>
        </w:tcPr>
        <w:p w:rsidR="00375836" w:rsidRDefault="00375836">
          <w:pPr>
            <w:pStyle w:val="Footer"/>
            <w:jc w:val="right"/>
          </w:pPr>
          <w:r>
            <w:t xml:space="preserve">Page </w:t>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t xml:space="preserve"> </w:t>
          </w:r>
        </w:p>
      </w:tc>
    </w:tr>
  </w:tbl>
  <w:p w:rsidR="00375836" w:rsidRDefault="0037583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double" w:sz="4" w:space="0" w:color="auto"/>
      </w:tblBorders>
      <w:tblLayout w:type="fixed"/>
      <w:tblLook w:val="0000" w:firstRow="0" w:lastRow="0" w:firstColumn="0" w:lastColumn="0" w:noHBand="0" w:noVBand="0"/>
    </w:tblPr>
    <w:tblGrid>
      <w:gridCol w:w="5328"/>
      <w:gridCol w:w="3528"/>
    </w:tblGrid>
    <w:tr w:rsidR="00375836">
      <w:tc>
        <w:tcPr>
          <w:tcW w:w="5328" w:type="dxa"/>
        </w:tcPr>
        <w:p w:rsidR="00375836" w:rsidRPr="001B4E3E" w:rsidRDefault="00375836" w:rsidP="00B154F6">
          <w:pPr>
            <w:pStyle w:val="Footer"/>
            <w:ind w:right="360"/>
            <w:rPr>
              <w:rFonts w:ascii="Arial" w:hAnsi="Arial"/>
              <w:sz w:val="20"/>
            </w:rPr>
          </w:pPr>
          <w:r w:rsidRPr="001B4E3E">
            <w:rPr>
              <w:rFonts w:ascii="Arial" w:hAnsi="Arial"/>
              <w:sz w:val="20"/>
            </w:rPr>
            <w:t>Document ptc/</w:t>
          </w:r>
          <w:r>
            <w:rPr>
              <w:rFonts w:ascii="Arial" w:hAnsi="Arial"/>
              <w:sz w:val="20"/>
            </w:rPr>
            <w:t>2011-10-05</w:t>
          </w:r>
        </w:p>
      </w:tc>
      <w:tc>
        <w:tcPr>
          <w:tcW w:w="3528" w:type="dxa"/>
        </w:tcPr>
        <w:p w:rsidR="00375836" w:rsidRDefault="00375836">
          <w:pPr>
            <w:pStyle w:val="Footer"/>
            <w:jc w:val="right"/>
            <w:rPr>
              <w:rFonts w:ascii="Arial" w:hAnsi="Arial"/>
            </w:rPr>
          </w:pPr>
          <w:r>
            <w:rPr>
              <w:rFonts w:ascii="Arial" w:hAnsi="Arial"/>
              <w:sz w:val="20"/>
            </w:rPr>
            <w:t>Page</w:t>
          </w:r>
          <w:r>
            <w:rPr>
              <w:rFonts w:ascii="Arial" w:hAnsi="Arial"/>
            </w:rPr>
            <w:t xml:space="preserve"> </w:t>
          </w:r>
          <w:r>
            <w:rPr>
              <w:rStyle w:val="PageNumber"/>
              <w:rFonts w:ascii="Arial" w:hAnsi="Arial"/>
              <w:sz w:val="20"/>
            </w:rPr>
            <w:fldChar w:fldCharType="begin"/>
          </w:r>
          <w:r>
            <w:rPr>
              <w:rStyle w:val="PageNumber"/>
              <w:rFonts w:ascii="Arial" w:hAnsi="Arial"/>
              <w:sz w:val="20"/>
            </w:rPr>
            <w:instrText xml:space="preserve"> PAGE </w:instrText>
          </w:r>
          <w:r>
            <w:rPr>
              <w:rStyle w:val="PageNumber"/>
              <w:rFonts w:ascii="Arial" w:hAnsi="Arial"/>
              <w:sz w:val="20"/>
            </w:rPr>
            <w:fldChar w:fldCharType="separate"/>
          </w:r>
          <w:r w:rsidR="006A23AA">
            <w:rPr>
              <w:rStyle w:val="PageNumber"/>
              <w:rFonts w:ascii="Arial" w:hAnsi="Arial"/>
              <w:noProof/>
              <w:sz w:val="20"/>
            </w:rPr>
            <w:t>3</w:t>
          </w:r>
          <w:r>
            <w:rPr>
              <w:rStyle w:val="PageNumber"/>
              <w:rFonts w:ascii="Arial" w:hAnsi="Arial"/>
              <w:sz w:val="20"/>
            </w:rPr>
            <w:fldChar w:fldCharType="end"/>
          </w:r>
          <w:r>
            <w:rPr>
              <w:rFonts w:ascii="Arial" w:hAnsi="Arial"/>
            </w:rPr>
            <w:t xml:space="preserve"> </w:t>
          </w:r>
        </w:p>
      </w:tc>
    </w:tr>
  </w:tbl>
  <w:p w:rsidR="00375836" w:rsidRDefault="0037583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792D" w:rsidRDefault="003A792D">
      <w:r>
        <w:separator/>
      </w:r>
    </w:p>
  </w:footnote>
  <w:footnote w:type="continuationSeparator" w:id="0">
    <w:p w:rsidR="003A792D" w:rsidRDefault="003A792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4428"/>
      <w:gridCol w:w="4428"/>
    </w:tblGrid>
    <w:tr w:rsidR="00375836">
      <w:tc>
        <w:tcPr>
          <w:tcW w:w="4428" w:type="dxa"/>
        </w:tcPr>
        <w:p w:rsidR="00375836" w:rsidRDefault="00375836">
          <w:pPr>
            <w:pStyle w:val="Header"/>
            <w:rPr>
              <w:rFonts w:ascii="Arial" w:hAnsi="Arial"/>
              <w:sz w:val="20"/>
            </w:rPr>
          </w:pPr>
          <w:r>
            <w:rPr>
              <w:rFonts w:ascii="Arial" w:hAnsi="Arial"/>
              <w:sz w:val="20"/>
            </w:rPr>
            <w:t>Object Management Group</w:t>
          </w:r>
        </w:p>
      </w:tc>
      <w:tc>
        <w:tcPr>
          <w:tcW w:w="4428" w:type="dxa"/>
        </w:tcPr>
        <w:p w:rsidR="00375836" w:rsidRDefault="00375836" w:rsidP="00096DA3">
          <w:pPr>
            <w:pStyle w:val="Header"/>
            <w:jc w:val="right"/>
            <w:rPr>
              <w:rFonts w:ascii="Arial" w:hAnsi="Arial"/>
              <w:sz w:val="20"/>
            </w:rPr>
          </w:pPr>
          <w:r>
            <w:rPr>
              <w:rFonts w:ascii="Arial" w:hAnsi="Arial"/>
              <w:sz w:val="20"/>
            </w:rPr>
            <w:t>Final FTF Report</w:t>
          </w:r>
        </w:p>
      </w:tc>
    </w:tr>
  </w:tbl>
  <w:p w:rsidR="00375836" w:rsidRDefault="00375836">
    <w:pPr>
      <w:pStyle w:val="Header"/>
      <w:pBdr>
        <w:bottom w:val="double" w:sz="4" w:space="1"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4428"/>
      <w:gridCol w:w="4428"/>
    </w:tblGrid>
    <w:tr w:rsidR="00375836">
      <w:tc>
        <w:tcPr>
          <w:tcW w:w="4428" w:type="dxa"/>
        </w:tcPr>
        <w:p w:rsidR="00375836" w:rsidRDefault="00375836">
          <w:pPr>
            <w:pStyle w:val="Header"/>
            <w:rPr>
              <w:rFonts w:ascii="Arial" w:hAnsi="Arial"/>
              <w:sz w:val="20"/>
            </w:rPr>
          </w:pPr>
          <w:r>
            <w:rPr>
              <w:rFonts w:ascii="Arial" w:hAnsi="Arial"/>
              <w:sz w:val="20"/>
            </w:rPr>
            <w:t>Java 5 Language PSM for DDS</w:t>
          </w:r>
        </w:p>
        <w:p w:rsidR="00375836" w:rsidRDefault="00375836">
          <w:pPr>
            <w:pStyle w:val="Header"/>
            <w:rPr>
              <w:rFonts w:ascii="Arial" w:hAnsi="Arial"/>
              <w:sz w:val="20"/>
            </w:rPr>
          </w:pPr>
        </w:p>
      </w:tc>
      <w:tc>
        <w:tcPr>
          <w:tcW w:w="4428" w:type="dxa"/>
        </w:tcPr>
        <w:p w:rsidR="00375836" w:rsidRDefault="00375836">
          <w:pPr>
            <w:pStyle w:val="Header"/>
            <w:jc w:val="right"/>
            <w:rPr>
              <w:rFonts w:ascii="Arial" w:hAnsi="Arial"/>
              <w:sz w:val="20"/>
            </w:rPr>
          </w:pPr>
          <w:r>
            <w:rPr>
              <w:rFonts w:ascii="Arial" w:hAnsi="Arial"/>
              <w:sz w:val="20"/>
            </w:rPr>
            <w:t>Final Report</w:t>
          </w:r>
        </w:p>
      </w:tc>
    </w:tr>
  </w:tbl>
  <w:p w:rsidR="00375836" w:rsidRDefault="00375836" w:rsidP="00096DA3">
    <w:pPr>
      <w:pStyle w:val="OMGTitlePag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528"/>
      <w:gridCol w:w="5220"/>
    </w:tblGrid>
    <w:tr w:rsidR="00375836">
      <w:tc>
        <w:tcPr>
          <w:tcW w:w="3528" w:type="dxa"/>
        </w:tcPr>
        <w:p w:rsidR="00375836" w:rsidRPr="00A66DCD" w:rsidRDefault="00375836">
          <w:pPr>
            <w:pStyle w:val="Header"/>
            <w:rPr>
              <w:rFonts w:ascii="Arial" w:hAnsi="Arial"/>
              <w:sz w:val="20"/>
            </w:rPr>
          </w:pPr>
          <w:r>
            <w:rPr>
              <w:rFonts w:ascii="Arial" w:hAnsi="Arial"/>
              <w:sz w:val="20"/>
            </w:rPr>
            <w:t>Java 5 Language PSM for DDS</w:t>
          </w:r>
        </w:p>
      </w:tc>
      <w:tc>
        <w:tcPr>
          <w:tcW w:w="5220" w:type="dxa"/>
        </w:tcPr>
        <w:p w:rsidR="00375836" w:rsidRDefault="00375836">
          <w:pPr>
            <w:pStyle w:val="Header"/>
            <w:tabs>
              <w:tab w:val="clear" w:pos="4320"/>
              <w:tab w:val="left" w:pos="5454"/>
            </w:tabs>
            <w:ind w:left="72"/>
            <w:jc w:val="right"/>
            <w:rPr>
              <w:rFonts w:ascii="Arial" w:hAnsi="Arial"/>
              <w:sz w:val="20"/>
            </w:rPr>
          </w:pPr>
          <w:r>
            <w:rPr>
              <w:rFonts w:ascii="Arial" w:hAnsi="Arial"/>
              <w:sz w:val="20"/>
            </w:rPr>
            <w:t>Final Report</w:t>
          </w:r>
        </w:p>
        <w:p w:rsidR="00375836" w:rsidRDefault="00375836">
          <w:pPr>
            <w:pStyle w:val="Header"/>
            <w:tabs>
              <w:tab w:val="clear" w:pos="4320"/>
              <w:tab w:val="left" w:pos="5454"/>
            </w:tabs>
            <w:ind w:left="72"/>
            <w:jc w:val="right"/>
            <w:rPr>
              <w:rFonts w:ascii="Arial" w:hAnsi="Arial"/>
              <w:sz w:val="20"/>
            </w:rPr>
          </w:pPr>
        </w:p>
      </w:tc>
    </w:tr>
  </w:tbl>
  <w:p w:rsidR="00375836" w:rsidRDefault="00375836">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bottom w:val="double" w:sz="4" w:space="0" w:color="auto"/>
      </w:tblBorders>
      <w:tblLayout w:type="fixed"/>
      <w:tblLook w:val="0000" w:firstRow="0" w:lastRow="0" w:firstColumn="0" w:lastColumn="0" w:noHBand="0" w:noVBand="0"/>
    </w:tblPr>
    <w:tblGrid>
      <w:gridCol w:w="3978"/>
      <w:gridCol w:w="4860"/>
    </w:tblGrid>
    <w:tr w:rsidR="00375836">
      <w:tc>
        <w:tcPr>
          <w:tcW w:w="3978" w:type="dxa"/>
        </w:tcPr>
        <w:p w:rsidR="00375836" w:rsidRDefault="00375836">
          <w:pPr>
            <w:pStyle w:val="Header"/>
            <w:rPr>
              <w:rFonts w:ascii="Arial" w:hAnsi="Arial"/>
              <w:sz w:val="20"/>
            </w:rPr>
          </w:pPr>
          <w:r>
            <w:rPr>
              <w:rFonts w:ascii="Arial" w:hAnsi="Arial"/>
              <w:sz w:val="20"/>
            </w:rPr>
            <w:t>Java 5 Language PSM for DDS</w:t>
          </w:r>
        </w:p>
      </w:tc>
      <w:tc>
        <w:tcPr>
          <w:tcW w:w="4860" w:type="dxa"/>
        </w:tcPr>
        <w:p w:rsidR="00375836" w:rsidRDefault="00375836">
          <w:pPr>
            <w:pStyle w:val="Header"/>
            <w:tabs>
              <w:tab w:val="clear" w:pos="4320"/>
              <w:tab w:val="left" w:pos="5454"/>
            </w:tabs>
            <w:ind w:left="72"/>
            <w:jc w:val="right"/>
            <w:rPr>
              <w:rFonts w:ascii="Arial" w:hAnsi="Arial"/>
              <w:b/>
              <w:sz w:val="20"/>
            </w:rPr>
          </w:pPr>
          <w:fldSimple w:instr="STYLEREF &quot;Disposition Header&quot; \* MERGEFORMAT">
            <w:r w:rsidR="006A23AA">
              <w:rPr>
                <w:noProof/>
              </w:rPr>
              <w:t>Disposition: Duplicate/merged</w:t>
            </w:r>
          </w:fldSimple>
        </w:p>
        <w:p w:rsidR="00375836" w:rsidRDefault="00375836">
          <w:pPr>
            <w:pStyle w:val="Header"/>
            <w:tabs>
              <w:tab w:val="clear" w:pos="4320"/>
              <w:tab w:val="left" w:pos="5454"/>
            </w:tabs>
            <w:ind w:left="72"/>
            <w:jc w:val="right"/>
            <w:rPr>
              <w:rFonts w:ascii="Arial" w:hAnsi="Arial"/>
              <w:sz w:val="20"/>
            </w:rPr>
          </w:pPr>
          <w:fldSimple w:instr="STYLEREF &quot;OMG Issue NO&quot; \* MERGEFORMAT">
            <w:r w:rsidR="006A23AA">
              <w:rPr>
                <w:noProof/>
              </w:rPr>
              <w:t>OMG Issue No: 18285</w:t>
            </w:r>
          </w:fldSimple>
        </w:p>
      </w:tc>
    </w:tr>
  </w:tbl>
  <w:p w:rsidR="00375836" w:rsidRDefault="0037583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B7F53"/>
    <w:multiLevelType w:val="hybridMultilevel"/>
    <w:tmpl w:val="D9F29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0F660C"/>
    <w:multiLevelType w:val="hybridMultilevel"/>
    <w:tmpl w:val="5FC44CA6"/>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9625D"/>
    <w:multiLevelType w:val="hybridMultilevel"/>
    <w:tmpl w:val="93A0FF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F1436E"/>
    <w:multiLevelType w:val="hybridMultilevel"/>
    <w:tmpl w:val="1FAEC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221C2E"/>
    <w:multiLevelType w:val="hybridMultilevel"/>
    <w:tmpl w:val="E1283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2B4036"/>
    <w:multiLevelType w:val="hybridMultilevel"/>
    <w:tmpl w:val="0F127D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F12546"/>
    <w:multiLevelType w:val="hybridMultilevel"/>
    <w:tmpl w:val="1BE0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2B1E6E"/>
    <w:multiLevelType w:val="singleLevel"/>
    <w:tmpl w:val="9B34A5A2"/>
    <w:lvl w:ilvl="0">
      <w:start w:val="1"/>
      <w:numFmt w:val="bullet"/>
      <w:pStyle w:val="BodyTextBullet"/>
      <w:lvlText w:val=""/>
      <w:lvlJc w:val="left"/>
      <w:pPr>
        <w:tabs>
          <w:tab w:val="num" w:pos="360"/>
        </w:tabs>
        <w:ind w:left="360" w:hanging="360"/>
      </w:pPr>
      <w:rPr>
        <w:rFonts w:ascii="Symbol" w:hAnsi="Symbol" w:hint="default"/>
      </w:rPr>
    </w:lvl>
  </w:abstractNum>
  <w:abstractNum w:abstractNumId="8">
    <w:nsid w:val="1CCE45D8"/>
    <w:multiLevelType w:val="hybridMultilevel"/>
    <w:tmpl w:val="4D287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E7D3D"/>
    <w:multiLevelType w:val="hybridMultilevel"/>
    <w:tmpl w:val="BA3E4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013B89"/>
    <w:multiLevelType w:val="hybridMultilevel"/>
    <w:tmpl w:val="874284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1F1F12E8"/>
    <w:multiLevelType w:val="hybridMultilevel"/>
    <w:tmpl w:val="1E7A89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11601F7"/>
    <w:multiLevelType w:val="hybridMultilevel"/>
    <w:tmpl w:val="5328A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A641B1"/>
    <w:multiLevelType w:val="hybridMultilevel"/>
    <w:tmpl w:val="C9823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5782442"/>
    <w:multiLevelType w:val="hybridMultilevel"/>
    <w:tmpl w:val="45787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6070E9"/>
    <w:multiLevelType w:val="hybridMultilevel"/>
    <w:tmpl w:val="988EE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802107"/>
    <w:multiLevelType w:val="hybridMultilevel"/>
    <w:tmpl w:val="3EA477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5874225"/>
    <w:multiLevelType w:val="hybridMultilevel"/>
    <w:tmpl w:val="92F4F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B62903"/>
    <w:multiLevelType w:val="hybridMultilevel"/>
    <w:tmpl w:val="1BF03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7F0ACA"/>
    <w:multiLevelType w:val="hybridMultilevel"/>
    <w:tmpl w:val="1BCE1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044D09"/>
    <w:multiLevelType w:val="hybridMultilevel"/>
    <w:tmpl w:val="38720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324022F"/>
    <w:multiLevelType w:val="hybridMultilevel"/>
    <w:tmpl w:val="1E3C309C"/>
    <w:lvl w:ilvl="0" w:tplc="5B6828A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5DE284F"/>
    <w:multiLevelType w:val="hybridMultilevel"/>
    <w:tmpl w:val="AAD2BF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5605C1"/>
    <w:multiLevelType w:val="hybridMultilevel"/>
    <w:tmpl w:val="BC36F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B4C5E15"/>
    <w:multiLevelType w:val="hybridMultilevel"/>
    <w:tmpl w:val="51D8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A93D8A"/>
    <w:multiLevelType w:val="hybridMultilevel"/>
    <w:tmpl w:val="2AA8C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F76B29"/>
    <w:multiLevelType w:val="hybridMultilevel"/>
    <w:tmpl w:val="67104B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4DE806F0"/>
    <w:multiLevelType w:val="hybridMultilevel"/>
    <w:tmpl w:val="951A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4E8A4608"/>
    <w:multiLevelType w:val="hybridMultilevel"/>
    <w:tmpl w:val="EAD21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ECB1128"/>
    <w:multiLevelType w:val="hybridMultilevel"/>
    <w:tmpl w:val="97F2C8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2C50E6F"/>
    <w:multiLevelType w:val="hybridMultilevel"/>
    <w:tmpl w:val="DF1E3A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74A0BE2"/>
    <w:multiLevelType w:val="hybridMultilevel"/>
    <w:tmpl w:val="1A966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8EC2BE3"/>
    <w:multiLevelType w:val="hybridMultilevel"/>
    <w:tmpl w:val="D0DC3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9CB0CF2"/>
    <w:multiLevelType w:val="hybridMultilevel"/>
    <w:tmpl w:val="9E4C7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B54DA2"/>
    <w:multiLevelType w:val="hybridMultilevel"/>
    <w:tmpl w:val="F5C644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1E3ECF"/>
    <w:multiLevelType w:val="hybridMultilevel"/>
    <w:tmpl w:val="B27E1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F166825"/>
    <w:multiLevelType w:val="hybridMultilevel"/>
    <w:tmpl w:val="3064E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4DD1C2F"/>
    <w:multiLevelType w:val="hybridMultilevel"/>
    <w:tmpl w:val="F8D4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7D6AD7"/>
    <w:multiLevelType w:val="hybridMultilevel"/>
    <w:tmpl w:val="F6B8B1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E491367"/>
    <w:multiLevelType w:val="hybridMultilevel"/>
    <w:tmpl w:val="16507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23"/>
  </w:num>
  <w:num w:numId="3">
    <w:abstractNumId w:val="6"/>
  </w:num>
  <w:num w:numId="4">
    <w:abstractNumId w:val="26"/>
  </w:num>
  <w:num w:numId="5">
    <w:abstractNumId w:val="35"/>
  </w:num>
  <w:num w:numId="6">
    <w:abstractNumId w:val="33"/>
  </w:num>
  <w:num w:numId="7">
    <w:abstractNumId w:val="20"/>
  </w:num>
  <w:num w:numId="8">
    <w:abstractNumId w:val="2"/>
  </w:num>
  <w:num w:numId="9">
    <w:abstractNumId w:val="9"/>
  </w:num>
  <w:num w:numId="10">
    <w:abstractNumId w:val="18"/>
  </w:num>
  <w:num w:numId="11">
    <w:abstractNumId w:val="13"/>
  </w:num>
  <w:num w:numId="12">
    <w:abstractNumId w:val="24"/>
  </w:num>
  <w:num w:numId="13">
    <w:abstractNumId w:val="0"/>
  </w:num>
  <w:num w:numId="14">
    <w:abstractNumId w:val="8"/>
  </w:num>
  <w:num w:numId="15">
    <w:abstractNumId w:val="3"/>
  </w:num>
  <w:num w:numId="16">
    <w:abstractNumId w:val="31"/>
  </w:num>
  <w:num w:numId="17">
    <w:abstractNumId w:val="34"/>
  </w:num>
  <w:num w:numId="18">
    <w:abstractNumId w:val="25"/>
  </w:num>
  <w:num w:numId="19">
    <w:abstractNumId w:val="17"/>
  </w:num>
  <w:num w:numId="20">
    <w:abstractNumId w:val="36"/>
  </w:num>
  <w:num w:numId="21">
    <w:abstractNumId w:val="28"/>
  </w:num>
  <w:num w:numId="22">
    <w:abstractNumId w:val="38"/>
  </w:num>
  <w:num w:numId="23">
    <w:abstractNumId w:val="39"/>
  </w:num>
  <w:num w:numId="24">
    <w:abstractNumId w:val="11"/>
  </w:num>
  <w:num w:numId="25">
    <w:abstractNumId w:val="16"/>
  </w:num>
  <w:num w:numId="26">
    <w:abstractNumId w:val="5"/>
  </w:num>
  <w:num w:numId="27">
    <w:abstractNumId w:val="29"/>
  </w:num>
  <w:num w:numId="28">
    <w:abstractNumId w:val="32"/>
  </w:num>
  <w:num w:numId="29">
    <w:abstractNumId w:val="37"/>
  </w:num>
  <w:num w:numId="30">
    <w:abstractNumId w:val="12"/>
  </w:num>
  <w:num w:numId="31">
    <w:abstractNumId w:val="4"/>
  </w:num>
  <w:num w:numId="32">
    <w:abstractNumId w:val="27"/>
  </w:num>
  <w:num w:numId="33">
    <w:abstractNumId w:val="19"/>
  </w:num>
  <w:num w:numId="34">
    <w:abstractNumId w:val="10"/>
  </w:num>
  <w:num w:numId="35">
    <w:abstractNumId w:val="14"/>
  </w:num>
  <w:num w:numId="36">
    <w:abstractNumId w:val="30"/>
  </w:num>
  <w:num w:numId="37">
    <w:abstractNumId w:val="15"/>
  </w:num>
  <w:num w:numId="38">
    <w:abstractNumId w:val="21"/>
  </w:num>
  <w:num w:numId="39">
    <w:abstractNumId w:val="1"/>
  </w:num>
  <w:num w:numId="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oNotDisplayPageBoundaries/>
  <w:embedSystemFonts/>
  <w:trackRevisions/>
  <w:doNotTrackMove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footnotePr>
    <w:footnote w:id="-1"/>
    <w:footnote w:id="0"/>
  </w:footnotePr>
  <w:endnotePr>
    <w:endnote w:id="-1"/>
    <w:endnote w:id="0"/>
  </w:endnotePr>
  <w:compat>
    <w:doNotAutofitConstrainedTables/>
    <w:splitPgBreakAndParaMark/>
    <w:doNotVertAlignCellWithSp/>
    <w:doNotBreakConstrainedForcedTable/>
    <w:useAnsiKerningPairs/>
    <w:cachedColBalance/>
    <w:compatSetting w:name="compatibilityMode" w:uri="http://schemas.microsoft.com/office/word" w:val="12"/>
  </w:compat>
  <w:rsids>
    <w:rsidRoot w:val="00D65D3A"/>
    <w:rsid w:val="0000189D"/>
    <w:rsid w:val="00002CD4"/>
    <w:rsid w:val="00012C6C"/>
    <w:rsid w:val="00012C86"/>
    <w:rsid w:val="000150B7"/>
    <w:rsid w:val="000169E0"/>
    <w:rsid w:val="000207AE"/>
    <w:rsid w:val="00021A6E"/>
    <w:rsid w:val="000222AA"/>
    <w:rsid w:val="00024BEE"/>
    <w:rsid w:val="000263F5"/>
    <w:rsid w:val="00026EED"/>
    <w:rsid w:val="00036651"/>
    <w:rsid w:val="000366FB"/>
    <w:rsid w:val="000370BF"/>
    <w:rsid w:val="00040F08"/>
    <w:rsid w:val="00041711"/>
    <w:rsid w:val="00041F7B"/>
    <w:rsid w:val="00043794"/>
    <w:rsid w:val="00043B84"/>
    <w:rsid w:val="00043C1C"/>
    <w:rsid w:val="00044C30"/>
    <w:rsid w:val="00052535"/>
    <w:rsid w:val="00052E7C"/>
    <w:rsid w:val="00054AFD"/>
    <w:rsid w:val="00056904"/>
    <w:rsid w:val="00060DFE"/>
    <w:rsid w:val="00062754"/>
    <w:rsid w:val="000635BD"/>
    <w:rsid w:val="00063827"/>
    <w:rsid w:val="0006413B"/>
    <w:rsid w:val="00064E7B"/>
    <w:rsid w:val="00073EB5"/>
    <w:rsid w:val="000745AE"/>
    <w:rsid w:val="00077264"/>
    <w:rsid w:val="00077A87"/>
    <w:rsid w:val="00080870"/>
    <w:rsid w:val="00084DB0"/>
    <w:rsid w:val="00084E35"/>
    <w:rsid w:val="00090B99"/>
    <w:rsid w:val="00092281"/>
    <w:rsid w:val="00092A1A"/>
    <w:rsid w:val="00092FAC"/>
    <w:rsid w:val="000945D3"/>
    <w:rsid w:val="000948B6"/>
    <w:rsid w:val="000963DB"/>
    <w:rsid w:val="00096DA3"/>
    <w:rsid w:val="00096F2D"/>
    <w:rsid w:val="000A1E76"/>
    <w:rsid w:val="000A27A7"/>
    <w:rsid w:val="000A3F1F"/>
    <w:rsid w:val="000A7CE5"/>
    <w:rsid w:val="000B0877"/>
    <w:rsid w:val="000B2555"/>
    <w:rsid w:val="000B47BC"/>
    <w:rsid w:val="000B5E03"/>
    <w:rsid w:val="000B7850"/>
    <w:rsid w:val="000C0FA1"/>
    <w:rsid w:val="000C39A1"/>
    <w:rsid w:val="000C5F1D"/>
    <w:rsid w:val="000C6B0D"/>
    <w:rsid w:val="000C6D73"/>
    <w:rsid w:val="000D28D0"/>
    <w:rsid w:val="000D2CC3"/>
    <w:rsid w:val="000D3F0C"/>
    <w:rsid w:val="000D4E61"/>
    <w:rsid w:val="000D6604"/>
    <w:rsid w:val="000E3A1C"/>
    <w:rsid w:val="000E4792"/>
    <w:rsid w:val="000F15FF"/>
    <w:rsid w:val="000F3A65"/>
    <w:rsid w:val="000F4023"/>
    <w:rsid w:val="000F6B0A"/>
    <w:rsid w:val="000F76F7"/>
    <w:rsid w:val="00101688"/>
    <w:rsid w:val="00102074"/>
    <w:rsid w:val="001070B8"/>
    <w:rsid w:val="001123E9"/>
    <w:rsid w:val="0011361C"/>
    <w:rsid w:val="0012152B"/>
    <w:rsid w:val="00121FED"/>
    <w:rsid w:val="00122B2B"/>
    <w:rsid w:val="0012333E"/>
    <w:rsid w:val="0012520F"/>
    <w:rsid w:val="00130671"/>
    <w:rsid w:val="00131F44"/>
    <w:rsid w:val="00132D52"/>
    <w:rsid w:val="00133A2E"/>
    <w:rsid w:val="0013520F"/>
    <w:rsid w:val="001361AB"/>
    <w:rsid w:val="001373F4"/>
    <w:rsid w:val="001467FE"/>
    <w:rsid w:val="00156F38"/>
    <w:rsid w:val="00157072"/>
    <w:rsid w:val="00157BEF"/>
    <w:rsid w:val="00166313"/>
    <w:rsid w:val="00170CF0"/>
    <w:rsid w:val="00170DBA"/>
    <w:rsid w:val="001727FD"/>
    <w:rsid w:val="00172AC5"/>
    <w:rsid w:val="00174D8C"/>
    <w:rsid w:val="00174EAB"/>
    <w:rsid w:val="0017676E"/>
    <w:rsid w:val="001779A4"/>
    <w:rsid w:val="00177D27"/>
    <w:rsid w:val="001803A7"/>
    <w:rsid w:val="001812F4"/>
    <w:rsid w:val="001818A5"/>
    <w:rsid w:val="00190782"/>
    <w:rsid w:val="001919FF"/>
    <w:rsid w:val="00192FCE"/>
    <w:rsid w:val="00194453"/>
    <w:rsid w:val="0019496D"/>
    <w:rsid w:val="00195C8E"/>
    <w:rsid w:val="00197572"/>
    <w:rsid w:val="001979B2"/>
    <w:rsid w:val="00197E83"/>
    <w:rsid w:val="001A7195"/>
    <w:rsid w:val="001B1060"/>
    <w:rsid w:val="001B22C2"/>
    <w:rsid w:val="001B2A21"/>
    <w:rsid w:val="001B4A21"/>
    <w:rsid w:val="001B4E3E"/>
    <w:rsid w:val="001B5A4B"/>
    <w:rsid w:val="001B65CF"/>
    <w:rsid w:val="001B6877"/>
    <w:rsid w:val="001B7AED"/>
    <w:rsid w:val="001B7F35"/>
    <w:rsid w:val="001C0B01"/>
    <w:rsid w:val="001C1FFD"/>
    <w:rsid w:val="001C4170"/>
    <w:rsid w:val="001D2E92"/>
    <w:rsid w:val="001D32AD"/>
    <w:rsid w:val="001D5952"/>
    <w:rsid w:val="001D7995"/>
    <w:rsid w:val="001E0F3C"/>
    <w:rsid w:val="001E1111"/>
    <w:rsid w:val="001E25C6"/>
    <w:rsid w:val="001E473F"/>
    <w:rsid w:val="001E4C53"/>
    <w:rsid w:val="001E5BD3"/>
    <w:rsid w:val="001F2DA7"/>
    <w:rsid w:val="001F668D"/>
    <w:rsid w:val="001F7D37"/>
    <w:rsid w:val="001F7DE7"/>
    <w:rsid w:val="00201611"/>
    <w:rsid w:val="00202BEA"/>
    <w:rsid w:val="0020344D"/>
    <w:rsid w:val="00206638"/>
    <w:rsid w:val="0020674A"/>
    <w:rsid w:val="00210B08"/>
    <w:rsid w:val="00210E3C"/>
    <w:rsid w:val="00212DAC"/>
    <w:rsid w:val="00213B86"/>
    <w:rsid w:val="002164CC"/>
    <w:rsid w:val="00221D41"/>
    <w:rsid w:val="00225024"/>
    <w:rsid w:val="00226ADB"/>
    <w:rsid w:val="0023038F"/>
    <w:rsid w:val="00233562"/>
    <w:rsid w:val="002335C8"/>
    <w:rsid w:val="00233E34"/>
    <w:rsid w:val="00233F0D"/>
    <w:rsid w:val="002344FB"/>
    <w:rsid w:val="00234852"/>
    <w:rsid w:val="002354CF"/>
    <w:rsid w:val="0023588E"/>
    <w:rsid w:val="00240D7F"/>
    <w:rsid w:val="00244EC5"/>
    <w:rsid w:val="002517AD"/>
    <w:rsid w:val="00252930"/>
    <w:rsid w:val="002530AC"/>
    <w:rsid w:val="0025450D"/>
    <w:rsid w:val="00255387"/>
    <w:rsid w:val="00256874"/>
    <w:rsid w:val="00256ECC"/>
    <w:rsid w:val="002579A0"/>
    <w:rsid w:val="002611F9"/>
    <w:rsid w:val="0026194B"/>
    <w:rsid w:val="00261BC6"/>
    <w:rsid w:val="00264161"/>
    <w:rsid w:val="00267C3E"/>
    <w:rsid w:val="00272DC8"/>
    <w:rsid w:val="00272F4E"/>
    <w:rsid w:val="002751B5"/>
    <w:rsid w:val="00275231"/>
    <w:rsid w:val="002753C0"/>
    <w:rsid w:val="00275C0B"/>
    <w:rsid w:val="002772C4"/>
    <w:rsid w:val="00277439"/>
    <w:rsid w:val="002828DB"/>
    <w:rsid w:val="00284BE1"/>
    <w:rsid w:val="00286328"/>
    <w:rsid w:val="00287B54"/>
    <w:rsid w:val="002904A8"/>
    <w:rsid w:val="0029144C"/>
    <w:rsid w:val="002921D6"/>
    <w:rsid w:val="002927D5"/>
    <w:rsid w:val="00292953"/>
    <w:rsid w:val="002936A4"/>
    <w:rsid w:val="00293D68"/>
    <w:rsid w:val="002967DC"/>
    <w:rsid w:val="00297B93"/>
    <w:rsid w:val="002A5C22"/>
    <w:rsid w:val="002A6153"/>
    <w:rsid w:val="002B0550"/>
    <w:rsid w:val="002B0916"/>
    <w:rsid w:val="002B287E"/>
    <w:rsid w:val="002B298B"/>
    <w:rsid w:val="002C0E3B"/>
    <w:rsid w:val="002C1661"/>
    <w:rsid w:val="002C5940"/>
    <w:rsid w:val="002D1CE2"/>
    <w:rsid w:val="002D56FB"/>
    <w:rsid w:val="002D5F5D"/>
    <w:rsid w:val="002E1FD2"/>
    <w:rsid w:val="002E4D07"/>
    <w:rsid w:val="002E6676"/>
    <w:rsid w:val="002E66DB"/>
    <w:rsid w:val="002F1EA0"/>
    <w:rsid w:val="002F4532"/>
    <w:rsid w:val="002F4D86"/>
    <w:rsid w:val="002F5210"/>
    <w:rsid w:val="0030105A"/>
    <w:rsid w:val="003015D8"/>
    <w:rsid w:val="00301A33"/>
    <w:rsid w:val="003024B0"/>
    <w:rsid w:val="00303BE9"/>
    <w:rsid w:val="003059D7"/>
    <w:rsid w:val="00306076"/>
    <w:rsid w:val="00306247"/>
    <w:rsid w:val="00307636"/>
    <w:rsid w:val="003106CC"/>
    <w:rsid w:val="003132CD"/>
    <w:rsid w:val="00313704"/>
    <w:rsid w:val="00317260"/>
    <w:rsid w:val="003205EC"/>
    <w:rsid w:val="00320861"/>
    <w:rsid w:val="00320BA8"/>
    <w:rsid w:val="00324EA4"/>
    <w:rsid w:val="003264F4"/>
    <w:rsid w:val="00327383"/>
    <w:rsid w:val="00331E8F"/>
    <w:rsid w:val="00335711"/>
    <w:rsid w:val="00335D6B"/>
    <w:rsid w:val="00340B77"/>
    <w:rsid w:val="00341546"/>
    <w:rsid w:val="00343C98"/>
    <w:rsid w:val="00344217"/>
    <w:rsid w:val="003466C5"/>
    <w:rsid w:val="00347F36"/>
    <w:rsid w:val="003554A9"/>
    <w:rsid w:val="00355A65"/>
    <w:rsid w:val="00355FD6"/>
    <w:rsid w:val="00357A52"/>
    <w:rsid w:val="00361262"/>
    <w:rsid w:val="00362D2B"/>
    <w:rsid w:val="00375836"/>
    <w:rsid w:val="00376A90"/>
    <w:rsid w:val="00382EF7"/>
    <w:rsid w:val="00383FC8"/>
    <w:rsid w:val="00384D02"/>
    <w:rsid w:val="00386170"/>
    <w:rsid w:val="00390A49"/>
    <w:rsid w:val="00391EEB"/>
    <w:rsid w:val="00392F6A"/>
    <w:rsid w:val="00394B86"/>
    <w:rsid w:val="00394EFF"/>
    <w:rsid w:val="003960D8"/>
    <w:rsid w:val="00396866"/>
    <w:rsid w:val="003968F6"/>
    <w:rsid w:val="003A43D8"/>
    <w:rsid w:val="003A5A03"/>
    <w:rsid w:val="003A67C6"/>
    <w:rsid w:val="003A792D"/>
    <w:rsid w:val="003B089A"/>
    <w:rsid w:val="003B3E46"/>
    <w:rsid w:val="003B3E4C"/>
    <w:rsid w:val="003B5E02"/>
    <w:rsid w:val="003B5F9E"/>
    <w:rsid w:val="003B66BF"/>
    <w:rsid w:val="003C03A2"/>
    <w:rsid w:val="003C2126"/>
    <w:rsid w:val="003C463E"/>
    <w:rsid w:val="003C46A0"/>
    <w:rsid w:val="003C567D"/>
    <w:rsid w:val="003C6757"/>
    <w:rsid w:val="003C6798"/>
    <w:rsid w:val="003D0818"/>
    <w:rsid w:val="003D24AE"/>
    <w:rsid w:val="003D2DCE"/>
    <w:rsid w:val="003D569B"/>
    <w:rsid w:val="003E2825"/>
    <w:rsid w:val="003E48D8"/>
    <w:rsid w:val="003F04E6"/>
    <w:rsid w:val="003F1E4B"/>
    <w:rsid w:val="003F37DC"/>
    <w:rsid w:val="003F3CCE"/>
    <w:rsid w:val="003F3DE8"/>
    <w:rsid w:val="003F3EEA"/>
    <w:rsid w:val="003F4733"/>
    <w:rsid w:val="003F76A2"/>
    <w:rsid w:val="004002F1"/>
    <w:rsid w:val="00400642"/>
    <w:rsid w:val="00401691"/>
    <w:rsid w:val="00403449"/>
    <w:rsid w:val="00404403"/>
    <w:rsid w:val="004045B3"/>
    <w:rsid w:val="004054C7"/>
    <w:rsid w:val="00411137"/>
    <w:rsid w:val="0041246A"/>
    <w:rsid w:val="0041464E"/>
    <w:rsid w:val="004173FE"/>
    <w:rsid w:val="00423DC4"/>
    <w:rsid w:val="00423EA0"/>
    <w:rsid w:val="00427479"/>
    <w:rsid w:val="0042749A"/>
    <w:rsid w:val="00427879"/>
    <w:rsid w:val="00427B67"/>
    <w:rsid w:val="00434157"/>
    <w:rsid w:val="00434420"/>
    <w:rsid w:val="00435064"/>
    <w:rsid w:val="00441DCC"/>
    <w:rsid w:val="00442A64"/>
    <w:rsid w:val="00442E7A"/>
    <w:rsid w:val="0044438A"/>
    <w:rsid w:val="004449B5"/>
    <w:rsid w:val="00457D8A"/>
    <w:rsid w:val="00460CD2"/>
    <w:rsid w:val="00461A71"/>
    <w:rsid w:val="00461D80"/>
    <w:rsid w:val="00461DD4"/>
    <w:rsid w:val="00463AA8"/>
    <w:rsid w:val="0046689A"/>
    <w:rsid w:val="00467F76"/>
    <w:rsid w:val="00470A99"/>
    <w:rsid w:val="00474373"/>
    <w:rsid w:val="00475AFC"/>
    <w:rsid w:val="00476AB4"/>
    <w:rsid w:val="00477098"/>
    <w:rsid w:val="00477A14"/>
    <w:rsid w:val="0048146F"/>
    <w:rsid w:val="00481FA4"/>
    <w:rsid w:val="004821A4"/>
    <w:rsid w:val="0048669F"/>
    <w:rsid w:val="004949AA"/>
    <w:rsid w:val="00495F36"/>
    <w:rsid w:val="004978BD"/>
    <w:rsid w:val="004A154A"/>
    <w:rsid w:val="004A351A"/>
    <w:rsid w:val="004A35AA"/>
    <w:rsid w:val="004A5230"/>
    <w:rsid w:val="004A5584"/>
    <w:rsid w:val="004B19D9"/>
    <w:rsid w:val="004B256E"/>
    <w:rsid w:val="004C0391"/>
    <w:rsid w:val="004C053D"/>
    <w:rsid w:val="004C0B1A"/>
    <w:rsid w:val="004C636C"/>
    <w:rsid w:val="004C73A3"/>
    <w:rsid w:val="004D0591"/>
    <w:rsid w:val="004D5773"/>
    <w:rsid w:val="004D665A"/>
    <w:rsid w:val="004D6943"/>
    <w:rsid w:val="004D71A2"/>
    <w:rsid w:val="004E0E8E"/>
    <w:rsid w:val="004E347E"/>
    <w:rsid w:val="004F223C"/>
    <w:rsid w:val="00500826"/>
    <w:rsid w:val="00501BB4"/>
    <w:rsid w:val="00501F6C"/>
    <w:rsid w:val="0050507D"/>
    <w:rsid w:val="00506145"/>
    <w:rsid w:val="005061EC"/>
    <w:rsid w:val="00510557"/>
    <w:rsid w:val="00510A26"/>
    <w:rsid w:val="00512BC4"/>
    <w:rsid w:val="00513E4D"/>
    <w:rsid w:val="00517936"/>
    <w:rsid w:val="0052143A"/>
    <w:rsid w:val="0052269D"/>
    <w:rsid w:val="005228DD"/>
    <w:rsid w:val="00523620"/>
    <w:rsid w:val="00524686"/>
    <w:rsid w:val="00530C27"/>
    <w:rsid w:val="00530CD9"/>
    <w:rsid w:val="00531B56"/>
    <w:rsid w:val="00533242"/>
    <w:rsid w:val="00535869"/>
    <w:rsid w:val="00537766"/>
    <w:rsid w:val="0054083E"/>
    <w:rsid w:val="00543669"/>
    <w:rsid w:val="005438F9"/>
    <w:rsid w:val="00546F05"/>
    <w:rsid w:val="00547602"/>
    <w:rsid w:val="00552973"/>
    <w:rsid w:val="0055344B"/>
    <w:rsid w:val="00553E6E"/>
    <w:rsid w:val="005574B5"/>
    <w:rsid w:val="00561767"/>
    <w:rsid w:val="00562246"/>
    <w:rsid w:val="0056375E"/>
    <w:rsid w:val="00573157"/>
    <w:rsid w:val="005805E1"/>
    <w:rsid w:val="005838CA"/>
    <w:rsid w:val="00583E7D"/>
    <w:rsid w:val="00590F68"/>
    <w:rsid w:val="0059157A"/>
    <w:rsid w:val="00592325"/>
    <w:rsid w:val="005A07D4"/>
    <w:rsid w:val="005A1208"/>
    <w:rsid w:val="005A26BB"/>
    <w:rsid w:val="005A34C5"/>
    <w:rsid w:val="005A4C66"/>
    <w:rsid w:val="005A50E9"/>
    <w:rsid w:val="005A5967"/>
    <w:rsid w:val="005A5D36"/>
    <w:rsid w:val="005A7948"/>
    <w:rsid w:val="005A7C8D"/>
    <w:rsid w:val="005B00CC"/>
    <w:rsid w:val="005B05B4"/>
    <w:rsid w:val="005B2DF4"/>
    <w:rsid w:val="005B5728"/>
    <w:rsid w:val="005B7C12"/>
    <w:rsid w:val="005C0B51"/>
    <w:rsid w:val="005C1889"/>
    <w:rsid w:val="005C51C6"/>
    <w:rsid w:val="005C5A16"/>
    <w:rsid w:val="005C77CC"/>
    <w:rsid w:val="005D0FB1"/>
    <w:rsid w:val="005D1171"/>
    <w:rsid w:val="005D1B11"/>
    <w:rsid w:val="005D2C20"/>
    <w:rsid w:val="005D6505"/>
    <w:rsid w:val="005D6ED1"/>
    <w:rsid w:val="005E3646"/>
    <w:rsid w:val="005E579A"/>
    <w:rsid w:val="005E5DA4"/>
    <w:rsid w:val="005E6D43"/>
    <w:rsid w:val="005F50DC"/>
    <w:rsid w:val="005F5649"/>
    <w:rsid w:val="00600FBE"/>
    <w:rsid w:val="0060140E"/>
    <w:rsid w:val="006029AD"/>
    <w:rsid w:val="00602A90"/>
    <w:rsid w:val="0060496C"/>
    <w:rsid w:val="006060FD"/>
    <w:rsid w:val="0060652D"/>
    <w:rsid w:val="0060688F"/>
    <w:rsid w:val="00611768"/>
    <w:rsid w:val="00615ADE"/>
    <w:rsid w:val="00622836"/>
    <w:rsid w:val="006233A7"/>
    <w:rsid w:val="00627C8C"/>
    <w:rsid w:val="0063013B"/>
    <w:rsid w:val="00630CE5"/>
    <w:rsid w:val="00633F78"/>
    <w:rsid w:val="0063430A"/>
    <w:rsid w:val="00640DE8"/>
    <w:rsid w:val="00640E0E"/>
    <w:rsid w:val="00644C9A"/>
    <w:rsid w:val="0064528A"/>
    <w:rsid w:val="0064604D"/>
    <w:rsid w:val="00646E11"/>
    <w:rsid w:val="0065169C"/>
    <w:rsid w:val="00655347"/>
    <w:rsid w:val="006574BE"/>
    <w:rsid w:val="006601E0"/>
    <w:rsid w:val="0066122F"/>
    <w:rsid w:val="00663CC4"/>
    <w:rsid w:val="006660F0"/>
    <w:rsid w:val="006662E4"/>
    <w:rsid w:val="0067018C"/>
    <w:rsid w:val="00670401"/>
    <w:rsid w:val="00672058"/>
    <w:rsid w:val="00675C35"/>
    <w:rsid w:val="00677280"/>
    <w:rsid w:val="006811C7"/>
    <w:rsid w:val="00681986"/>
    <w:rsid w:val="00682770"/>
    <w:rsid w:val="00683393"/>
    <w:rsid w:val="0068436F"/>
    <w:rsid w:val="0069074A"/>
    <w:rsid w:val="00690A01"/>
    <w:rsid w:val="00695DEB"/>
    <w:rsid w:val="00696EAA"/>
    <w:rsid w:val="00697CFA"/>
    <w:rsid w:val="006A090D"/>
    <w:rsid w:val="006A23AA"/>
    <w:rsid w:val="006A38AB"/>
    <w:rsid w:val="006B20BB"/>
    <w:rsid w:val="006B41BE"/>
    <w:rsid w:val="006B5A93"/>
    <w:rsid w:val="006B5BDB"/>
    <w:rsid w:val="006B760B"/>
    <w:rsid w:val="006B7D9E"/>
    <w:rsid w:val="006C0875"/>
    <w:rsid w:val="006C09D4"/>
    <w:rsid w:val="006C5C63"/>
    <w:rsid w:val="006C5FC0"/>
    <w:rsid w:val="006C63BE"/>
    <w:rsid w:val="006C650B"/>
    <w:rsid w:val="006C770D"/>
    <w:rsid w:val="006F55AA"/>
    <w:rsid w:val="006F7A47"/>
    <w:rsid w:val="00700B30"/>
    <w:rsid w:val="00700D7F"/>
    <w:rsid w:val="007016F3"/>
    <w:rsid w:val="0070310F"/>
    <w:rsid w:val="0070358C"/>
    <w:rsid w:val="00703884"/>
    <w:rsid w:val="00705D3A"/>
    <w:rsid w:val="00705DAF"/>
    <w:rsid w:val="0070709F"/>
    <w:rsid w:val="00713BE2"/>
    <w:rsid w:val="00713FF2"/>
    <w:rsid w:val="007164EE"/>
    <w:rsid w:val="00717903"/>
    <w:rsid w:val="00721624"/>
    <w:rsid w:val="007224B0"/>
    <w:rsid w:val="00723416"/>
    <w:rsid w:val="00724A88"/>
    <w:rsid w:val="00737C79"/>
    <w:rsid w:val="00743B54"/>
    <w:rsid w:val="00745871"/>
    <w:rsid w:val="00746DB4"/>
    <w:rsid w:val="007539CC"/>
    <w:rsid w:val="00756283"/>
    <w:rsid w:val="007576F8"/>
    <w:rsid w:val="0076069B"/>
    <w:rsid w:val="00764629"/>
    <w:rsid w:val="00771A3A"/>
    <w:rsid w:val="00774598"/>
    <w:rsid w:val="0077487F"/>
    <w:rsid w:val="0077517F"/>
    <w:rsid w:val="0077553E"/>
    <w:rsid w:val="00777153"/>
    <w:rsid w:val="00777B78"/>
    <w:rsid w:val="00777C56"/>
    <w:rsid w:val="00780181"/>
    <w:rsid w:val="00781870"/>
    <w:rsid w:val="00782C11"/>
    <w:rsid w:val="00790439"/>
    <w:rsid w:val="007927C5"/>
    <w:rsid w:val="00792A9E"/>
    <w:rsid w:val="00792D6A"/>
    <w:rsid w:val="00793125"/>
    <w:rsid w:val="0079661D"/>
    <w:rsid w:val="00797D65"/>
    <w:rsid w:val="007A069E"/>
    <w:rsid w:val="007B0231"/>
    <w:rsid w:val="007B07B3"/>
    <w:rsid w:val="007B0804"/>
    <w:rsid w:val="007B2A84"/>
    <w:rsid w:val="007B51EF"/>
    <w:rsid w:val="007C0BB1"/>
    <w:rsid w:val="007C17BC"/>
    <w:rsid w:val="007C4146"/>
    <w:rsid w:val="007C4945"/>
    <w:rsid w:val="007C6636"/>
    <w:rsid w:val="007C7882"/>
    <w:rsid w:val="007D090B"/>
    <w:rsid w:val="007D14E6"/>
    <w:rsid w:val="007D1AD2"/>
    <w:rsid w:val="007D23DB"/>
    <w:rsid w:val="007D3734"/>
    <w:rsid w:val="007D3A58"/>
    <w:rsid w:val="007D701C"/>
    <w:rsid w:val="007E025B"/>
    <w:rsid w:val="007E0F81"/>
    <w:rsid w:val="007E1313"/>
    <w:rsid w:val="007E1393"/>
    <w:rsid w:val="007E4AF4"/>
    <w:rsid w:val="007E6E0E"/>
    <w:rsid w:val="007F01D7"/>
    <w:rsid w:val="007F091B"/>
    <w:rsid w:val="007F0DD4"/>
    <w:rsid w:val="007F2F29"/>
    <w:rsid w:val="007F6823"/>
    <w:rsid w:val="00801629"/>
    <w:rsid w:val="00803774"/>
    <w:rsid w:val="00805E72"/>
    <w:rsid w:val="008069E2"/>
    <w:rsid w:val="00807354"/>
    <w:rsid w:val="008105C9"/>
    <w:rsid w:val="008110AC"/>
    <w:rsid w:val="008125E2"/>
    <w:rsid w:val="008142CC"/>
    <w:rsid w:val="00815173"/>
    <w:rsid w:val="00815CE5"/>
    <w:rsid w:val="00816DE4"/>
    <w:rsid w:val="00816F63"/>
    <w:rsid w:val="00822D62"/>
    <w:rsid w:val="008238CE"/>
    <w:rsid w:val="00831220"/>
    <w:rsid w:val="0083615C"/>
    <w:rsid w:val="008402E2"/>
    <w:rsid w:val="008410C8"/>
    <w:rsid w:val="00842A37"/>
    <w:rsid w:val="0084331B"/>
    <w:rsid w:val="00845F41"/>
    <w:rsid w:val="008474BF"/>
    <w:rsid w:val="00850866"/>
    <w:rsid w:val="00851133"/>
    <w:rsid w:val="0085258C"/>
    <w:rsid w:val="00852B5D"/>
    <w:rsid w:val="00853A4A"/>
    <w:rsid w:val="00855BD4"/>
    <w:rsid w:val="008562EB"/>
    <w:rsid w:val="00857341"/>
    <w:rsid w:val="00861924"/>
    <w:rsid w:val="00862847"/>
    <w:rsid w:val="00863EEA"/>
    <w:rsid w:val="00864071"/>
    <w:rsid w:val="0086766E"/>
    <w:rsid w:val="00870D3D"/>
    <w:rsid w:val="00872A9D"/>
    <w:rsid w:val="00872DCC"/>
    <w:rsid w:val="0087316D"/>
    <w:rsid w:val="00873CA4"/>
    <w:rsid w:val="008771CF"/>
    <w:rsid w:val="00880EFE"/>
    <w:rsid w:val="008817B5"/>
    <w:rsid w:val="00886B69"/>
    <w:rsid w:val="00887068"/>
    <w:rsid w:val="00890A70"/>
    <w:rsid w:val="008923AD"/>
    <w:rsid w:val="008938C5"/>
    <w:rsid w:val="00895820"/>
    <w:rsid w:val="00896124"/>
    <w:rsid w:val="008A22FA"/>
    <w:rsid w:val="008A3395"/>
    <w:rsid w:val="008A405F"/>
    <w:rsid w:val="008A4126"/>
    <w:rsid w:val="008A7E9C"/>
    <w:rsid w:val="008B4A32"/>
    <w:rsid w:val="008B5990"/>
    <w:rsid w:val="008B5D57"/>
    <w:rsid w:val="008B7EFC"/>
    <w:rsid w:val="008C0187"/>
    <w:rsid w:val="008C187B"/>
    <w:rsid w:val="008C4D35"/>
    <w:rsid w:val="008C54D2"/>
    <w:rsid w:val="008C76BA"/>
    <w:rsid w:val="008D2320"/>
    <w:rsid w:val="008D5C02"/>
    <w:rsid w:val="008D79E0"/>
    <w:rsid w:val="008E0A32"/>
    <w:rsid w:val="008E12F6"/>
    <w:rsid w:val="008E1A53"/>
    <w:rsid w:val="008E3E93"/>
    <w:rsid w:val="008E56ED"/>
    <w:rsid w:val="008E78B0"/>
    <w:rsid w:val="008F0896"/>
    <w:rsid w:val="0090023E"/>
    <w:rsid w:val="00900244"/>
    <w:rsid w:val="009027F6"/>
    <w:rsid w:val="0090315D"/>
    <w:rsid w:val="00904B71"/>
    <w:rsid w:val="00904BBB"/>
    <w:rsid w:val="009061C8"/>
    <w:rsid w:val="00906C65"/>
    <w:rsid w:val="00910590"/>
    <w:rsid w:val="00921D9C"/>
    <w:rsid w:val="0092373E"/>
    <w:rsid w:val="00925CC4"/>
    <w:rsid w:val="0093107D"/>
    <w:rsid w:val="009328E1"/>
    <w:rsid w:val="009330E0"/>
    <w:rsid w:val="009341FC"/>
    <w:rsid w:val="00934310"/>
    <w:rsid w:val="00935243"/>
    <w:rsid w:val="00937039"/>
    <w:rsid w:val="009371D8"/>
    <w:rsid w:val="00940A0E"/>
    <w:rsid w:val="00940DCB"/>
    <w:rsid w:val="00942C29"/>
    <w:rsid w:val="00943835"/>
    <w:rsid w:val="00944D5E"/>
    <w:rsid w:val="00945E7F"/>
    <w:rsid w:val="0094711D"/>
    <w:rsid w:val="009520C0"/>
    <w:rsid w:val="009545AD"/>
    <w:rsid w:val="009560EE"/>
    <w:rsid w:val="00956404"/>
    <w:rsid w:val="00957B48"/>
    <w:rsid w:val="009601CD"/>
    <w:rsid w:val="00961C1B"/>
    <w:rsid w:val="00962614"/>
    <w:rsid w:val="00962841"/>
    <w:rsid w:val="00964A3D"/>
    <w:rsid w:val="009675EF"/>
    <w:rsid w:val="009704E4"/>
    <w:rsid w:val="00971D66"/>
    <w:rsid w:val="009729AE"/>
    <w:rsid w:val="0097565E"/>
    <w:rsid w:val="00990FAE"/>
    <w:rsid w:val="00992706"/>
    <w:rsid w:val="00992B38"/>
    <w:rsid w:val="00993792"/>
    <w:rsid w:val="00995BF4"/>
    <w:rsid w:val="009A01DE"/>
    <w:rsid w:val="009A0AF6"/>
    <w:rsid w:val="009A325B"/>
    <w:rsid w:val="009A5305"/>
    <w:rsid w:val="009A7B94"/>
    <w:rsid w:val="009B04E8"/>
    <w:rsid w:val="009B1EE6"/>
    <w:rsid w:val="009B4068"/>
    <w:rsid w:val="009B4FB9"/>
    <w:rsid w:val="009B7326"/>
    <w:rsid w:val="009B78CB"/>
    <w:rsid w:val="009B7E82"/>
    <w:rsid w:val="009C4385"/>
    <w:rsid w:val="009C5C95"/>
    <w:rsid w:val="009D2981"/>
    <w:rsid w:val="009D32EB"/>
    <w:rsid w:val="009D533D"/>
    <w:rsid w:val="009D53C0"/>
    <w:rsid w:val="009E15FD"/>
    <w:rsid w:val="009E2E15"/>
    <w:rsid w:val="009E72CA"/>
    <w:rsid w:val="009E7C6D"/>
    <w:rsid w:val="009F074E"/>
    <w:rsid w:val="009F5274"/>
    <w:rsid w:val="009F6D63"/>
    <w:rsid w:val="00A014F8"/>
    <w:rsid w:val="00A015B4"/>
    <w:rsid w:val="00A06325"/>
    <w:rsid w:val="00A0680C"/>
    <w:rsid w:val="00A13038"/>
    <w:rsid w:val="00A15B4F"/>
    <w:rsid w:val="00A16859"/>
    <w:rsid w:val="00A17FEA"/>
    <w:rsid w:val="00A2404D"/>
    <w:rsid w:val="00A247D4"/>
    <w:rsid w:val="00A31830"/>
    <w:rsid w:val="00A31E44"/>
    <w:rsid w:val="00A32A6A"/>
    <w:rsid w:val="00A33440"/>
    <w:rsid w:val="00A3544A"/>
    <w:rsid w:val="00A36A5A"/>
    <w:rsid w:val="00A40116"/>
    <w:rsid w:val="00A409D6"/>
    <w:rsid w:val="00A4186B"/>
    <w:rsid w:val="00A45811"/>
    <w:rsid w:val="00A46A6A"/>
    <w:rsid w:val="00A46E9B"/>
    <w:rsid w:val="00A47FDF"/>
    <w:rsid w:val="00A50A6C"/>
    <w:rsid w:val="00A545DC"/>
    <w:rsid w:val="00A56BEC"/>
    <w:rsid w:val="00A57505"/>
    <w:rsid w:val="00A60403"/>
    <w:rsid w:val="00A61725"/>
    <w:rsid w:val="00A6320E"/>
    <w:rsid w:val="00A65AD1"/>
    <w:rsid w:val="00A705CC"/>
    <w:rsid w:val="00A72F39"/>
    <w:rsid w:val="00A80FBA"/>
    <w:rsid w:val="00A820F9"/>
    <w:rsid w:val="00A83831"/>
    <w:rsid w:val="00A840C9"/>
    <w:rsid w:val="00A85519"/>
    <w:rsid w:val="00A87132"/>
    <w:rsid w:val="00A926DF"/>
    <w:rsid w:val="00A927FD"/>
    <w:rsid w:val="00A92B7E"/>
    <w:rsid w:val="00A93FDC"/>
    <w:rsid w:val="00A94303"/>
    <w:rsid w:val="00A96AF8"/>
    <w:rsid w:val="00A96B21"/>
    <w:rsid w:val="00A96E07"/>
    <w:rsid w:val="00A977C1"/>
    <w:rsid w:val="00AA05D1"/>
    <w:rsid w:val="00AA09B8"/>
    <w:rsid w:val="00AA224E"/>
    <w:rsid w:val="00AA3A4C"/>
    <w:rsid w:val="00AA3C33"/>
    <w:rsid w:val="00AA6D9C"/>
    <w:rsid w:val="00AA73C1"/>
    <w:rsid w:val="00AA7BC7"/>
    <w:rsid w:val="00AB3FB4"/>
    <w:rsid w:val="00AB4E76"/>
    <w:rsid w:val="00AB6DB9"/>
    <w:rsid w:val="00AC038C"/>
    <w:rsid w:val="00AC4E79"/>
    <w:rsid w:val="00AC6B0F"/>
    <w:rsid w:val="00AD1BE7"/>
    <w:rsid w:val="00AD2E86"/>
    <w:rsid w:val="00AD30E6"/>
    <w:rsid w:val="00AD432D"/>
    <w:rsid w:val="00AE1AF3"/>
    <w:rsid w:val="00AE464D"/>
    <w:rsid w:val="00AE53A6"/>
    <w:rsid w:val="00AE69CF"/>
    <w:rsid w:val="00AF128E"/>
    <w:rsid w:val="00AF285D"/>
    <w:rsid w:val="00AF7D32"/>
    <w:rsid w:val="00B00F7D"/>
    <w:rsid w:val="00B06F1E"/>
    <w:rsid w:val="00B072B3"/>
    <w:rsid w:val="00B1200F"/>
    <w:rsid w:val="00B154F6"/>
    <w:rsid w:val="00B165E6"/>
    <w:rsid w:val="00B22863"/>
    <w:rsid w:val="00B27880"/>
    <w:rsid w:val="00B32169"/>
    <w:rsid w:val="00B330F7"/>
    <w:rsid w:val="00B356EF"/>
    <w:rsid w:val="00B3701A"/>
    <w:rsid w:val="00B41E6F"/>
    <w:rsid w:val="00B439D4"/>
    <w:rsid w:val="00B448C6"/>
    <w:rsid w:val="00B45344"/>
    <w:rsid w:val="00B45F0E"/>
    <w:rsid w:val="00B52ACC"/>
    <w:rsid w:val="00B52BC0"/>
    <w:rsid w:val="00B54E90"/>
    <w:rsid w:val="00B60397"/>
    <w:rsid w:val="00B60F8F"/>
    <w:rsid w:val="00B63109"/>
    <w:rsid w:val="00B64140"/>
    <w:rsid w:val="00B641D7"/>
    <w:rsid w:val="00B655EB"/>
    <w:rsid w:val="00B67D04"/>
    <w:rsid w:val="00B71397"/>
    <w:rsid w:val="00B7141E"/>
    <w:rsid w:val="00B73A1E"/>
    <w:rsid w:val="00B74FC0"/>
    <w:rsid w:val="00B752C2"/>
    <w:rsid w:val="00B807CF"/>
    <w:rsid w:val="00B818C1"/>
    <w:rsid w:val="00B82A8B"/>
    <w:rsid w:val="00B82D3C"/>
    <w:rsid w:val="00B85605"/>
    <w:rsid w:val="00B877B9"/>
    <w:rsid w:val="00B8786B"/>
    <w:rsid w:val="00B907B7"/>
    <w:rsid w:val="00B908C7"/>
    <w:rsid w:val="00B91432"/>
    <w:rsid w:val="00B91A6E"/>
    <w:rsid w:val="00B93978"/>
    <w:rsid w:val="00B93D9B"/>
    <w:rsid w:val="00BA0320"/>
    <w:rsid w:val="00BA0D01"/>
    <w:rsid w:val="00BA10CA"/>
    <w:rsid w:val="00BA3C54"/>
    <w:rsid w:val="00BA596F"/>
    <w:rsid w:val="00BA64D4"/>
    <w:rsid w:val="00BB337C"/>
    <w:rsid w:val="00BB5E4C"/>
    <w:rsid w:val="00BB7379"/>
    <w:rsid w:val="00BB7AC7"/>
    <w:rsid w:val="00BC07F1"/>
    <w:rsid w:val="00BC2082"/>
    <w:rsid w:val="00BC3BC4"/>
    <w:rsid w:val="00BC4C4C"/>
    <w:rsid w:val="00BC5039"/>
    <w:rsid w:val="00BC7197"/>
    <w:rsid w:val="00BD2B3B"/>
    <w:rsid w:val="00BD33DE"/>
    <w:rsid w:val="00BD61F1"/>
    <w:rsid w:val="00BD6D2E"/>
    <w:rsid w:val="00BD742B"/>
    <w:rsid w:val="00BD7B49"/>
    <w:rsid w:val="00BD7F3C"/>
    <w:rsid w:val="00BE0629"/>
    <w:rsid w:val="00BE119D"/>
    <w:rsid w:val="00BE1A0C"/>
    <w:rsid w:val="00BE4FA6"/>
    <w:rsid w:val="00BE50D5"/>
    <w:rsid w:val="00BE530B"/>
    <w:rsid w:val="00BF45D8"/>
    <w:rsid w:val="00C017CB"/>
    <w:rsid w:val="00C0596F"/>
    <w:rsid w:val="00C07480"/>
    <w:rsid w:val="00C076A1"/>
    <w:rsid w:val="00C1240E"/>
    <w:rsid w:val="00C12691"/>
    <w:rsid w:val="00C13B0F"/>
    <w:rsid w:val="00C14B4B"/>
    <w:rsid w:val="00C17D61"/>
    <w:rsid w:val="00C20458"/>
    <w:rsid w:val="00C227D3"/>
    <w:rsid w:val="00C271F1"/>
    <w:rsid w:val="00C3086E"/>
    <w:rsid w:val="00C3601E"/>
    <w:rsid w:val="00C362F6"/>
    <w:rsid w:val="00C36667"/>
    <w:rsid w:val="00C3772F"/>
    <w:rsid w:val="00C40649"/>
    <w:rsid w:val="00C41284"/>
    <w:rsid w:val="00C423D6"/>
    <w:rsid w:val="00C43CDF"/>
    <w:rsid w:val="00C44E2D"/>
    <w:rsid w:val="00C45E22"/>
    <w:rsid w:val="00C47BE9"/>
    <w:rsid w:val="00C50F0A"/>
    <w:rsid w:val="00C55C17"/>
    <w:rsid w:val="00C56DEF"/>
    <w:rsid w:val="00C57E58"/>
    <w:rsid w:val="00C614E1"/>
    <w:rsid w:val="00C63F21"/>
    <w:rsid w:val="00C63F25"/>
    <w:rsid w:val="00C648B4"/>
    <w:rsid w:val="00C66668"/>
    <w:rsid w:val="00C67494"/>
    <w:rsid w:val="00C67B9B"/>
    <w:rsid w:val="00C70992"/>
    <w:rsid w:val="00C709A6"/>
    <w:rsid w:val="00C75811"/>
    <w:rsid w:val="00C848F8"/>
    <w:rsid w:val="00C90A08"/>
    <w:rsid w:val="00C92D26"/>
    <w:rsid w:val="00C93C8F"/>
    <w:rsid w:val="00C93F73"/>
    <w:rsid w:val="00C93FD8"/>
    <w:rsid w:val="00C952FC"/>
    <w:rsid w:val="00C95A25"/>
    <w:rsid w:val="00CA06CE"/>
    <w:rsid w:val="00CA0930"/>
    <w:rsid w:val="00CA0E99"/>
    <w:rsid w:val="00CA35AF"/>
    <w:rsid w:val="00CA439B"/>
    <w:rsid w:val="00CA537E"/>
    <w:rsid w:val="00CA55C6"/>
    <w:rsid w:val="00CB05BD"/>
    <w:rsid w:val="00CB3348"/>
    <w:rsid w:val="00CC2E2B"/>
    <w:rsid w:val="00CC699D"/>
    <w:rsid w:val="00CC7207"/>
    <w:rsid w:val="00CC7261"/>
    <w:rsid w:val="00CD15F4"/>
    <w:rsid w:val="00CD245A"/>
    <w:rsid w:val="00CD2544"/>
    <w:rsid w:val="00CD2656"/>
    <w:rsid w:val="00CD7E16"/>
    <w:rsid w:val="00CE439F"/>
    <w:rsid w:val="00CE4799"/>
    <w:rsid w:val="00CE62EC"/>
    <w:rsid w:val="00CE739B"/>
    <w:rsid w:val="00CE7E6C"/>
    <w:rsid w:val="00CF1384"/>
    <w:rsid w:val="00CF2439"/>
    <w:rsid w:val="00CF4BDA"/>
    <w:rsid w:val="00CF4E85"/>
    <w:rsid w:val="00CF5064"/>
    <w:rsid w:val="00D01BAC"/>
    <w:rsid w:val="00D025A2"/>
    <w:rsid w:val="00D04622"/>
    <w:rsid w:val="00D06F6C"/>
    <w:rsid w:val="00D117FC"/>
    <w:rsid w:val="00D12176"/>
    <w:rsid w:val="00D129C0"/>
    <w:rsid w:val="00D14BFF"/>
    <w:rsid w:val="00D16B93"/>
    <w:rsid w:val="00D2426E"/>
    <w:rsid w:val="00D3302D"/>
    <w:rsid w:val="00D37DD9"/>
    <w:rsid w:val="00D420FF"/>
    <w:rsid w:val="00D42667"/>
    <w:rsid w:val="00D44FFC"/>
    <w:rsid w:val="00D45BAD"/>
    <w:rsid w:val="00D5129B"/>
    <w:rsid w:val="00D56474"/>
    <w:rsid w:val="00D60FF1"/>
    <w:rsid w:val="00D63913"/>
    <w:rsid w:val="00D63FE7"/>
    <w:rsid w:val="00D65D3A"/>
    <w:rsid w:val="00D708F5"/>
    <w:rsid w:val="00D70947"/>
    <w:rsid w:val="00D70D3B"/>
    <w:rsid w:val="00D70FD4"/>
    <w:rsid w:val="00D72D54"/>
    <w:rsid w:val="00D72DC0"/>
    <w:rsid w:val="00D737F1"/>
    <w:rsid w:val="00D75349"/>
    <w:rsid w:val="00D8280E"/>
    <w:rsid w:val="00D84039"/>
    <w:rsid w:val="00D86B90"/>
    <w:rsid w:val="00D9236F"/>
    <w:rsid w:val="00D929DE"/>
    <w:rsid w:val="00D94F4F"/>
    <w:rsid w:val="00D9587D"/>
    <w:rsid w:val="00DA00F0"/>
    <w:rsid w:val="00DA1569"/>
    <w:rsid w:val="00DA5310"/>
    <w:rsid w:val="00DB10B6"/>
    <w:rsid w:val="00DB406B"/>
    <w:rsid w:val="00DB546A"/>
    <w:rsid w:val="00DB6EBB"/>
    <w:rsid w:val="00DB6F0B"/>
    <w:rsid w:val="00DC1024"/>
    <w:rsid w:val="00DC2C98"/>
    <w:rsid w:val="00DC3D53"/>
    <w:rsid w:val="00DC4FBB"/>
    <w:rsid w:val="00DC74F7"/>
    <w:rsid w:val="00DD13AE"/>
    <w:rsid w:val="00DD20C4"/>
    <w:rsid w:val="00DD6096"/>
    <w:rsid w:val="00DE2908"/>
    <w:rsid w:val="00DE48D0"/>
    <w:rsid w:val="00DF022C"/>
    <w:rsid w:val="00DF0BDD"/>
    <w:rsid w:val="00DF1422"/>
    <w:rsid w:val="00E02A69"/>
    <w:rsid w:val="00E037F9"/>
    <w:rsid w:val="00E04485"/>
    <w:rsid w:val="00E04F4C"/>
    <w:rsid w:val="00E07BF6"/>
    <w:rsid w:val="00E07C8A"/>
    <w:rsid w:val="00E12421"/>
    <w:rsid w:val="00E146BA"/>
    <w:rsid w:val="00E1544D"/>
    <w:rsid w:val="00E219E0"/>
    <w:rsid w:val="00E2338A"/>
    <w:rsid w:val="00E255A7"/>
    <w:rsid w:val="00E30726"/>
    <w:rsid w:val="00E31607"/>
    <w:rsid w:val="00E322C3"/>
    <w:rsid w:val="00E32742"/>
    <w:rsid w:val="00E377F9"/>
    <w:rsid w:val="00E41972"/>
    <w:rsid w:val="00E44275"/>
    <w:rsid w:val="00E4637E"/>
    <w:rsid w:val="00E51824"/>
    <w:rsid w:val="00E555AA"/>
    <w:rsid w:val="00E57288"/>
    <w:rsid w:val="00E575DB"/>
    <w:rsid w:val="00E5790C"/>
    <w:rsid w:val="00E648FD"/>
    <w:rsid w:val="00E70344"/>
    <w:rsid w:val="00E704EE"/>
    <w:rsid w:val="00E71EDB"/>
    <w:rsid w:val="00E72D9A"/>
    <w:rsid w:val="00E7682A"/>
    <w:rsid w:val="00E77D71"/>
    <w:rsid w:val="00E84F78"/>
    <w:rsid w:val="00E8676E"/>
    <w:rsid w:val="00E92551"/>
    <w:rsid w:val="00E92F37"/>
    <w:rsid w:val="00E93BCE"/>
    <w:rsid w:val="00E94609"/>
    <w:rsid w:val="00E96603"/>
    <w:rsid w:val="00EA02FE"/>
    <w:rsid w:val="00EA0458"/>
    <w:rsid w:val="00EA0639"/>
    <w:rsid w:val="00EA19E1"/>
    <w:rsid w:val="00EA28D3"/>
    <w:rsid w:val="00EA31F2"/>
    <w:rsid w:val="00EA6839"/>
    <w:rsid w:val="00EA695B"/>
    <w:rsid w:val="00EA7006"/>
    <w:rsid w:val="00EB3007"/>
    <w:rsid w:val="00EB7FB7"/>
    <w:rsid w:val="00EC1E50"/>
    <w:rsid w:val="00EC20DF"/>
    <w:rsid w:val="00EC3ADD"/>
    <w:rsid w:val="00ED0194"/>
    <w:rsid w:val="00ED097A"/>
    <w:rsid w:val="00ED3A84"/>
    <w:rsid w:val="00ED3FA1"/>
    <w:rsid w:val="00ED58E9"/>
    <w:rsid w:val="00EE178B"/>
    <w:rsid w:val="00EE305B"/>
    <w:rsid w:val="00EE3982"/>
    <w:rsid w:val="00EE3FAC"/>
    <w:rsid w:val="00EE6623"/>
    <w:rsid w:val="00EF00DD"/>
    <w:rsid w:val="00EF0705"/>
    <w:rsid w:val="00EF2379"/>
    <w:rsid w:val="00EF4385"/>
    <w:rsid w:val="00EF481C"/>
    <w:rsid w:val="00EF5A8A"/>
    <w:rsid w:val="00F0332B"/>
    <w:rsid w:val="00F03CBC"/>
    <w:rsid w:val="00F04BBA"/>
    <w:rsid w:val="00F1201E"/>
    <w:rsid w:val="00F127CD"/>
    <w:rsid w:val="00F14655"/>
    <w:rsid w:val="00F14C5C"/>
    <w:rsid w:val="00F150CD"/>
    <w:rsid w:val="00F16134"/>
    <w:rsid w:val="00F20296"/>
    <w:rsid w:val="00F21AD8"/>
    <w:rsid w:val="00F220CB"/>
    <w:rsid w:val="00F22D87"/>
    <w:rsid w:val="00F30E01"/>
    <w:rsid w:val="00F31B95"/>
    <w:rsid w:val="00F31C5A"/>
    <w:rsid w:val="00F3260E"/>
    <w:rsid w:val="00F36F65"/>
    <w:rsid w:val="00F4031B"/>
    <w:rsid w:val="00F40F75"/>
    <w:rsid w:val="00F43AC0"/>
    <w:rsid w:val="00F452C0"/>
    <w:rsid w:val="00F50327"/>
    <w:rsid w:val="00F54939"/>
    <w:rsid w:val="00F62BBA"/>
    <w:rsid w:val="00F634AB"/>
    <w:rsid w:val="00F664A6"/>
    <w:rsid w:val="00F669F0"/>
    <w:rsid w:val="00F705B4"/>
    <w:rsid w:val="00F705E5"/>
    <w:rsid w:val="00F7097F"/>
    <w:rsid w:val="00F723CD"/>
    <w:rsid w:val="00F7486C"/>
    <w:rsid w:val="00F779D8"/>
    <w:rsid w:val="00F77DE8"/>
    <w:rsid w:val="00F81C44"/>
    <w:rsid w:val="00F82901"/>
    <w:rsid w:val="00F84D4F"/>
    <w:rsid w:val="00F85EFD"/>
    <w:rsid w:val="00F86644"/>
    <w:rsid w:val="00F9299A"/>
    <w:rsid w:val="00F973D2"/>
    <w:rsid w:val="00F97B98"/>
    <w:rsid w:val="00FA0559"/>
    <w:rsid w:val="00FA1679"/>
    <w:rsid w:val="00FA189D"/>
    <w:rsid w:val="00FA27F0"/>
    <w:rsid w:val="00FA2C6F"/>
    <w:rsid w:val="00FA5D55"/>
    <w:rsid w:val="00FB08CD"/>
    <w:rsid w:val="00FB2DE4"/>
    <w:rsid w:val="00FB3557"/>
    <w:rsid w:val="00FC36B9"/>
    <w:rsid w:val="00FC37F0"/>
    <w:rsid w:val="00FC383C"/>
    <w:rsid w:val="00FC388B"/>
    <w:rsid w:val="00FC39B2"/>
    <w:rsid w:val="00FD1C37"/>
    <w:rsid w:val="00FD1DBE"/>
    <w:rsid w:val="00FD2B54"/>
    <w:rsid w:val="00FD3080"/>
    <w:rsid w:val="00FD37C2"/>
    <w:rsid w:val="00FD663C"/>
    <w:rsid w:val="00FE1A7C"/>
    <w:rsid w:val="00FE30E3"/>
    <w:rsid w:val="00FE3C60"/>
    <w:rsid w:val="00FE700B"/>
    <w:rsid w:val="00FE7094"/>
    <w:rsid w:val="00FE71D1"/>
    <w:rsid w:val="00FE768C"/>
    <w:rsid w:val="00FF0594"/>
    <w:rsid w:val="00FF0E5E"/>
    <w:rsid w:val="00FF313C"/>
    <w:rsid w:val="00FF4FAF"/>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67">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rsid w:val="001070B8"/>
    <w:rPr>
      <w:snapToGrid w:val="0"/>
    </w:rPr>
  </w:style>
  <w:style w:type="paragraph" w:styleId="Heading1">
    <w:name w:val="heading 1"/>
    <w:basedOn w:val="Normal"/>
    <w:next w:val="Normal"/>
    <w:autoRedefine/>
    <w:qFormat/>
    <w:rsid w:val="00B2342F"/>
    <w:pPr>
      <w:keepNext/>
      <w:tabs>
        <w:tab w:val="left" w:pos="3870"/>
      </w:tabs>
      <w:spacing w:before="100" w:after="100"/>
      <w:outlineLvl w:val="0"/>
    </w:pPr>
    <w:rPr>
      <w:rFonts w:ascii="Arial" w:hAnsi="Arial"/>
      <w:b/>
      <w:kern w:val="28"/>
      <w:sz w:val="36"/>
    </w:rPr>
  </w:style>
  <w:style w:type="paragraph" w:styleId="Heading2">
    <w:name w:val="heading 2"/>
    <w:basedOn w:val="Normal"/>
    <w:next w:val="Normal"/>
    <w:qFormat/>
    <w:rsid w:val="00CD6D90"/>
    <w:pPr>
      <w:keepNext/>
      <w:spacing w:before="240" w:after="100"/>
      <w:outlineLvl w:val="1"/>
    </w:pPr>
    <w:rPr>
      <w:rFonts w:ascii="Arial" w:hAnsi="Arial"/>
      <w:b/>
      <w:sz w:val="28"/>
    </w:rPr>
  </w:style>
  <w:style w:type="paragraph" w:styleId="Heading3">
    <w:name w:val="heading 3"/>
    <w:basedOn w:val="Normal"/>
    <w:next w:val="Normal"/>
    <w:qFormat/>
    <w:rsid w:val="00200250"/>
    <w:pPr>
      <w:keepNext/>
      <w:spacing w:before="240"/>
      <w:outlineLvl w:val="2"/>
    </w:pPr>
  </w:style>
  <w:style w:type="paragraph" w:styleId="Heading4">
    <w:name w:val="heading 4"/>
    <w:basedOn w:val="Normal"/>
    <w:next w:val="Normal"/>
    <w:qFormat/>
    <w:rsid w:val="00200250"/>
    <w:pPr>
      <w:keepNext/>
      <w:spacing w:before="240"/>
      <w:outlineLvl w:val="3"/>
    </w:pPr>
  </w:style>
  <w:style w:type="paragraph" w:styleId="Heading5">
    <w:name w:val="heading 5"/>
    <w:basedOn w:val="Normal"/>
    <w:next w:val="Normal"/>
    <w:qFormat/>
    <w:rsid w:val="00200250"/>
    <w:pPr>
      <w:spacing w:before="240"/>
      <w:outlineLvl w:val="4"/>
    </w:pPr>
    <w:rPr>
      <w:sz w:val="22"/>
    </w:rPr>
  </w:style>
  <w:style w:type="paragraph" w:styleId="Heading6">
    <w:name w:val="heading 6"/>
    <w:basedOn w:val="Normal"/>
    <w:next w:val="Normal"/>
    <w:qFormat/>
    <w:rsid w:val="00200250"/>
    <w:pPr>
      <w:spacing w:before="240"/>
      <w:outlineLvl w:val="5"/>
    </w:pPr>
  </w:style>
  <w:style w:type="paragraph" w:styleId="Heading7">
    <w:name w:val="heading 7"/>
    <w:basedOn w:val="Normal"/>
    <w:next w:val="Normal"/>
    <w:qFormat/>
    <w:rsid w:val="00200250"/>
    <w:pPr>
      <w:spacing w:before="240"/>
      <w:outlineLvl w:val="6"/>
    </w:pPr>
  </w:style>
  <w:style w:type="paragraph" w:styleId="Heading8">
    <w:name w:val="heading 8"/>
    <w:basedOn w:val="Normal"/>
    <w:next w:val="Normal"/>
    <w:qFormat/>
    <w:rsid w:val="00200250"/>
    <w:pPr>
      <w:spacing w:before="240"/>
      <w:outlineLvl w:val="7"/>
    </w:pPr>
  </w:style>
  <w:style w:type="paragraph" w:styleId="Heading9">
    <w:name w:val="heading 9"/>
    <w:basedOn w:val="Normal"/>
    <w:next w:val="Normal"/>
    <w:qFormat/>
    <w:rsid w:val="00200250"/>
    <w:pPr>
      <w:spacing w:before="24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1"/>
    <w:uiPriority w:val="99"/>
    <w:rsid w:val="00BA76C4"/>
    <w:rPr>
      <w:rFonts w:ascii="Lucida Grande" w:hAnsi="Lucida Grande"/>
      <w:sz w:val="18"/>
      <w:szCs w:val="18"/>
    </w:rPr>
  </w:style>
  <w:style w:type="character" w:customStyle="1" w:styleId="BalloonTextChar">
    <w:name w:val="Balloon Text Char"/>
    <w:basedOn w:val="DefaultParagraphFont"/>
    <w:uiPriority w:val="99"/>
    <w:semiHidden/>
    <w:rsid w:val="00B45B36"/>
    <w:rPr>
      <w:rFonts w:ascii="Lucida Grande" w:hAnsi="Lucida Grande"/>
      <w:sz w:val="18"/>
      <w:szCs w:val="18"/>
    </w:rPr>
  </w:style>
  <w:style w:type="character" w:customStyle="1" w:styleId="BalloonTextChar1">
    <w:name w:val="Balloon Text Char1"/>
    <w:link w:val="BalloonText"/>
    <w:rsid w:val="00BA76C4"/>
    <w:rPr>
      <w:rFonts w:ascii="Lucida Grande" w:hAnsi="Lucida Grande"/>
      <w:snapToGrid w:val="0"/>
      <w:sz w:val="18"/>
      <w:szCs w:val="18"/>
    </w:rPr>
  </w:style>
  <w:style w:type="character" w:customStyle="1" w:styleId="BalloonTextChar0">
    <w:name w:val="Balloon Text Char"/>
    <w:uiPriority w:val="99"/>
    <w:semiHidden/>
    <w:rsid w:val="007D35A0"/>
    <w:rPr>
      <w:rFonts w:ascii="Lucida Grande" w:hAnsi="Lucida Grande"/>
      <w:sz w:val="18"/>
      <w:szCs w:val="18"/>
    </w:rPr>
  </w:style>
  <w:style w:type="character" w:customStyle="1" w:styleId="TODO">
    <w:name w:val="TODO"/>
    <w:basedOn w:val="DefaultParagraphFont"/>
    <w:rsid w:val="00206638"/>
    <w:rPr>
      <w:color w:val="FF0000"/>
      <w:u w:val="dotted"/>
    </w:rPr>
  </w:style>
  <w:style w:type="paragraph" w:customStyle="1" w:styleId="OMGTitlePage">
    <w:name w:val="OMG Title Page"/>
    <w:basedOn w:val="OMGTitle"/>
    <w:rsid w:val="0041246A"/>
    <w:pPr>
      <w:spacing w:before="200"/>
      <w:ind w:left="0" w:firstLine="0"/>
      <w:jc w:val="center"/>
    </w:pPr>
    <w:rPr>
      <w:sz w:val="36"/>
    </w:rPr>
  </w:style>
  <w:style w:type="paragraph" w:customStyle="1" w:styleId="OMGTitle">
    <w:name w:val="OMG Title"/>
    <w:basedOn w:val="Normal"/>
    <w:next w:val="Normal"/>
    <w:rsid w:val="00FB1A1D"/>
    <w:pPr>
      <w:spacing w:before="100" w:after="100"/>
      <w:ind w:left="900" w:hanging="900"/>
    </w:pPr>
    <w:rPr>
      <w:rFonts w:ascii="Arial" w:hAnsi="Arial"/>
      <w:b/>
      <w:sz w:val="28"/>
    </w:rPr>
  </w:style>
  <w:style w:type="paragraph" w:customStyle="1" w:styleId="OMGSource">
    <w:name w:val="OMG Source"/>
    <w:basedOn w:val="Normal"/>
    <w:next w:val="BodyText"/>
    <w:rsid w:val="00FB1A1D"/>
    <w:pPr>
      <w:spacing w:before="100" w:after="100"/>
    </w:pPr>
    <w:rPr>
      <w:rFonts w:ascii="Arial" w:hAnsi="Arial"/>
      <w:b/>
    </w:rPr>
  </w:style>
  <w:style w:type="paragraph" w:styleId="BodyText">
    <w:name w:val="Body Text"/>
    <w:basedOn w:val="Normal"/>
    <w:link w:val="BodyTextChar"/>
    <w:rsid w:val="0066674F"/>
    <w:pPr>
      <w:spacing w:before="120" w:after="120"/>
    </w:pPr>
    <w:rPr>
      <w:rFonts w:ascii="Arial" w:hAnsi="Arial"/>
    </w:rPr>
  </w:style>
  <w:style w:type="paragraph" w:customStyle="1" w:styleId="OMGSummary">
    <w:name w:val="OMG Summary"/>
    <w:basedOn w:val="Normal"/>
    <w:next w:val="BodyText"/>
    <w:rsid w:val="00FB1A1D"/>
    <w:pPr>
      <w:spacing w:before="100" w:after="100"/>
    </w:pPr>
    <w:rPr>
      <w:rFonts w:ascii="Arial" w:hAnsi="Arial"/>
      <w:b/>
    </w:rPr>
  </w:style>
  <w:style w:type="paragraph" w:customStyle="1" w:styleId="OMGResolution">
    <w:name w:val="OMG Resolution"/>
    <w:basedOn w:val="Normal"/>
    <w:next w:val="BodyText"/>
    <w:rsid w:val="00A7748E"/>
    <w:pPr>
      <w:keepNext/>
      <w:spacing w:before="100" w:after="100"/>
    </w:pPr>
    <w:rPr>
      <w:rFonts w:ascii="Arial" w:hAnsi="Arial"/>
      <w:b/>
    </w:rPr>
  </w:style>
  <w:style w:type="paragraph" w:customStyle="1" w:styleId="OMGRevisedText">
    <w:name w:val="OMG Revised Text"/>
    <w:basedOn w:val="Normal"/>
    <w:next w:val="BodyText"/>
    <w:rsid w:val="00460F20"/>
    <w:pPr>
      <w:keepNext/>
      <w:spacing w:before="100" w:after="100"/>
    </w:pPr>
    <w:rPr>
      <w:rFonts w:ascii="Arial" w:hAnsi="Arial"/>
      <w:b/>
    </w:rPr>
  </w:style>
  <w:style w:type="paragraph" w:customStyle="1" w:styleId="OMGDisposition">
    <w:name w:val="OMG Disposition"/>
    <w:basedOn w:val="Normal"/>
    <w:rsid w:val="00FB1A1D"/>
    <w:pPr>
      <w:tabs>
        <w:tab w:val="left" w:pos="2700"/>
      </w:tabs>
      <w:spacing w:before="100" w:after="100"/>
    </w:pPr>
    <w:rPr>
      <w:rFonts w:ascii="Arial" w:hAnsi="Arial"/>
      <w:b/>
    </w:rPr>
  </w:style>
  <w:style w:type="paragraph" w:customStyle="1" w:styleId="OMGDispositionParameter">
    <w:name w:val="OMG Disposition Parameter"/>
    <w:basedOn w:val="Normal"/>
    <w:next w:val="Normal"/>
    <w:rsid w:val="00200250"/>
    <w:pPr>
      <w:tabs>
        <w:tab w:val="left" w:pos="2700"/>
      </w:tabs>
    </w:pPr>
    <w:rPr>
      <w:b/>
    </w:rPr>
  </w:style>
  <w:style w:type="paragraph" w:styleId="TOC1">
    <w:name w:val="toc 1"/>
    <w:basedOn w:val="Normal"/>
    <w:next w:val="Normal"/>
    <w:autoRedefine/>
    <w:uiPriority w:val="39"/>
    <w:rsid w:val="00200250"/>
    <w:pPr>
      <w:tabs>
        <w:tab w:val="right" w:pos="8630"/>
      </w:tabs>
    </w:pPr>
    <w:rPr>
      <w:b/>
      <w:noProof/>
      <w:sz w:val="20"/>
    </w:rPr>
  </w:style>
  <w:style w:type="paragraph" w:styleId="TOC2">
    <w:name w:val="toc 2"/>
    <w:basedOn w:val="Normal"/>
    <w:next w:val="Normal"/>
    <w:autoRedefine/>
    <w:uiPriority w:val="39"/>
    <w:rsid w:val="00200250"/>
    <w:pPr>
      <w:tabs>
        <w:tab w:val="left" w:pos="720"/>
        <w:tab w:val="left" w:pos="960"/>
        <w:tab w:val="right" w:leader="dot" w:pos="8630"/>
      </w:tabs>
      <w:ind w:left="245"/>
    </w:pPr>
    <w:rPr>
      <w:i/>
      <w:noProof/>
      <w:sz w:val="20"/>
    </w:rPr>
  </w:style>
  <w:style w:type="paragraph" w:styleId="TOC3">
    <w:name w:val="toc 3"/>
    <w:basedOn w:val="Normal"/>
    <w:next w:val="Normal"/>
    <w:autoRedefine/>
    <w:uiPriority w:val="39"/>
    <w:rsid w:val="00200250"/>
    <w:pPr>
      <w:tabs>
        <w:tab w:val="left" w:pos="1200"/>
        <w:tab w:val="right" w:pos="8630"/>
      </w:tabs>
      <w:ind w:left="480"/>
    </w:pPr>
    <w:rPr>
      <w:noProof/>
      <w:sz w:val="20"/>
    </w:rPr>
  </w:style>
  <w:style w:type="paragraph" w:styleId="TOC4">
    <w:name w:val="toc 4"/>
    <w:basedOn w:val="Normal"/>
    <w:next w:val="Normal"/>
    <w:autoRedefine/>
    <w:uiPriority w:val="39"/>
    <w:semiHidden/>
    <w:rsid w:val="00200250"/>
    <w:pPr>
      <w:ind w:left="720"/>
    </w:pPr>
    <w:rPr>
      <w:sz w:val="20"/>
    </w:rPr>
  </w:style>
  <w:style w:type="paragraph" w:styleId="TOC5">
    <w:name w:val="toc 5"/>
    <w:basedOn w:val="Normal"/>
    <w:next w:val="Normal"/>
    <w:autoRedefine/>
    <w:uiPriority w:val="39"/>
    <w:semiHidden/>
    <w:rsid w:val="00200250"/>
    <w:pPr>
      <w:ind w:left="960"/>
    </w:pPr>
    <w:rPr>
      <w:sz w:val="20"/>
    </w:rPr>
  </w:style>
  <w:style w:type="paragraph" w:styleId="TOC6">
    <w:name w:val="toc 6"/>
    <w:basedOn w:val="Normal"/>
    <w:next w:val="Normal"/>
    <w:autoRedefine/>
    <w:uiPriority w:val="39"/>
    <w:semiHidden/>
    <w:rsid w:val="00200250"/>
    <w:pPr>
      <w:ind w:left="1200"/>
    </w:pPr>
    <w:rPr>
      <w:sz w:val="20"/>
    </w:rPr>
  </w:style>
  <w:style w:type="paragraph" w:styleId="TOC7">
    <w:name w:val="toc 7"/>
    <w:basedOn w:val="Normal"/>
    <w:next w:val="Normal"/>
    <w:autoRedefine/>
    <w:uiPriority w:val="39"/>
    <w:semiHidden/>
    <w:rsid w:val="00200250"/>
    <w:pPr>
      <w:ind w:left="1440"/>
    </w:pPr>
    <w:rPr>
      <w:sz w:val="20"/>
    </w:rPr>
  </w:style>
  <w:style w:type="paragraph" w:styleId="TOC8">
    <w:name w:val="toc 8"/>
    <w:basedOn w:val="Normal"/>
    <w:next w:val="Normal"/>
    <w:autoRedefine/>
    <w:uiPriority w:val="39"/>
    <w:semiHidden/>
    <w:rsid w:val="00200250"/>
    <w:pPr>
      <w:ind w:left="1680"/>
    </w:pPr>
    <w:rPr>
      <w:sz w:val="20"/>
    </w:rPr>
  </w:style>
  <w:style w:type="paragraph" w:styleId="TOC9">
    <w:name w:val="toc 9"/>
    <w:basedOn w:val="Normal"/>
    <w:next w:val="Normal"/>
    <w:autoRedefine/>
    <w:uiPriority w:val="39"/>
    <w:semiHidden/>
    <w:rsid w:val="00200250"/>
    <w:pPr>
      <w:ind w:left="1920"/>
    </w:pPr>
    <w:rPr>
      <w:sz w:val="20"/>
    </w:rPr>
  </w:style>
  <w:style w:type="paragraph" w:styleId="Header">
    <w:name w:val="header"/>
    <w:basedOn w:val="Normal"/>
    <w:rsid w:val="00200250"/>
    <w:pPr>
      <w:tabs>
        <w:tab w:val="center" w:pos="4320"/>
        <w:tab w:val="right" w:pos="8640"/>
      </w:tabs>
    </w:pPr>
  </w:style>
  <w:style w:type="paragraph" w:styleId="Footer">
    <w:name w:val="footer"/>
    <w:basedOn w:val="Normal"/>
    <w:rsid w:val="00200250"/>
    <w:pPr>
      <w:tabs>
        <w:tab w:val="center" w:pos="4320"/>
        <w:tab w:val="right" w:pos="8640"/>
      </w:tabs>
    </w:pPr>
  </w:style>
  <w:style w:type="character" w:styleId="PageNumber">
    <w:name w:val="page number"/>
    <w:basedOn w:val="DefaultParagraphFont"/>
    <w:rsid w:val="00200250"/>
  </w:style>
  <w:style w:type="paragraph" w:customStyle="1" w:styleId="OMGIssueNO">
    <w:name w:val="OMG Issue NO"/>
    <w:basedOn w:val="Heading1"/>
    <w:rsid w:val="00200250"/>
    <w:pPr>
      <w:pageBreakBefore/>
    </w:pPr>
  </w:style>
  <w:style w:type="paragraph" w:customStyle="1" w:styleId="TableNormal1">
    <w:name w:val="Table Normal1"/>
    <w:basedOn w:val="Normal"/>
    <w:rsid w:val="00200250"/>
    <w:pPr>
      <w:spacing w:before="100" w:after="100"/>
    </w:pPr>
    <w:rPr>
      <w:rFonts w:ascii="Arial" w:hAnsi="Arial"/>
    </w:rPr>
  </w:style>
  <w:style w:type="paragraph" w:styleId="FootnoteText">
    <w:name w:val="footnote text"/>
    <w:basedOn w:val="Normal"/>
    <w:semiHidden/>
    <w:rsid w:val="00200250"/>
    <w:rPr>
      <w:sz w:val="20"/>
    </w:rPr>
  </w:style>
  <w:style w:type="character" w:styleId="FootnoteReference">
    <w:name w:val="footnote reference"/>
    <w:semiHidden/>
    <w:rsid w:val="00200250"/>
    <w:rPr>
      <w:vertAlign w:val="superscript"/>
    </w:rPr>
  </w:style>
  <w:style w:type="paragraph" w:customStyle="1" w:styleId="DispositionHeader">
    <w:name w:val="Disposition Header"/>
    <w:basedOn w:val="Heading1"/>
    <w:rsid w:val="00200250"/>
    <w:pPr>
      <w:pageBreakBefore/>
      <w:jc w:val="center"/>
    </w:pPr>
    <w:rPr>
      <w:sz w:val="40"/>
    </w:rPr>
  </w:style>
  <w:style w:type="paragraph" w:customStyle="1" w:styleId="BodyTextBullet">
    <w:name w:val="Body Text Bullet"/>
    <w:basedOn w:val="BodyText"/>
    <w:rsid w:val="00200250"/>
    <w:pPr>
      <w:numPr>
        <w:numId w:val="1"/>
      </w:numPr>
      <w:tabs>
        <w:tab w:val="clear" w:pos="360"/>
        <w:tab w:val="num" w:pos="1080"/>
      </w:tabs>
      <w:spacing w:before="0"/>
      <w:ind w:left="1080"/>
    </w:pPr>
  </w:style>
  <w:style w:type="paragraph" w:customStyle="1" w:styleId="IDL">
    <w:name w:val="IDL"/>
    <w:basedOn w:val="Normal"/>
    <w:rsid w:val="00306312"/>
    <w:pPr>
      <w:pBdr>
        <w:top w:val="single" w:sz="2" w:space="10" w:color="4F81BD"/>
        <w:left w:val="single" w:sz="2" w:space="10" w:color="4F81BD"/>
        <w:bottom w:val="single" w:sz="2" w:space="10" w:color="4F81BD"/>
        <w:right w:val="single" w:sz="2" w:space="10" w:color="4F81BD"/>
      </w:pBdr>
      <w:spacing w:before="240" w:after="240"/>
      <w:ind w:left="360"/>
      <w:contextualSpacing/>
    </w:pPr>
    <w:rPr>
      <w:rFonts w:ascii="Courier New" w:hAnsi="Courier New"/>
      <w:noProof/>
      <w:sz w:val="20"/>
    </w:rPr>
  </w:style>
  <w:style w:type="paragraph" w:styleId="Title">
    <w:name w:val="Title"/>
    <w:basedOn w:val="Normal"/>
    <w:qFormat/>
    <w:rsid w:val="00200250"/>
    <w:pPr>
      <w:jc w:val="center"/>
    </w:pPr>
    <w:rPr>
      <w:rFonts w:ascii="Arial" w:hAnsi="Arial"/>
      <w:b/>
      <w:snapToGrid/>
    </w:rPr>
  </w:style>
  <w:style w:type="paragraph" w:customStyle="1" w:styleId="Inventory">
    <w:name w:val="Inventory"/>
    <w:basedOn w:val="OMGTitlePage"/>
    <w:rsid w:val="003510A4"/>
    <w:pPr>
      <w:spacing w:before="100"/>
      <w:jc w:val="left"/>
    </w:pPr>
    <w:rPr>
      <w:sz w:val="24"/>
    </w:rPr>
  </w:style>
  <w:style w:type="character" w:styleId="Hyperlink">
    <w:name w:val="Hyperlink"/>
    <w:rsid w:val="00200250"/>
    <w:rPr>
      <w:color w:val="0000FF"/>
      <w:u w:val="single"/>
    </w:rPr>
  </w:style>
  <w:style w:type="character" w:styleId="FollowedHyperlink">
    <w:name w:val="FollowedHyperlink"/>
    <w:rsid w:val="00200250"/>
    <w:rPr>
      <w:color w:val="800080"/>
      <w:u w:val="single"/>
    </w:rPr>
  </w:style>
  <w:style w:type="character" w:customStyle="1" w:styleId="IDLChar">
    <w:name w:val="IDL (Char)"/>
    <w:rsid w:val="00631D5D"/>
    <w:rPr>
      <w:rFonts w:ascii="Courier New" w:hAnsi="Courier New"/>
      <w:noProof/>
      <w:lang w:val="en-US"/>
    </w:rPr>
  </w:style>
  <w:style w:type="paragraph" w:styleId="BlockText">
    <w:name w:val="Block Text"/>
    <w:basedOn w:val="Normal"/>
    <w:rsid w:val="00A26291"/>
    <w:pPr>
      <w:pBdr>
        <w:top w:val="single" w:sz="2" w:space="10" w:color="4F81BD"/>
        <w:left w:val="single" w:sz="2" w:space="10" w:color="4F81BD"/>
        <w:bottom w:val="single" w:sz="2" w:space="10" w:color="4F81BD"/>
        <w:right w:val="single" w:sz="2" w:space="10" w:color="4F81BD"/>
      </w:pBdr>
      <w:spacing w:before="120" w:after="120"/>
      <w:ind w:left="360"/>
    </w:pPr>
    <w:rPr>
      <w:rFonts w:ascii="Arial" w:hAnsi="Arial"/>
      <w:iCs/>
    </w:rPr>
  </w:style>
  <w:style w:type="character" w:styleId="CommentReference">
    <w:name w:val="annotation reference"/>
    <w:rsid w:val="00BA76C4"/>
    <w:rPr>
      <w:sz w:val="18"/>
      <w:szCs w:val="18"/>
    </w:rPr>
  </w:style>
  <w:style w:type="paragraph" w:styleId="CommentText">
    <w:name w:val="annotation text"/>
    <w:basedOn w:val="Normal"/>
    <w:link w:val="CommentTextChar"/>
    <w:rsid w:val="00BA76C4"/>
    <w:rPr>
      <w:sz w:val="20"/>
      <w:szCs w:val="20"/>
    </w:rPr>
  </w:style>
  <w:style w:type="character" w:customStyle="1" w:styleId="CommentTextChar">
    <w:name w:val="Comment Text Char"/>
    <w:link w:val="CommentText"/>
    <w:rsid w:val="00BA76C4"/>
    <w:rPr>
      <w:snapToGrid w:val="0"/>
    </w:rPr>
  </w:style>
  <w:style w:type="paragraph" w:styleId="CommentSubject">
    <w:name w:val="annotation subject"/>
    <w:basedOn w:val="CommentText"/>
    <w:next w:val="CommentText"/>
    <w:link w:val="CommentSubjectChar"/>
    <w:rsid w:val="00BA76C4"/>
    <w:rPr>
      <w:b/>
      <w:bCs/>
    </w:rPr>
  </w:style>
  <w:style w:type="character" w:customStyle="1" w:styleId="CommentSubjectChar">
    <w:name w:val="Comment Subject Char"/>
    <w:link w:val="CommentSubject"/>
    <w:rsid w:val="00BA76C4"/>
    <w:rPr>
      <w:b/>
      <w:bCs/>
      <w:snapToGrid w:val="0"/>
      <w:sz w:val="20"/>
      <w:szCs w:val="20"/>
    </w:rPr>
  </w:style>
  <w:style w:type="table" w:styleId="TableGrid">
    <w:name w:val="Table Grid"/>
    <w:basedOn w:val="TableNormal"/>
    <w:rsid w:val="0092273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Caption">
    <w:name w:val="caption"/>
    <w:basedOn w:val="Normal"/>
    <w:next w:val="Normal"/>
    <w:qFormat/>
    <w:rsid w:val="00F8574F"/>
    <w:pPr>
      <w:spacing w:before="240" w:after="120"/>
    </w:pPr>
    <w:rPr>
      <w:b/>
      <w:bCs/>
      <w:sz w:val="20"/>
      <w:szCs w:val="18"/>
    </w:rPr>
  </w:style>
  <w:style w:type="paragraph" w:customStyle="1" w:styleId="BlockTextGrammar">
    <w:name w:val="Block Text Grammar"/>
    <w:basedOn w:val="BlockText"/>
    <w:qFormat/>
    <w:rsid w:val="00A4606D"/>
    <w:pPr>
      <w:tabs>
        <w:tab w:val="right" w:pos="3240"/>
        <w:tab w:val="left" w:pos="3330"/>
        <w:tab w:val="left" w:pos="3690"/>
      </w:tabs>
      <w:ind w:left="3690" w:hanging="3330"/>
    </w:pPr>
    <w:rPr>
      <w:b/>
      <w:noProof/>
      <w:sz w:val="22"/>
    </w:rPr>
  </w:style>
  <w:style w:type="paragraph" w:customStyle="1" w:styleId="ColorfulShading-Accent11">
    <w:name w:val="Colorful Shading - Accent 11"/>
    <w:hidden/>
    <w:rsid w:val="00877DAF"/>
    <w:rPr>
      <w:snapToGrid w:val="0"/>
    </w:rPr>
  </w:style>
  <w:style w:type="paragraph" w:styleId="Revision">
    <w:name w:val="Revision"/>
    <w:hidden/>
    <w:rsid w:val="000A7924"/>
    <w:rPr>
      <w:snapToGrid w:val="0"/>
    </w:rPr>
  </w:style>
  <w:style w:type="paragraph" w:styleId="HTMLPreformatted">
    <w:name w:val="HTML Preformatted"/>
    <w:basedOn w:val="Normal"/>
    <w:link w:val="HTMLPreformattedChar"/>
    <w:uiPriority w:val="99"/>
    <w:rsid w:val="00CD26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napToGrid/>
      <w:sz w:val="20"/>
      <w:szCs w:val="20"/>
    </w:rPr>
  </w:style>
  <w:style w:type="character" w:customStyle="1" w:styleId="HTMLPreformattedChar">
    <w:name w:val="HTML Preformatted Char"/>
    <w:basedOn w:val="DefaultParagraphFont"/>
    <w:link w:val="HTMLPreformatted"/>
    <w:uiPriority w:val="99"/>
    <w:rsid w:val="00CD2656"/>
    <w:rPr>
      <w:rFonts w:ascii="Courier" w:hAnsi="Courier" w:cs="Courier"/>
      <w:sz w:val="20"/>
      <w:szCs w:val="20"/>
    </w:rPr>
  </w:style>
  <w:style w:type="character" w:customStyle="1" w:styleId="BodyTextChar">
    <w:name w:val="Body Text Char"/>
    <w:basedOn w:val="DefaultParagraphFont"/>
    <w:link w:val="BodyText"/>
    <w:rsid w:val="00EF481C"/>
    <w:rPr>
      <w:rFonts w:ascii="Arial" w:hAnsi="Arial"/>
      <w:snapToGrid w:val="0"/>
    </w:rPr>
  </w:style>
  <w:style w:type="paragraph" w:customStyle="1" w:styleId="ParagraphHeading">
    <w:name w:val="Paragraph Heading"/>
    <w:basedOn w:val="BodyText"/>
    <w:next w:val="BodyText"/>
    <w:qFormat/>
    <w:rsid w:val="00851133"/>
    <w:pPr>
      <w:keepNext/>
    </w:pPr>
    <w:rPr>
      <w:i/>
      <w:u w:val="single"/>
    </w:rPr>
  </w:style>
  <w:style w:type="paragraph" w:styleId="ListParagraph">
    <w:name w:val="List Paragraph"/>
    <w:basedOn w:val="Normal"/>
    <w:rsid w:val="00A926D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0137">
      <w:bodyDiv w:val="1"/>
      <w:marLeft w:val="0"/>
      <w:marRight w:val="0"/>
      <w:marTop w:val="0"/>
      <w:marBottom w:val="0"/>
      <w:divBdr>
        <w:top w:val="none" w:sz="0" w:space="0" w:color="auto"/>
        <w:left w:val="none" w:sz="0" w:space="0" w:color="auto"/>
        <w:bottom w:val="none" w:sz="0" w:space="0" w:color="auto"/>
        <w:right w:val="none" w:sz="0" w:space="0" w:color="auto"/>
      </w:divBdr>
    </w:div>
    <w:div w:id="44573638">
      <w:bodyDiv w:val="1"/>
      <w:marLeft w:val="0"/>
      <w:marRight w:val="0"/>
      <w:marTop w:val="0"/>
      <w:marBottom w:val="0"/>
      <w:divBdr>
        <w:top w:val="none" w:sz="0" w:space="0" w:color="auto"/>
        <w:left w:val="none" w:sz="0" w:space="0" w:color="auto"/>
        <w:bottom w:val="none" w:sz="0" w:space="0" w:color="auto"/>
        <w:right w:val="none" w:sz="0" w:space="0" w:color="auto"/>
      </w:divBdr>
    </w:div>
    <w:div w:id="119303708">
      <w:bodyDiv w:val="1"/>
      <w:marLeft w:val="0"/>
      <w:marRight w:val="0"/>
      <w:marTop w:val="0"/>
      <w:marBottom w:val="0"/>
      <w:divBdr>
        <w:top w:val="none" w:sz="0" w:space="0" w:color="auto"/>
        <w:left w:val="none" w:sz="0" w:space="0" w:color="auto"/>
        <w:bottom w:val="none" w:sz="0" w:space="0" w:color="auto"/>
        <w:right w:val="none" w:sz="0" w:space="0" w:color="auto"/>
      </w:divBdr>
    </w:div>
    <w:div w:id="129596960">
      <w:bodyDiv w:val="1"/>
      <w:marLeft w:val="0"/>
      <w:marRight w:val="0"/>
      <w:marTop w:val="0"/>
      <w:marBottom w:val="0"/>
      <w:divBdr>
        <w:top w:val="none" w:sz="0" w:space="0" w:color="auto"/>
        <w:left w:val="none" w:sz="0" w:space="0" w:color="auto"/>
        <w:bottom w:val="none" w:sz="0" w:space="0" w:color="auto"/>
        <w:right w:val="none" w:sz="0" w:space="0" w:color="auto"/>
      </w:divBdr>
    </w:div>
    <w:div w:id="455490450">
      <w:bodyDiv w:val="1"/>
      <w:marLeft w:val="0"/>
      <w:marRight w:val="0"/>
      <w:marTop w:val="0"/>
      <w:marBottom w:val="0"/>
      <w:divBdr>
        <w:top w:val="none" w:sz="0" w:space="0" w:color="auto"/>
        <w:left w:val="none" w:sz="0" w:space="0" w:color="auto"/>
        <w:bottom w:val="none" w:sz="0" w:space="0" w:color="auto"/>
        <w:right w:val="none" w:sz="0" w:space="0" w:color="auto"/>
      </w:divBdr>
    </w:div>
    <w:div w:id="499661536">
      <w:bodyDiv w:val="1"/>
      <w:marLeft w:val="0"/>
      <w:marRight w:val="0"/>
      <w:marTop w:val="0"/>
      <w:marBottom w:val="0"/>
      <w:divBdr>
        <w:top w:val="none" w:sz="0" w:space="0" w:color="auto"/>
        <w:left w:val="none" w:sz="0" w:space="0" w:color="auto"/>
        <w:bottom w:val="none" w:sz="0" w:space="0" w:color="auto"/>
        <w:right w:val="none" w:sz="0" w:space="0" w:color="auto"/>
      </w:divBdr>
    </w:div>
    <w:div w:id="582252796">
      <w:bodyDiv w:val="1"/>
      <w:marLeft w:val="0"/>
      <w:marRight w:val="0"/>
      <w:marTop w:val="0"/>
      <w:marBottom w:val="0"/>
      <w:divBdr>
        <w:top w:val="none" w:sz="0" w:space="0" w:color="auto"/>
        <w:left w:val="none" w:sz="0" w:space="0" w:color="auto"/>
        <w:bottom w:val="none" w:sz="0" w:space="0" w:color="auto"/>
        <w:right w:val="none" w:sz="0" w:space="0" w:color="auto"/>
      </w:divBdr>
    </w:div>
    <w:div w:id="664551388">
      <w:bodyDiv w:val="1"/>
      <w:marLeft w:val="0"/>
      <w:marRight w:val="0"/>
      <w:marTop w:val="0"/>
      <w:marBottom w:val="0"/>
      <w:divBdr>
        <w:top w:val="none" w:sz="0" w:space="0" w:color="auto"/>
        <w:left w:val="none" w:sz="0" w:space="0" w:color="auto"/>
        <w:bottom w:val="none" w:sz="0" w:space="0" w:color="auto"/>
        <w:right w:val="none" w:sz="0" w:space="0" w:color="auto"/>
      </w:divBdr>
    </w:div>
    <w:div w:id="792484323">
      <w:bodyDiv w:val="1"/>
      <w:marLeft w:val="0"/>
      <w:marRight w:val="0"/>
      <w:marTop w:val="0"/>
      <w:marBottom w:val="0"/>
      <w:divBdr>
        <w:top w:val="none" w:sz="0" w:space="0" w:color="auto"/>
        <w:left w:val="none" w:sz="0" w:space="0" w:color="auto"/>
        <w:bottom w:val="none" w:sz="0" w:space="0" w:color="auto"/>
        <w:right w:val="none" w:sz="0" w:space="0" w:color="auto"/>
      </w:divBdr>
    </w:div>
    <w:div w:id="867716669">
      <w:bodyDiv w:val="1"/>
      <w:marLeft w:val="0"/>
      <w:marRight w:val="0"/>
      <w:marTop w:val="0"/>
      <w:marBottom w:val="0"/>
      <w:divBdr>
        <w:top w:val="none" w:sz="0" w:space="0" w:color="auto"/>
        <w:left w:val="none" w:sz="0" w:space="0" w:color="auto"/>
        <w:bottom w:val="none" w:sz="0" w:space="0" w:color="auto"/>
        <w:right w:val="none" w:sz="0" w:space="0" w:color="auto"/>
      </w:divBdr>
    </w:div>
    <w:div w:id="1057238537">
      <w:bodyDiv w:val="1"/>
      <w:marLeft w:val="0"/>
      <w:marRight w:val="0"/>
      <w:marTop w:val="0"/>
      <w:marBottom w:val="0"/>
      <w:divBdr>
        <w:top w:val="none" w:sz="0" w:space="0" w:color="auto"/>
        <w:left w:val="none" w:sz="0" w:space="0" w:color="auto"/>
        <w:bottom w:val="none" w:sz="0" w:space="0" w:color="auto"/>
        <w:right w:val="none" w:sz="0" w:space="0" w:color="auto"/>
      </w:divBdr>
    </w:div>
    <w:div w:id="1119488486">
      <w:bodyDiv w:val="1"/>
      <w:marLeft w:val="0"/>
      <w:marRight w:val="0"/>
      <w:marTop w:val="0"/>
      <w:marBottom w:val="0"/>
      <w:divBdr>
        <w:top w:val="none" w:sz="0" w:space="0" w:color="auto"/>
        <w:left w:val="none" w:sz="0" w:space="0" w:color="auto"/>
        <w:bottom w:val="none" w:sz="0" w:space="0" w:color="auto"/>
        <w:right w:val="none" w:sz="0" w:space="0" w:color="auto"/>
      </w:divBdr>
    </w:div>
    <w:div w:id="1155490019">
      <w:bodyDiv w:val="1"/>
      <w:marLeft w:val="0"/>
      <w:marRight w:val="0"/>
      <w:marTop w:val="0"/>
      <w:marBottom w:val="0"/>
      <w:divBdr>
        <w:top w:val="none" w:sz="0" w:space="0" w:color="auto"/>
        <w:left w:val="none" w:sz="0" w:space="0" w:color="auto"/>
        <w:bottom w:val="none" w:sz="0" w:space="0" w:color="auto"/>
        <w:right w:val="none" w:sz="0" w:space="0" w:color="auto"/>
      </w:divBdr>
    </w:div>
    <w:div w:id="1189031603">
      <w:bodyDiv w:val="1"/>
      <w:marLeft w:val="0"/>
      <w:marRight w:val="0"/>
      <w:marTop w:val="0"/>
      <w:marBottom w:val="0"/>
      <w:divBdr>
        <w:top w:val="none" w:sz="0" w:space="0" w:color="auto"/>
        <w:left w:val="none" w:sz="0" w:space="0" w:color="auto"/>
        <w:bottom w:val="none" w:sz="0" w:space="0" w:color="auto"/>
        <w:right w:val="none" w:sz="0" w:space="0" w:color="auto"/>
      </w:divBdr>
    </w:div>
    <w:div w:id="1208293787">
      <w:bodyDiv w:val="1"/>
      <w:marLeft w:val="0"/>
      <w:marRight w:val="0"/>
      <w:marTop w:val="0"/>
      <w:marBottom w:val="0"/>
      <w:divBdr>
        <w:top w:val="none" w:sz="0" w:space="0" w:color="auto"/>
        <w:left w:val="none" w:sz="0" w:space="0" w:color="auto"/>
        <w:bottom w:val="none" w:sz="0" w:space="0" w:color="auto"/>
        <w:right w:val="none" w:sz="0" w:space="0" w:color="auto"/>
      </w:divBdr>
    </w:div>
    <w:div w:id="1238787811">
      <w:bodyDiv w:val="1"/>
      <w:marLeft w:val="0"/>
      <w:marRight w:val="0"/>
      <w:marTop w:val="0"/>
      <w:marBottom w:val="0"/>
      <w:divBdr>
        <w:top w:val="none" w:sz="0" w:space="0" w:color="auto"/>
        <w:left w:val="none" w:sz="0" w:space="0" w:color="auto"/>
        <w:bottom w:val="none" w:sz="0" w:space="0" w:color="auto"/>
        <w:right w:val="none" w:sz="0" w:space="0" w:color="auto"/>
      </w:divBdr>
    </w:div>
    <w:div w:id="1272664708">
      <w:bodyDiv w:val="1"/>
      <w:marLeft w:val="0"/>
      <w:marRight w:val="0"/>
      <w:marTop w:val="0"/>
      <w:marBottom w:val="0"/>
      <w:divBdr>
        <w:top w:val="none" w:sz="0" w:space="0" w:color="auto"/>
        <w:left w:val="none" w:sz="0" w:space="0" w:color="auto"/>
        <w:bottom w:val="none" w:sz="0" w:space="0" w:color="auto"/>
        <w:right w:val="none" w:sz="0" w:space="0" w:color="auto"/>
      </w:divBdr>
    </w:div>
    <w:div w:id="1280988376">
      <w:bodyDiv w:val="1"/>
      <w:marLeft w:val="0"/>
      <w:marRight w:val="0"/>
      <w:marTop w:val="0"/>
      <w:marBottom w:val="0"/>
      <w:divBdr>
        <w:top w:val="none" w:sz="0" w:space="0" w:color="auto"/>
        <w:left w:val="none" w:sz="0" w:space="0" w:color="auto"/>
        <w:bottom w:val="none" w:sz="0" w:space="0" w:color="auto"/>
        <w:right w:val="none" w:sz="0" w:space="0" w:color="auto"/>
      </w:divBdr>
    </w:div>
    <w:div w:id="1339041605">
      <w:bodyDiv w:val="1"/>
      <w:marLeft w:val="0"/>
      <w:marRight w:val="0"/>
      <w:marTop w:val="0"/>
      <w:marBottom w:val="0"/>
      <w:divBdr>
        <w:top w:val="none" w:sz="0" w:space="0" w:color="auto"/>
        <w:left w:val="none" w:sz="0" w:space="0" w:color="auto"/>
        <w:bottom w:val="none" w:sz="0" w:space="0" w:color="auto"/>
        <w:right w:val="none" w:sz="0" w:space="0" w:color="auto"/>
      </w:divBdr>
    </w:div>
    <w:div w:id="1384522895">
      <w:bodyDiv w:val="1"/>
      <w:marLeft w:val="0"/>
      <w:marRight w:val="0"/>
      <w:marTop w:val="0"/>
      <w:marBottom w:val="0"/>
      <w:divBdr>
        <w:top w:val="none" w:sz="0" w:space="0" w:color="auto"/>
        <w:left w:val="none" w:sz="0" w:space="0" w:color="auto"/>
        <w:bottom w:val="none" w:sz="0" w:space="0" w:color="auto"/>
        <w:right w:val="none" w:sz="0" w:space="0" w:color="auto"/>
      </w:divBdr>
    </w:div>
    <w:div w:id="1394698628">
      <w:bodyDiv w:val="1"/>
      <w:marLeft w:val="0"/>
      <w:marRight w:val="0"/>
      <w:marTop w:val="0"/>
      <w:marBottom w:val="0"/>
      <w:divBdr>
        <w:top w:val="none" w:sz="0" w:space="0" w:color="auto"/>
        <w:left w:val="none" w:sz="0" w:space="0" w:color="auto"/>
        <w:bottom w:val="none" w:sz="0" w:space="0" w:color="auto"/>
        <w:right w:val="none" w:sz="0" w:space="0" w:color="auto"/>
      </w:divBdr>
    </w:div>
    <w:div w:id="1431394423">
      <w:bodyDiv w:val="1"/>
      <w:marLeft w:val="0"/>
      <w:marRight w:val="0"/>
      <w:marTop w:val="0"/>
      <w:marBottom w:val="0"/>
      <w:divBdr>
        <w:top w:val="none" w:sz="0" w:space="0" w:color="auto"/>
        <w:left w:val="none" w:sz="0" w:space="0" w:color="auto"/>
        <w:bottom w:val="none" w:sz="0" w:space="0" w:color="auto"/>
        <w:right w:val="none" w:sz="0" w:space="0" w:color="auto"/>
      </w:divBdr>
    </w:div>
    <w:div w:id="1582179965">
      <w:bodyDiv w:val="1"/>
      <w:marLeft w:val="0"/>
      <w:marRight w:val="0"/>
      <w:marTop w:val="0"/>
      <w:marBottom w:val="0"/>
      <w:divBdr>
        <w:top w:val="none" w:sz="0" w:space="0" w:color="auto"/>
        <w:left w:val="none" w:sz="0" w:space="0" w:color="auto"/>
        <w:bottom w:val="none" w:sz="0" w:space="0" w:color="auto"/>
        <w:right w:val="none" w:sz="0" w:space="0" w:color="auto"/>
      </w:divBdr>
    </w:div>
    <w:div w:id="1647973979">
      <w:bodyDiv w:val="1"/>
      <w:marLeft w:val="0"/>
      <w:marRight w:val="0"/>
      <w:marTop w:val="0"/>
      <w:marBottom w:val="0"/>
      <w:divBdr>
        <w:top w:val="none" w:sz="0" w:space="0" w:color="auto"/>
        <w:left w:val="none" w:sz="0" w:space="0" w:color="auto"/>
        <w:bottom w:val="none" w:sz="0" w:space="0" w:color="auto"/>
        <w:right w:val="none" w:sz="0" w:space="0" w:color="auto"/>
      </w:divBdr>
    </w:div>
    <w:div w:id="1756586430">
      <w:bodyDiv w:val="1"/>
      <w:marLeft w:val="0"/>
      <w:marRight w:val="0"/>
      <w:marTop w:val="0"/>
      <w:marBottom w:val="0"/>
      <w:divBdr>
        <w:top w:val="none" w:sz="0" w:space="0" w:color="auto"/>
        <w:left w:val="none" w:sz="0" w:space="0" w:color="auto"/>
        <w:bottom w:val="none" w:sz="0" w:space="0" w:color="auto"/>
        <w:right w:val="none" w:sz="0" w:space="0" w:color="auto"/>
      </w:divBdr>
    </w:div>
    <w:div w:id="1912424129">
      <w:bodyDiv w:val="1"/>
      <w:marLeft w:val="0"/>
      <w:marRight w:val="0"/>
      <w:marTop w:val="0"/>
      <w:marBottom w:val="0"/>
      <w:divBdr>
        <w:top w:val="none" w:sz="0" w:space="0" w:color="auto"/>
        <w:left w:val="none" w:sz="0" w:space="0" w:color="auto"/>
        <w:bottom w:val="none" w:sz="0" w:space="0" w:color="auto"/>
        <w:right w:val="none" w:sz="0" w:space="0" w:color="auto"/>
      </w:divBdr>
    </w:div>
    <w:div w:id="2000428070">
      <w:bodyDiv w:val="1"/>
      <w:marLeft w:val="0"/>
      <w:marRight w:val="0"/>
      <w:marTop w:val="0"/>
      <w:marBottom w:val="0"/>
      <w:divBdr>
        <w:top w:val="none" w:sz="0" w:space="0" w:color="auto"/>
        <w:left w:val="none" w:sz="0" w:space="0" w:color="auto"/>
        <w:bottom w:val="none" w:sz="0" w:space="0" w:color="auto"/>
        <w:right w:val="none" w:sz="0" w:space="0" w:color="auto"/>
      </w:divBdr>
    </w:div>
    <w:div w:id="2012489932">
      <w:bodyDiv w:val="1"/>
      <w:marLeft w:val="0"/>
      <w:marRight w:val="0"/>
      <w:marTop w:val="0"/>
      <w:marBottom w:val="0"/>
      <w:divBdr>
        <w:top w:val="none" w:sz="0" w:space="0" w:color="auto"/>
        <w:left w:val="none" w:sz="0" w:space="0" w:color="auto"/>
        <w:bottom w:val="none" w:sz="0" w:space="0" w:color="auto"/>
        <w:right w:val="none" w:sz="0" w:space="0" w:color="auto"/>
      </w:divBdr>
    </w:div>
    <w:div w:id="2088263967">
      <w:bodyDiv w:val="1"/>
      <w:marLeft w:val="0"/>
      <w:marRight w:val="0"/>
      <w:marTop w:val="0"/>
      <w:marBottom w:val="0"/>
      <w:divBdr>
        <w:top w:val="none" w:sz="0" w:space="0" w:color="auto"/>
        <w:left w:val="none" w:sz="0" w:space="0" w:color="auto"/>
        <w:bottom w:val="none" w:sz="0" w:space="0" w:color="auto"/>
        <w:right w:val="none" w:sz="0" w:space="0" w:color="auto"/>
      </w:divBdr>
    </w:div>
    <w:div w:id="21394934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mailto:git@github.com:kydos/simd-java.git" TargetMode="External"/><Relationship Id="rId26" Type="http://schemas.openxmlformats.org/officeDocument/2006/relationships/hyperlink" Target="https://code.google.com/p/datadistrib4j/source/detail?r=186" TargetMode="External"/><Relationship Id="rId3" Type="http://schemas.openxmlformats.org/officeDocument/2006/relationships/styles" Target="styles.xml"/><Relationship Id="rId21" Type="http://schemas.openxmlformats.org/officeDocument/2006/relationships/hyperlink" Target="https://code.google.com/p/datadistrib4j/source/detail?r=181" TargetMode="External"/><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mailto:ANGELO@ICORSARO.NET" TargetMode="External"/><Relationship Id="rId25" Type="http://schemas.openxmlformats.org/officeDocument/2006/relationships/hyperlink" Target="https://code.google.com/p/datadistrib4j/source/detail?r=198"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angelo.corsaro@prismtech.com" TargetMode="External"/><Relationship Id="rId20" Type="http://schemas.openxmlformats.org/officeDocument/2006/relationships/hyperlink" Target="https://code.google.com/p/datadistrib4j/source/detail?r=202" TargetMode="External"/><Relationship Id="rId29" Type="http://schemas.openxmlformats.org/officeDocument/2006/relationships/hyperlink" Target="https://code.google.com/p/datadistrib4j/source/detail?r=185"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https://code.google.com/p/datadistrib4j/source/detail?r=184" TargetMode="External"/><Relationship Id="rId32" Type="http://schemas.openxmlformats.org/officeDocument/2006/relationships/header" Target="header4.xml"/><Relationship Id="rId5" Type="http://schemas.openxmlformats.org/officeDocument/2006/relationships/settings" Target="settings.xml"/><Relationship Id="rId15" Type="http://schemas.openxmlformats.org/officeDocument/2006/relationships/hyperlink" Target="https://code.google.com/p/datadistrib4j/source/detail?r=196" TargetMode="External"/><Relationship Id="rId23" Type="http://schemas.openxmlformats.org/officeDocument/2006/relationships/hyperlink" Target="https://code.google.com/p/datadistrib4j/source/detail?r=200" TargetMode="External"/><Relationship Id="rId28" Type="http://schemas.openxmlformats.org/officeDocument/2006/relationships/hyperlink" Target="https://code.google.com/p/datadistrib4j/source/detail?r=206" TargetMode="External"/><Relationship Id="rId10" Type="http://schemas.openxmlformats.org/officeDocument/2006/relationships/footer" Target="footer1.xml"/><Relationship Id="rId19" Type="http://schemas.openxmlformats.org/officeDocument/2006/relationships/hyperlink" Target="mailto:ANGELO@ICORSARO.NET" TargetMode="External"/><Relationship Id="rId31" Type="http://schemas.openxmlformats.org/officeDocument/2006/relationships/hyperlink" Target="https://code.google.com/p/datadistrib4j/source/detail?r=191"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code.google.com/p/datadistrib4j/source/detail?r=210" TargetMode="External"/><Relationship Id="rId27" Type="http://schemas.openxmlformats.org/officeDocument/2006/relationships/hyperlink" Target="https://code.google.com/p/datadistrib4j/source/detail?r=207" TargetMode="External"/><Relationship Id="rId30" Type="http://schemas.openxmlformats.org/officeDocument/2006/relationships/hyperlink" Target="https://code.google.com/p/datadistrib4j/source/detail?r=1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65FE23-D4D9-4491-8C84-B3132BDC23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9347</TotalTime>
  <Pages>29</Pages>
  <Words>4656</Words>
  <Characters>26545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DDS-PSM-Java FTF Report</vt:lpstr>
    </vt:vector>
  </TitlesOfParts>
  <Manager/>
  <Company>Real-Time Innovations, Inc. (RTI)</Company>
  <LinksUpToDate>false</LinksUpToDate>
  <CharactersWithSpaces>31139</CharactersWithSpaces>
  <SharedDoc>false</SharedDoc>
  <HyperlinkBase/>
  <HLinks>
    <vt:vector size="204" baseType="variant">
      <vt:variant>
        <vt:i4>3473501</vt:i4>
      </vt:variant>
      <vt:variant>
        <vt:i4>330</vt:i4>
      </vt:variant>
      <vt:variant>
        <vt:i4>0</vt:i4>
      </vt:variant>
      <vt:variant>
        <vt:i4>5</vt:i4>
      </vt:variant>
      <vt:variant>
        <vt:lpwstr>mailto:rick.warren@rti.com</vt:lpwstr>
      </vt:variant>
      <vt:variant>
        <vt:lpwstr/>
      </vt:variant>
      <vt:variant>
        <vt:i4>3473501</vt:i4>
      </vt:variant>
      <vt:variant>
        <vt:i4>327</vt:i4>
      </vt:variant>
      <vt:variant>
        <vt:i4>0</vt:i4>
      </vt:variant>
      <vt:variant>
        <vt:i4>5</vt:i4>
      </vt:variant>
      <vt:variant>
        <vt:lpwstr>mailto:rick.warren@rti.com</vt:lpwstr>
      </vt:variant>
      <vt:variant>
        <vt:lpwstr/>
      </vt:variant>
      <vt:variant>
        <vt:i4>1245271</vt:i4>
      </vt:variant>
      <vt:variant>
        <vt:i4>324</vt:i4>
      </vt:variant>
      <vt:variant>
        <vt:i4>0</vt:i4>
      </vt:variant>
      <vt:variant>
        <vt:i4>5</vt:i4>
      </vt:variant>
      <vt:variant>
        <vt:lpwstr>mailto:malitsky@bnl.gov</vt:lpwstr>
      </vt:variant>
      <vt:variant>
        <vt:lpwstr/>
      </vt:variant>
      <vt:variant>
        <vt:i4>6226018</vt:i4>
      </vt:variant>
      <vt:variant>
        <vt:i4>321</vt:i4>
      </vt:variant>
      <vt:variant>
        <vt:i4>0</vt:i4>
      </vt:variant>
      <vt:variant>
        <vt:i4>5</vt:i4>
      </vt:variant>
      <vt:variant>
        <vt:lpwstr>mailto:mcorino@remedy.nl</vt:lpwstr>
      </vt:variant>
      <vt:variant>
        <vt:lpwstr/>
      </vt:variant>
      <vt:variant>
        <vt:i4>6226018</vt:i4>
      </vt:variant>
      <vt:variant>
        <vt:i4>318</vt:i4>
      </vt:variant>
      <vt:variant>
        <vt:i4>0</vt:i4>
      </vt:variant>
      <vt:variant>
        <vt:i4>5</vt:i4>
      </vt:variant>
      <vt:variant>
        <vt:lpwstr>mailto:mcorino@remedy.nl</vt:lpwstr>
      </vt:variant>
      <vt:variant>
        <vt:lpwstr/>
      </vt:variant>
      <vt:variant>
        <vt:i4>5373968</vt:i4>
      </vt:variant>
      <vt:variant>
        <vt:i4>315</vt:i4>
      </vt:variant>
      <vt:variant>
        <vt:i4>0</vt:i4>
      </vt:variant>
      <vt:variant>
        <vt:i4>5</vt:i4>
      </vt:variant>
      <vt:variant>
        <vt:lpwstr>mailto:jwillemsen@remedy.nl</vt:lpwstr>
      </vt:variant>
      <vt:variant>
        <vt:lpwstr/>
      </vt:variant>
      <vt:variant>
        <vt:i4>2293843</vt:i4>
      </vt:variant>
      <vt:variant>
        <vt:i4>303</vt:i4>
      </vt:variant>
      <vt:variant>
        <vt:i4>0</vt:i4>
      </vt:variant>
      <vt:variant>
        <vt:i4>5</vt:i4>
      </vt:variant>
      <vt:variant>
        <vt:lpwstr>mailto:virginie.watine@thalesgroup.com</vt:lpwstr>
      </vt:variant>
      <vt:variant>
        <vt:lpwstr/>
      </vt:variant>
      <vt:variant>
        <vt:i4>3473501</vt:i4>
      </vt:variant>
      <vt:variant>
        <vt:i4>300</vt:i4>
      </vt:variant>
      <vt:variant>
        <vt:i4>0</vt:i4>
      </vt:variant>
      <vt:variant>
        <vt:i4>5</vt:i4>
      </vt:variant>
      <vt:variant>
        <vt:lpwstr>mailto:rick.warren@rti.com</vt:lpwstr>
      </vt:variant>
      <vt:variant>
        <vt:lpwstr/>
      </vt:variant>
      <vt:variant>
        <vt:i4>5242896</vt:i4>
      </vt:variant>
      <vt:variant>
        <vt:i4>297</vt:i4>
      </vt:variant>
      <vt:variant>
        <vt:i4>0</vt:i4>
      </vt:variant>
      <vt:variant>
        <vt:i4>5</vt:i4>
      </vt:variant>
      <vt:variant>
        <vt:lpwstr>mailto:ddicrescenzo@sesm.it</vt:lpwstr>
      </vt:variant>
      <vt:variant>
        <vt:lpwstr/>
      </vt:variant>
      <vt:variant>
        <vt:i4>3473501</vt:i4>
      </vt:variant>
      <vt:variant>
        <vt:i4>294</vt:i4>
      </vt:variant>
      <vt:variant>
        <vt:i4>0</vt:i4>
      </vt:variant>
      <vt:variant>
        <vt:i4>5</vt:i4>
      </vt:variant>
      <vt:variant>
        <vt:lpwstr>mailto:rick.warren@rti.com</vt:lpwstr>
      </vt:variant>
      <vt:variant>
        <vt:lpwstr/>
      </vt:variant>
      <vt:variant>
        <vt:i4>1245271</vt:i4>
      </vt:variant>
      <vt:variant>
        <vt:i4>291</vt:i4>
      </vt:variant>
      <vt:variant>
        <vt:i4>0</vt:i4>
      </vt:variant>
      <vt:variant>
        <vt:i4>5</vt:i4>
      </vt:variant>
      <vt:variant>
        <vt:lpwstr>mailto:malitsky@bnl.gov</vt:lpwstr>
      </vt:variant>
      <vt:variant>
        <vt:lpwstr/>
      </vt:variant>
      <vt:variant>
        <vt:i4>3473501</vt:i4>
      </vt:variant>
      <vt:variant>
        <vt:i4>288</vt:i4>
      </vt:variant>
      <vt:variant>
        <vt:i4>0</vt:i4>
      </vt:variant>
      <vt:variant>
        <vt:i4>5</vt:i4>
      </vt:variant>
      <vt:variant>
        <vt:lpwstr>mailto:rick.warren@rti.com</vt:lpwstr>
      </vt:variant>
      <vt:variant>
        <vt:lpwstr/>
      </vt:variant>
      <vt:variant>
        <vt:i4>2293843</vt:i4>
      </vt:variant>
      <vt:variant>
        <vt:i4>285</vt:i4>
      </vt:variant>
      <vt:variant>
        <vt:i4>0</vt:i4>
      </vt:variant>
      <vt:variant>
        <vt:i4>5</vt:i4>
      </vt:variant>
      <vt:variant>
        <vt:lpwstr>mailto:virginie.watine@thalesgroup.com</vt:lpwstr>
      </vt:variant>
      <vt:variant>
        <vt:lpwstr/>
      </vt:variant>
      <vt:variant>
        <vt:i4>6225990</vt:i4>
      </vt:variant>
      <vt:variant>
        <vt:i4>282</vt:i4>
      </vt:variant>
      <vt:variant>
        <vt:i4>0</vt:i4>
      </vt:variant>
      <vt:variant>
        <vt:i4>5</vt:i4>
      </vt:variant>
      <vt:variant>
        <vt:lpwstr>mailto:angelo.corsaro@prismtech.com</vt:lpwstr>
      </vt:variant>
      <vt:variant>
        <vt:lpwstr/>
      </vt:variant>
      <vt:variant>
        <vt:i4>1703994</vt:i4>
      </vt:variant>
      <vt:variant>
        <vt:i4>279</vt:i4>
      </vt:variant>
      <vt:variant>
        <vt:i4>0</vt:i4>
      </vt:variant>
      <vt:variant>
        <vt:i4>5</vt:i4>
      </vt:variant>
      <vt:variant>
        <vt:lpwstr>mailto:pardo@rti.com</vt:lpwstr>
      </vt:variant>
      <vt:variant>
        <vt:lpwstr/>
      </vt:variant>
      <vt:variant>
        <vt:i4>3473501</vt:i4>
      </vt:variant>
      <vt:variant>
        <vt:i4>276</vt:i4>
      </vt:variant>
      <vt:variant>
        <vt:i4>0</vt:i4>
      </vt:variant>
      <vt:variant>
        <vt:i4>5</vt:i4>
      </vt:variant>
      <vt:variant>
        <vt:lpwstr>mailto:rick.warren@rti.com</vt:lpwstr>
      </vt:variant>
      <vt:variant>
        <vt:lpwstr/>
      </vt:variant>
      <vt:variant>
        <vt:i4>5373968</vt:i4>
      </vt:variant>
      <vt:variant>
        <vt:i4>258</vt:i4>
      </vt:variant>
      <vt:variant>
        <vt:i4>0</vt:i4>
      </vt:variant>
      <vt:variant>
        <vt:i4>5</vt:i4>
      </vt:variant>
      <vt:variant>
        <vt:lpwstr>mailto:jwillemsen@remedy.nl</vt:lpwstr>
      </vt:variant>
      <vt:variant>
        <vt:lpwstr/>
      </vt:variant>
      <vt:variant>
        <vt:i4>3473501</vt:i4>
      </vt:variant>
      <vt:variant>
        <vt:i4>255</vt:i4>
      </vt:variant>
      <vt:variant>
        <vt:i4>0</vt:i4>
      </vt:variant>
      <vt:variant>
        <vt:i4>5</vt:i4>
      </vt:variant>
      <vt:variant>
        <vt:lpwstr>mailto:rick.warren@rti.com</vt:lpwstr>
      </vt:variant>
      <vt:variant>
        <vt:lpwstr/>
      </vt:variant>
      <vt:variant>
        <vt:i4>3473501</vt:i4>
      </vt:variant>
      <vt:variant>
        <vt:i4>246</vt:i4>
      </vt:variant>
      <vt:variant>
        <vt:i4>0</vt:i4>
      </vt:variant>
      <vt:variant>
        <vt:i4>5</vt:i4>
      </vt:variant>
      <vt:variant>
        <vt:lpwstr>mailto:rick.warren@rti.com</vt:lpwstr>
      </vt:variant>
      <vt:variant>
        <vt:lpwstr/>
      </vt:variant>
      <vt:variant>
        <vt:i4>3473501</vt:i4>
      </vt:variant>
      <vt:variant>
        <vt:i4>243</vt:i4>
      </vt:variant>
      <vt:variant>
        <vt:i4>0</vt:i4>
      </vt:variant>
      <vt:variant>
        <vt:i4>5</vt:i4>
      </vt:variant>
      <vt:variant>
        <vt:lpwstr>mailto:rick.warren@rti.com</vt:lpwstr>
      </vt:variant>
      <vt:variant>
        <vt:lpwstr/>
      </vt:variant>
      <vt:variant>
        <vt:i4>7929887</vt:i4>
      </vt:variant>
      <vt:variant>
        <vt:i4>240</vt:i4>
      </vt:variant>
      <vt:variant>
        <vt:i4>0</vt:i4>
      </vt:variant>
      <vt:variant>
        <vt:i4>5</vt:i4>
      </vt:variant>
      <vt:variant>
        <vt:lpwstr>http://www.omg.org/ptc/2011/01/07/XML_Type_Representation</vt:lpwstr>
      </vt:variant>
      <vt:variant>
        <vt:lpwstr/>
      </vt:variant>
      <vt:variant>
        <vt:i4>5373977</vt:i4>
      </vt:variant>
      <vt:variant>
        <vt:i4>237</vt:i4>
      </vt:variant>
      <vt:variant>
        <vt:i4>0</vt:i4>
      </vt:variant>
      <vt:variant>
        <vt:i4>5</vt:i4>
      </vt:variant>
      <vt:variant>
        <vt:lpwstr>http://www.omg.org/2010/ptc/2010/05/12/XML_Type_Representation</vt:lpwstr>
      </vt:variant>
      <vt:variant>
        <vt:lpwstr/>
      </vt:variant>
      <vt:variant>
        <vt:i4>3473501</vt:i4>
      </vt:variant>
      <vt:variant>
        <vt:i4>234</vt:i4>
      </vt:variant>
      <vt:variant>
        <vt:i4>0</vt:i4>
      </vt:variant>
      <vt:variant>
        <vt:i4>5</vt:i4>
      </vt:variant>
      <vt:variant>
        <vt:lpwstr>mailto:rick.warren@rti.com</vt:lpwstr>
      </vt:variant>
      <vt:variant>
        <vt:lpwstr/>
      </vt:variant>
      <vt:variant>
        <vt:i4>131111</vt:i4>
      </vt:variant>
      <vt:variant>
        <vt:i4>231</vt:i4>
      </vt:variant>
      <vt:variant>
        <vt:i4>0</vt:i4>
      </vt:variant>
      <vt:variant>
        <vt:i4>5</vt:i4>
      </vt:variant>
      <vt:variant>
        <vt:lpwstr>mailto:stavrosdr@cox.net</vt:lpwstr>
      </vt:variant>
      <vt:variant>
        <vt:lpwstr/>
      </vt:variant>
      <vt:variant>
        <vt:i4>3473501</vt:i4>
      </vt:variant>
      <vt:variant>
        <vt:i4>228</vt:i4>
      </vt:variant>
      <vt:variant>
        <vt:i4>0</vt:i4>
      </vt:variant>
      <vt:variant>
        <vt:i4>5</vt:i4>
      </vt:variant>
      <vt:variant>
        <vt:lpwstr>mailto:rick.warren@rti.com</vt:lpwstr>
      </vt:variant>
      <vt:variant>
        <vt:lpwstr/>
      </vt:variant>
      <vt:variant>
        <vt:i4>3473501</vt:i4>
      </vt:variant>
      <vt:variant>
        <vt:i4>225</vt:i4>
      </vt:variant>
      <vt:variant>
        <vt:i4>0</vt:i4>
      </vt:variant>
      <vt:variant>
        <vt:i4>5</vt:i4>
      </vt:variant>
      <vt:variant>
        <vt:lpwstr>mailto:rick.warren@rti.com</vt:lpwstr>
      </vt:variant>
      <vt:variant>
        <vt:lpwstr/>
      </vt:variant>
      <vt:variant>
        <vt:i4>3473501</vt:i4>
      </vt:variant>
      <vt:variant>
        <vt:i4>222</vt:i4>
      </vt:variant>
      <vt:variant>
        <vt:i4>0</vt:i4>
      </vt:variant>
      <vt:variant>
        <vt:i4>5</vt:i4>
      </vt:variant>
      <vt:variant>
        <vt:lpwstr>mailto:rick.warren@rti.com</vt:lpwstr>
      </vt:variant>
      <vt:variant>
        <vt:lpwstr/>
      </vt:variant>
      <vt:variant>
        <vt:i4>3473501</vt:i4>
      </vt:variant>
      <vt:variant>
        <vt:i4>219</vt:i4>
      </vt:variant>
      <vt:variant>
        <vt:i4>0</vt:i4>
      </vt:variant>
      <vt:variant>
        <vt:i4>5</vt:i4>
      </vt:variant>
      <vt:variant>
        <vt:lpwstr>mailto:rick.warren@rti.com</vt:lpwstr>
      </vt:variant>
      <vt:variant>
        <vt:lpwstr/>
      </vt:variant>
      <vt:variant>
        <vt:i4>3473501</vt:i4>
      </vt:variant>
      <vt:variant>
        <vt:i4>216</vt:i4>
      </vt:variant>
      <vt:variant>
        <vt:i4>0</vt:i4>
      </vt:variant>
      <vt:variant>
        <vt:i4>5</vt:i4>
      </vt:variant>
      <vt:variant>
        <vt:lpwstr>mailto:rick.warren@rti.com</vt:lpwstr>
      </vt:variant>
      <vt:variant>
        <vt:lpwstr/>
      </vt:variant>
      <vt:variant>
        <vt:i4>3473501</vt:i4>
      </vt:variant>
      <vt:variant>
        <vt:i4>213</vt:i4>
      </vt:variant>
      <vt:variant>
        <vt:i4>0</vt:i4>
      </vt:variant>
      <vt:variant>
        <vt:i4>5</vt:i4>
      </vt:variant>
      <vt:variant>
        <vt:lpwstr>mailto:rick.warren@rti.com</vt:lpwstr>
      </vt:variant>
      <vt:variant>
        <vt:lpwstr/>
      </vt:variant>
      <vt:variant>
        <vt:i4>3473501</vt:i4>
      </vt:variant>
      <vt:variant>
        <vt:i4>210</vt:i4>
      </vt:variant>
      <vt:variant>
        <vt:i4>0</vt:i4>
      </vt:variant>
      <vt:variant>
        <vt:i4>5</vt:i4>
      </vt:variant>
      <vt:variant>
        <vt:lpwstr>mailto:rick.warren@rti.com</vt:lpwstr>
      </vt:variant>
      <vt:variant>
        <vt:lpwstr/>
      </vt:variant>
      <vt:variant>
        <vt:i4>3473501</vt:i4>
      </vt:variant>
      <vt:variant>
        <vt:i4>207</vt:i4>
      </vt:variant>
      <vt:variant>
        <vt:i4>0</vt:i4>
      </vt:variant>
      <vt:variant>
        <vt:i4>5</vt:i4>
      </vt:variant>
      <vt:variant>
        <vt:lpwstr>mailto:rick.warren@rti.com</vt:lpwstr>
      </vt:variant>
      <vt:variant>
        <vt:lpwstr/>
      </vt:variant>
      <vt:variant>
        <vt:i4>3473501</vt:i4>
      </vt:variant>
      <vt:variant>
        <vt:i4>204</vt:i4>
      </vt:variant>
      <vt:variant>
        <vt:i4>0</vt:i4>
      </vt:variant>
      <vt:variant>
        <vt:i4>5</vt:i4>
      </vt:variant>
      <vt:variant>
        <vt:lpwstr>mailto:rick.warren@rti.com</vt:lpwstr>
      </vt:variant>
      <vt:variant>
        <vt:lpwstr/>
      </vt:variant>
      <vt:variant>
        <vt:i4>3473501</vt:i4>
      </vt:variant>
      <vt:variant>
        <vt:i4>201</vt:i4>
      </vt:variant>
      <vt:variant>
        <vt:i4>0</vt:i4>
      </vt:variant>
      <vt:variant>
        <vt:i4>5</vt:i4>
      </vt:variant>
      <vt:variant>
        <vt:lpwstr>mailto:rick.warren@rti.com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DDS-PSM-Java FTF Report</dc:title>
  <dc:subject>Java 5 Language PSM for Java</dc:subject>
  <dc:creator>Rick Warren</dc:creator>
  <cp:keywords/>
  <dc:description/>
  <cp:lastModifiedBy>Sumant Tambe</cp:lastModifiedBy>
  <cp:revision>585</cp:revision>
  <cp:lastPrinted>2011-02-17T22:15:00Z</cp:lastPrinted>
  <dcterms:created xsi:type="dcterms:W3CDTF">2011-09-16T16:39:00Z</dcterms:created>
  <dcterms:modified xsi:type="dcterms:W3CDTF">2012-12-02T07:40:00Z</dcterms:modified>
  <cp:category/>
</cp:coreProperties>
</file>