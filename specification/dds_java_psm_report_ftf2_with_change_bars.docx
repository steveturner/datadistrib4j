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del w:id="0" w:author="Sumant Tambe" w:date="2012-12-04T14:32:00Z">
        <w:r w:rsidR="00BD2B3B" w:rsidDel="009C569A">
          <w:delText>ptc/201</w:delText>
        </w:r>
        <w:r w:rsidR="00EF2379" w:rsidDel="009C569A">
          <w:delText>2</w:delText>
        </w:r>
        <w:r w:rsidR="006811C7" w:rsidDel="009C569A">
          <w:delText>-</w:delText>
        </w:r>
        <w:r w:rsidR="002F4532" w:rsidDel="009C569A">
          <w:delText>10</w:delText>
        </w:r>
        <w:r w:rsidR="009704E4" w:rsidDel="009C569A">
          <w:delText>-</w:delText>
        </w:r>
        <w:r w:rsidR="002F4532" w:rsidDel="009C569A">
          <w:delText>12</w:delText>
        </w:r>
      </w:del>
      <w:proofErr w:type="spellStart"/>
      <w:ins w:id="1" w:author="Sumant Tambe" w:date="2012-12-04T14:32:00Z">
        <w:r w:rsidR="009C569A">
          <w:t>ptc</w:t>
        </w:r>
        <w:proofErr w:type="spellEnd"/>
        <w:r w:rsidR="009C569A">
          <w:t>/2012-12-</w:t>
        </w:r>
      </w:ins>
      <w:ins w:id="2" w:author="Sumant Tambe" w:date="2012-12-06T11:58:00Z">
        <w:r w:rsidR="009C02E9">
          <w:t>06</w:t>
        </w:r>
      </w:ins>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del w:id="3"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07</w:delText>
        </w:r>
      </w:del>
      <w:proofErr w:type="spellStart"/>
      <w:ins w:id="4" w:author="Sumant Tambe" w:date="2012-12-04T14:28:00Z">
        <w:r w:rsidR="00F55534">
          <w:t>ptc</w:t>
        </w:r>
        <w:proofErr w:type="spellEnd"/>
        <w:r w:rsidR="00F55534">
          <w:t>/2012-12-01</w:t>
        </w:r>
      </w:ins>
    </w:p>
    <w:p w:rsidR="00096DA3" w:rsidRDefault="00096DA3" w:rsidP="00096DA3">
      <w:pPr>
        <w:pStyle w:val="Inventory"/>
      </w:pPr>
      <w:r>
        <w:t>Revised specification (change-bar):</w:t>
      </w:r>
      <w:r>
        <w:tab/>
      </w:r>
      <w:del w:id="5" w:author="Sumant Tambe" w:date="2012-12-04T14:28:00Z">
        <w:r w:rsidR="00BD2B3B" w:rsidDel="00F55534">
          <w:delText>ptc/201</w:delText>
        </w:r>
        <w:r w:rsidR="00EF2379" w:rsidDel="00F55534">
          <w:delText>2</w:delText>
        </w:r>
        <w:r w:rsidR="00174EAB" w:rsidDel="00F55534">
          <w:delText>-</w:delText>
        </w:r>
        <w:r w:rsidR="002F4532" w:rsidDel="00F55534">
          <w:delText>10</w:delText>
        </w:r>
        <w:r w:rsidR="009704E4" w:rsidDel="00F55534">
          <w:delText>-</w:delText>
        </w:r>
        <w:r w:rsidR="002F4532" w:rsidDel="00F55534">
          <w:delText>08</w:delText>
        </w:r>
      </w:del>
      <w:proofErr w:type="spellStart"/>
      <w:ins w:id="6" w:author="Sumant Tambe" w:date="2012-12-04T14:28:00Z">
        <w:r w:rsidR="00F55534">
          <w:t>ptc</w:t>
        </w:r>
        <w:proofErr w:type="spellEnd"/>
        <w:r w:rsidR="00F55534">
          <w:t>/2012-12-02</w:t>
        </w:r>
      </w:ins>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del w:id="7" w:author="Sumant Tambe" w:date="2012-12-04T14:29:00Z">
        <w:r w:rsidDel="00F55534">
          <w:delText>Inventory:</w:delText>
        </w:r>
        <w:r w:rsidDel="00F55534">
          <w:tab/>
        </w:r>
        <w:r w:rsidDel="00F55534">
          <w:tab/>
        </w:r>
        <w:r w:rsidDel="00F55534">
          <w:tab/>
        </w:r>
        <w:r w:rsidDel="00F55534">
          <w:tab/>
        </w:r>
        <w:r w:rsidDel="00F55534">
          <w:tab/>
        </w:r>
        <w:r w:rsidRPr="00492977" w:rsidDel="00F55534">
          <w:delText>ptc/</w:delText>
        </w:r>
        <w:r w:rsidR="00BD2B3B" w:rsidDel="00F55534">
          <w:delText>201</w:delText>
        </w:r>
        <w:r w:rsidR="00EF2379" w:rsidDel="00F55534">
          <w:delText>2</w:delText>
        </w:r>
        <w:r w:rsidR="00BD33DE" w:rsidDel="00F55534">
          <w:delText>-</w:delText>
        </w:r>
        <w:r w:rsidR="002F4532" w:rsidDel="00F55534">
          <w:delText>10</w:delText>
        </w:r>
        <w:r w:rsidR="00672058" w:rsidDel="00F55534">
          <w:delText>-</w:delText>
        </w:r>
        <w:r w:rsidR="002F4532" w:rsidDel="00F55534">
          <w:delText>13</w:delText>
        </w:r>
        <w:r w:rsidRPr="009B039F" w:rsidDel="00F55534">
          <w:tab/>
          <w:delText>Non-normative</w:delText>
        </w:r>
      </w:del>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del w:id="8" w:author="Sumant Tambe" w:date="2012-12-04T14:29:00Z">
        <w:r w:rsidR="00096DA3" w:rsidRPr="00BC2C78"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09</w:delText>
        </w:r>
      </w:del>
      <w:proofErr w:type="spellStart"/>
      <w:ins w:id="9" w:author="Sumant Tambe" w:date="2012-12-04T14:29:00Z">
        <w:r w:rsidR="00BE5AC5">
          <w:t>ptc</w:t>
        </w:r>
        <w:proofErr w:type="spellEnd"/>
        <w:r w:rsidR="00BE5AC5">
          <w:t>/2012-12-03</w:t>
        </w:r>
      </w:ins>
      <w:r w:rsidR="00096DA3" w:rsidRPr="009B039F">
        <w:tab/>
        <w:t>Normative</w:t>
      </w:r>
    </w:p>
    <w:p w:rsidR="00267C3E" w:rsidRDefault="00BD2B3B" w:rsidP="00096DA3">
      <w:pPr>
        <w:pStyle w:val="Inventory"/>
      </w:pPr>
      <w:r>
        <w:t>omgdds_src.zip</w:t>
      </w:r>
      <w:r w:rsidR="00096DA3">
        <w:t>:</w:t>
      </w:r>
      <w:r>
        <w:tab/>
      </w:r>
      <w:r>
        <w:tab/>
      </w:r>
      <w:r>
        <w:tab/>
      </w:r>
      <w:r w:rsidR="00096DA3" w:rsidRPr="009B039F">
        <w:tab/>
      </w:r>
      <w:del w:id="10" w:author="Sumant Tambe" w:date="2012-12-04T14:29:00Z">
        <w:r w:rsidR="00096DA3" w:rsidRPr="00436DB9" w:rsidDel="00BE5AC5">
          <w:delText>ptc/</w:delText>
        </w:r>
        <w:r w:rsidDel="00BE5AC5">
          <w:delText>201</w:delText>
        </w:r>
        <w:r w:rsidR="00EF2379" w:rsidDel="00BE5AC5">
          <w:delText>2</w:delText>
        </w:r>
        <w:r w:rsidR="00BD33DE" w:rsidDel="00BE5AC5">
          <w:delText>-</w:delText>
        </w:r>
        <w:r w:rsidR="002F4532" w:rsidDel="00BE5AC5">
          <w:delText>10</w:delText>
        </w:r>
        <w:r w:rsidR="00EF2379" w:rsidDel="00BE5AC5">
          <w:delText>-</w:delText>
        </w:r>
        <w:r w:rsidR="002F4532" w:rsidDel="00BE5AC5">
          <w:delText>10</w:delText>
        </w:r>
      </w:del>
      <w:proofErr w:type="spellStart"/>
      <w:ins w:id="11" w:author="Sumant Tambe" w:date="2012-12-04T14:29:00Z">
        <w:r w:rsidR="00BE5AC5">
          <w:t>ptc</w:t>
        </w:r>
        <w:proofErr w:type="spellEnd"/>
        <w:r w:rsidR="00BE5AC5">
          <w:t>/2012-12-04</w:t>
        </w:r>
      </w:ins>
      <w:r w:rsidR="00096DA3" w:rsidRPr="009B039F">
        <w:tab/>
        <w:t>Normative</w:t>
      </w:r>
    </w:p>
    <w:p w:rsidR="00096DA3" w:rsidRDefault="00735CD8">
      <w:pPr>
        <w:pStyle w:val="BodyText"/>
        <w:rPr>
          <w:ins w:id="12" w:author="Sumant Tambe" w:date="2012-12-06T11:58:00Z"/>
          <w:b/>
        </w:rPr>
      </w:pPr>
      <w:ins w:id="13" w:author="Sumant Tambe" w:date="2012-12-04T14:30:00Z">
        <w:r w:rsidRPr="00735CD8">
          <w:rPr>
            <w:b/>
            <w:rPrChange w:id="14" w:author="Sumant Tambe" w:date="2012-12-04T14:31:00Z">
              <w:rPr/>
            </w:rPrChange>
          </w:rPr>
          <w:t>Inventory:</w:t>
        </w:r>
        <w:r w:rsidRPr="00735CD8">
          <w:rPr>
            <w:b/>
            <w:rPrChange w:id="15" w:author="Sumant Tambe" w:date="2012-12-04T14:31:00Z">
              <w:rPr/>
            </w:rPrChange>
          </w:rPr>
          <w:tab/>
        </w:r>
        <w:r w:rsidRPr="00735CD8">
          <w:rPr>
            <w:b/>
            <w:rPrChange w:id="16" w:author="Sumant Tambe" w:date="2012-12-04T14:31:00Z">
              <w:rPr/>
            </w:rPrChange>
          </w:rPr>
          <w:tab/>
        </w:r>
        <w:r w:rsidRPr="00735CD8">
          <w:rPr>
            <w:b/>
            <w:rPrChange w:id="17" w:author="Sumant Tambe" w:date="2012-12-04T14:31:00Z">
              <w:rPr/>
            </w:rPrChange>
          </w:rPr>
          <w:tab/>
        </w:r>
        <w:r w:rsidRPr="00735CD8">
          <w:rPr>
            <w:b/>
            <w:rPrChange w:id="18" w:author="Sumant Tambe" w:date="2012-12-04T14:31:00Z">
              <w:rPr/>
            </w:rPrChange>
          </w:rPr>
          <w:tab/>
        </w:r>
        <w:r w:rsidRPr="00735CD8">
          <w:rPr>
            <w:b/>
            <w:rPrChange w:id="19" w:author="Sumant Tambe" w:date="2012-12-04T14:31:00Z">
              <w:rPr/>
            </w:rPrChange>
          </w:rPr>
          <w:tab/>
        </w:r>
        <w:proofErr w:type="spellStart"/>
        <w:r w:rsidRPr="00735CD8">
          <w:rPr>
            <w:b/>
            <w:rPrChange w:id="20" w:author="Sumant Tambe" w:date="2012-12-04T14:31:00Z">
              <w:rPr/>
            </w:rPrChange>
          </w:rPr>
          <w:t>ptc</w:t>
        </w:r>
        <w:proofErr w:type="spellEnd"/>
        <w:r w:rsidRPr="00735CD8">
          <w:rPr>
            <w:b/>
            <w:rPrChange w:id="21" w:author="Sumant Tambe" w:date="2012-12-04T14:31:00Z">
              <w:rPr/>
            </w:rPrChange>
          </w:rPr>
          <w:t>/2012-12-05</w:t>
        </w:r>
        <w:r w:rsidRPr="00735CD8">
          <w:rPr>
            <w:b/>
            <w:rPrChange w:id="22" w:author="Sumant Tambe" w:date="2012-12-04T14:31:00Z">
              <w:rPr/>
            </w:rPrChange>
          </w:rPr>
          <w:tab/>
          <w:t>Non-normative</w:t>
        </w:r>
      </w:ins>
    </w:p>
    <w:p w:rsidR="009C02E9" w:rsidRPr="00735CD8" w:rsidRDefault="009C02E9">
      <w:pPr>
        <w:pStyle w:val="BodyText"/>
        <w:rPr>
          <w:b/>
          <w:rPrChange w:id="23" w:author="Sumant Tambe" w:date="2012-12-04T14:31:00Z">
            <w:rPr/>
          </w:rPrChange>
        </w:rPr>
      </w:pPr>
      <w:ins w:id="24" w:author="Sumant Tambe" w:date="2012-12-06T11:58:00Z">
        <w:r>
          <w:rPr>
            <w:b/>
          </w:rPr>
          <w:t>Issue_diffs.zip</w:t>
        </w:r>
        <w:r>
          <w:rPr>
            <w:b/>
          </w:rPr>
          <w:tab/>
        </w:r>
        <w:r>
          <w:rPr>
            <w:b/>
          </w:rPr>
          <w:tab/>
        </w:r>
        <w:r>
          <w:rPr>
            <w:b/>
          </w:rPr>
          <w:tab/>
        </w:r>
        <w:r>
          <w:rPr>
            <w:b/>
          </w:rPr>
          <w:tab/>
        </w:r>
        <w:proofErr w:type="spellStart"/>
        <w:r>
          <w:rPr>
            <w:b/>
          </w:rPr>
          <w:t>ptc</w:t>
        </w:r>
        <w:proofErr w:type="spellEnd"/>
        <w:r>
          <w:rPr>
            <w:b/>
          </w:rPr>
          <w:t>/2012-12-</w:t>
        </w:r>
      </w:ins>
      <w:ins w:id="25" w:author="Sumant Tambe" w:date="2012-12-06T14:18:00Z">
        <w:r w:rsidR="006353C6">
          <w:rPr>
            <w:b/>
          </w:rPr>
          <w:t>08</w:t>
        </w:r>
      </w:ins>
      <w:ins w:id="26" w:author="Sumant Tambe" w:date="2012-12-06T11:58:00Z">
        <w:r>
          <w:rPr>
            <w:b/>
          </w:rPr>
          <w:t xml:space="preserve"> </w:t>
        </w:r>
      </w:ins>
      <w:ins w:id="27" w:author="Sumant Tambe" w:date="2012-12-06T11:59:00Z">
        <w:r>
          <w:rPr>
            <w:b/>
          </w:rPr>
          <w:tab/>
        </w:r>
        <w:r w:rsidR="00437E2E">
          <w:rPr>
            <w:b/>
          </w:rPr>
          <w:t>Non-normative</w:t>
        </w:r>
      </w:ins>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 xml:space="preserve">Template: </w:t>
      </w:r>
      <w:proofErr w:type="spellStart"/>
      <w:r>
        <w:t>omg</w:t>
      </w:r>
      <w:proofErr w:type="spellEnd"/>
      <w:r>
        <w:t>/09-06-01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28" w:name="TOC"/>
      <w:bookmarkEnd w:id="28"/>
      <w:r>
        <w:lastRenderedPageBreak/>
        <w:t>Table of Contents</w:t>
      </w:r>
    </w:p>
    <w:p w:rsidR="00AF37A8"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bookmarkStart w:id="29" w:name="_GoBack"/>
      <w:bookmarkEnd w:id="29"/>
      <w:r w:rsidR="00AF37A8">
        <w:t>Summary of DDS-PSM-Java FTF Activities</w:t>
      </w:r>
      <w:r w:rsidR="00AF37A8">
        <w:tab/>
      </w:r>
      <w:r w:rsidR="00AF37A8">
        <w:fldChar w:fldCharType="begin"/>
      </w:r>
      <w:r w:rsidR="00AF37A8">
        <w:instrText xml:space="preserve"> PAGEREF _Toc342573679 \h </w:instrText>
      </w:r>
      <w:r w:rsidR="00AF37A8">
        <w:fldChar w:fldCharType="separate"/>
      </w:r>
      <w:r w:rsidR="00AF37A8">
        <w:t>1</w:t>
      </w:r>
      <w:r w:rsidR="00AF37A8">
        <w:fldChar w:fldCharType="end"/>
      </w:r>
    </w:p>
    <w:p w:rsidR="00AF37A8" w:rsidRDefault="00AF37A8">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_Toc342573680 \h </w:instrText>
      </w:r>
      <w:r>
        <w:fldChar w:fldCharType="separate"/>
      </w:r>
      <w:r>
        <w:t>1</w:t>
      </w:r>
      <w:r>
        <w:fldChar w:fldCharType="end"/>
      </w:r>
    </w:p>
    <w:p w:rsidR="00AF37A8" w:rsidRDefault="00AF37A8">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_Toc342573681 \h </w:instrText>
      </w:r>
      <w:r>
        <w:fldChar w:fldCharType="separate"/>
      </w:r>
      <w:r>
        <w:t>1</w:t>
      </w:r>
      <w:r>
        <w:fldChar w:fldCharType="end"/>
      </w:r>
    </w:p>
    <w:p w:rsidR="00AF37A8" w:rsidRDefault="00AF37A8">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_Toc342573682 \h </w:instrText>
      </w:r>
      <w:r>
        <w:fldChar w:fldCharType="separate"/>
      </w:r>
      <w:r>
        <w:t>1</w:t>
      </w:r>
      <w:r>
        <w:fldChar w:fldCharType="end"/>
      </w:r>
    </w:p>
    <w:p w:rsidR="00AF37A8" w:rsidRDefault="00AF37A8">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_Toc342573683 \h </w:instrText>
      </w:r>
      <w:r>
        <w:fldChar w:fldCharType="separate"/>
      </w:r>
      <w:r>
        <w:t>3</w:t>
      </w:r>
      <w:r>
        <w:fldChar w:fldCharType="end"/>
      </w:r>
    </w:p>
    <w:p w:rsidR="00AF37A8" w:rsidRDefault="00AF37A8">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_Toc342573684 \h </w:instrText>
      </w:r>
      <w:r>
        <w:fldChar w:fldCharType="separate"/>
      </w:r>
      <w:r>
        <w:t>4</w:t>
      </w:r>
      <w:r>
        <w:fldChar w:fldCharType="end"/>
      </w:r>
    </w:p>
    <w:p w:rsidR="00AF37A8" w:rsidRDefault="00AF37A8">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_Toc342573685 \h </w:instrText>
      </w:r>
      <w:r>
        <w:fldChar w:fldCharType="separate"/>
      </w:r>
      <w:r>
        <w:t>5</w:t>
      </w:r>
      <w:r>
        <w:fldChar w:fldCharType="end"/>
      </w:r>
    </w:p>
    <w:p w:rsidR="00AF37A8" w:rsidRDefault="00AF37A8">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_Toc342573686 \h </w:instrText>
      </w:r>
      <w:r>
        <w:fldChar w:fldCharType="separate"/>
      </w:r>
      <w:r>
        <w:t>6</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_Toc342573687 \h </w:instrText>
      </w:r>
      <w:r>
        <w:fldChar w:fldCharType="separate"/>
      </w:r>
      <w:r>
        <w:t>6</w:t>
      </w:r>
      <w:r>
        <w:fldChar w:fldCharType="end"/>
      </w:r>
    </w:p>
    <w:p w:rsidR="00AF37A8" w:rsidRDefault="00AF37A8">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_Toc342573688 \h </w:instrText>
      </w:r>
      <w:r>
        <w:fldChar w:fldCharType="separate"/>
      </w:r>
      <w:r>
        <w:t>8</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_Toc342573689 \h </w:instrText>
      </w:r>
      <w:r>
        <w:fldChar w:fldCharType="separate"/>
      </w:r>
      <w:r>
        <w:t>8</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_Toc342573690 \h </w:instrText>
      </w:r>
      <w:r>
        <w:fldChar w:fldCharType="separate"/>
      </w:r>
      <w:r>
        <w:t>10</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_Toc342573691 \h </w:instrText>
      </w:r>
      <w:r>
        <w:fldChar w:fldCharType="separate"/>
      </w:r>
      <w:r>
        <w:t>10</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_Toc342573692 \h </w:instrText>
      </w:r>
      <w:r>
        <w:fldChar w:fldCharType="separate"/>
      </w:r>
      <w:r>
        <w:t>13</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_Toc342573693 \h </w:instrText>
      </w:r>
      <w:r>
        <w:fldChar w:fldCharType="separate"/>
      </w:r>
      <w:r>
        <w:t>13</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_Toc342573694 \h </w:instrText>
      </w:r>
      <w:r>
        <w:fldChar w:fldCharType="separate"/>
      </w:r>
      <w:r>
        <w:t>15</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_Toc342573695 \h </w:instrText>
      </w:r>
      <w:r>
        <w:fldChar w:fldCharType="separate"/>
      </w:r>
      <w:r>
        <w:t>15</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_Toc342573696 \h </w:instrText>
      </w:r>
      <w:r>
        <w:fldChar w:fldCharType="separate"/>
      </w:r>
      <w:r>
        <w:t>16</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_Toc342573697 \h </w:instrText>
      </w:r>
      <w:r>
        <w:fldChar w:fldCharType="separate"/>
      </w:r>
      <w:r>
        <w:t>16</w:t>
      </w:r>
      <w:r>
        <w:fldChar w:fldCharType="end"/>
      </w:r>
    </w:p>
    <w:p w:rsidR="00AF37A8" w:rsidRDefault="00AF37A8">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_Toc342573698 \h </w:instrText>
      </w:r>
      <w:r>
        <w:fldChar w:fldCharType="separate"/>
      </w:r>
      <w:r>
        <w:t>19</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_Toc342573699 \h </w:instrText>
      </w:r>
      <w:r>
        <w:fldChar w:fldCharType="separate"/>
      </w:r>
      <w:r>
        <w:t>19</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_Toc342573700 \h </w:instrText>
      </w:r>
      <w:r>
        <w:fldChar w:fldCharType="separate"/>
      </w:r>
      <w:r>
        <w:t>21</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_Toc342573701 \h </w:instrText>
      </w:r>
      <w:r>
        <w:fldChar w:fldCharType="separate"/>
      </w:r>
      <w:r>
        <w:t>21</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_Toc342573702 \h </w:instrText>
      </w:r>
      <w:r>
        <w:fldChar w:fldCharType="separate"/>
      </w:r>
      <w:r>
        <w:t>23</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_Toc342573703 \h </w:instrText>
      </w:r>
      <w:r>
        <w:fldChar w:fldCharType="separate"/>
      </w:r>
      <w:r>
        <w:t>23</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_Toc342573704 \h </w:instrText>
      </w:r>
      <w:r>
        <w:fldChar w:fldCharType="separate"/>
      </w:r>
      <w:r>
        <w:t>24</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_Toc342573705 \h </w:instrText>
      </w:r>
      <w:r>
        <w:fldChar w:fldCharType="separate"/>
      </w:r>
      <w:r>
        <w:t>24</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_Toc342573706 \h </w:instrText>
      </w:r>
      <w:r>
        <w:fldChar w:fldCharType="separate"/>
      </w:r>
      <w:r>
        <w:t>25</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_Toc342573707 \h </w:instrText>
      </w:r>
      <w:r>
        <w:fldChar w:fldCharType="separate"/>
      </w:r>
      <w:r>
        <w:t>26</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_Toc342573708 \h </w:instrText>
      </w:r>
      <w:r>
        <w:fldChar w:fldCharType="separate"/>
      </w:r>
      <w:r>
        <w:t>26</w:t>
      </w:r>
      <w:r>
        <w:fldChar w:fldCharType="end"/>
      </w:r>
    </w:p>
    <w:p w:rsidR="00AF37A8" w:rsidRDefault="00AF37A8">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_Toc342573709 \h </w:instrText>
      </w:r>
      <w:r>
        <w:fldChar w:fldCharType="separate"/>
      </w:r>
      <w:r>
        <w:t>27</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_Toc342573710 \h </w:instrText>
      </w:r>
      <w:r>
        <w:fldChar w:fldCharType="separate"/>
      </w:r>
      <w:r>
        <w:t>27</w:t>
      </w:r>
      <w:r>
        <w:fldChar w:fldCharType="end"/>
      </w:r>
    </w:p>
    <w:p w:rsidR="00AF37A8" w:rsidRDefault="00AF37A8">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_Toc342573711 \h </w:instrText>
      </w:r>
      <w:r>
        <w:fldChar w:fldCharType="separate"/>
      </w:r>
      <w:r>
        <w:t>28</w:t>
      </w:r>
      <w:r>
        <w:fldChar w:fldCharType="end"/>
      </w:r>
    </w:p>
    <w:p w:rsidR="00AF37A8" w:rsidRDefault="00AF37A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_Toc342573712 \h </w:instrText>
      </w:r>
      <w:r>
        <w:fldChar w:fldCharType="separate"/>
      </w:r>
      <w:r>
        <w:t>28</w:t>
      </w:r>
      <w:r>
        <w:fldChar w:fldCharType="end"/>
      </w:r>
    </w:p>
    <w:p w:rsidR="00AF37A8" w:rsidRDefault="00AF37A8">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_Toc342573713 \h </w:instrText>
      </w:r>
      <w:r>
        <w:fldChar w:fldCharType="separate"/>
      </w:r>
      <w:r>
        <w:t>29</w:t>
      </w:r>
      <w:r>
        <w:fldChar w:fldCharType="end"/>
      </w:r>
    </w:p>
    <w:p w:rsidR="00AF37A8" w:rsidRDefault="00AF37A8">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_Toc342573714 \h </w:instrText>
      </w:r>
      <w:r>
        <w:fldChar w:fldCharType="separate"/>
      </w:r>
      <w:r>
        <w:t>30</w:t>
      </w:r>
      <w:r>
        <w:fldChar w:fldCharType="end"/>
      </w:r>
    </w:p>
    <w:p w:rsidR="00AF37A8" w:rsidRDefault="00AF37A8">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_Toc342573715 \h </w:instrText>
      </w:r>
      <w:r>
        <w:fldChar w:fldCharType="separate"/>
      </w:r>
      <w:r>
        <w:t>31</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32" w:name="_Toc342573679"/>
      <w:r w:rsidRPr="006E31A1">
        <w:lastRenderedPageBreak/>
        <w:t xml:space="preserve">Summary of </w:t>
      </w:r>
      <w:r w:rsidR="005B5728">
        <w:t>DDS-PSM-Java</w:t>
      </w:r>
      <w:r w:rsidRPr="006E31A1">
        <w:t xml:space="preserve"> FTF </w:t>
      </w:r>
      <w:r w:rsidRPr="00B2342F">
        <w:t>Activities</w:t>
      </w:r>
      <w:bookmarkEnd w:id="32"/>
    </w:p>
    <w:p w:rsidR="00096DA3" w:rsidRPr="00B2342F" w:rsidRDefault="00096DA3" w:rsidP="00096DA3">
      <w:pPr>
        <w:pStyle w:val="Heading2"/>
      </w:pPr>
      <w:bookmarkStart w:id="33" w:name="_Toc342573680"/>
      <w:r w:rsidRPr="006E31A1">
        <w:t>Formation</w:t>
      </w:r>
      <w:bookmarkEnd w:id="33"/>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34" w:name="_Toc342573681"/>
      <w:r w:rsidRPr="006E31A1">
        <w:t>Revision / Finalization Task Force Membership</w:t>
      </w:r>
      <w:bookmarkEnd w:id="34"/>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 xml:space="preserve">Angelo </w:t>
            </w:r>
            <w:proofErr w:type="spellStart"/>
            <w:r w:rsidRPr="005C09F5">
              <w:t>Corsaro</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proofErr w:type="spellStart"/>
            <w:r w:rsidRPr="00B2342F">
              <w:t>PrismTech</w:t>
            </w:r>
            <w:proofErr w:type="spellEnd"/>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proofErr w:type="spellStart"/>
            <w:r>
              <w:t>Selex</w:t>
            </w:r>
            <w:proofErr w:type="spellEnd"/>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 xml:space="preserve">Virginie </w:t>
            </w:r>
            <w:proofErr w:type="spellStart"/>
            <w:r w:rsidRPr="00B2342F">
              <w:t>Watine</w:t>
            </w:r>
            <w:proofErr w:type="spellEnd"/>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35" w:name="_Toc342573682"/>
      <w:r>
        <w:t>Issue Disposition:</w:t>
      </w:r>
      <w:bookmarkEnd w:id="35"/>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593C4E">
            <w:pPr>
              <w:pStyle w:val="BodyText"/>
              <w:jc w:val="center"/>
            </w:pPr>
            <w:del w:id="36" w:author="Sumant Tambe" w:date="2012-12-06T15:16:00Z">
              <w:r w:rsidDel="00593C4E">
                <w:delText>13</w:delText>
              </w:r>
            </w:del>
            <w:ins w:id="37" w:author="Sumant Tambe" w:date="2012-12-06T15:16:00Z">
              <w:r w:rsidR="00593C4E">
                <w:t>14</w:t>
              </w:r>
            </w:ins>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del w:id="38" w:author="Sumant Tambe" w:date="2012-12-06T15:16:00Z">
              <w:r w:rsidDel="00593C4E">
                <w:delText>1</w:delText>
              </w:r>
            </w:del>
            <w:ins w:id="39" w:author="Sumant Tambe" w:date="2012-12-06T15:16:00Z">
              <w:r w:rsidR="00593C4E">
                <w:t>0</w:t>
              </w:r>
            </w:ins>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40" w:name="_Toc342573683"/>
      <w:r>
        <w:lastRenderedPageBreak/>
        <w:t>Voting Record:</w:t>
      </w:r>
      <w:bookmarkEnd w:id="40"/>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Angelo </w:t>
            </w:r>
            <w:proofErr w:type="spellStart"/>
            <w:r w:rsidRPr="00BA3C54">
              <w:t>Corsaro</w:t>
            </w:r>
            <w:proofErr w:type="spellEnd"/>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ins w:id="41" w:author="Sumant Tambe" w:date="2012-12-05T17:03:00Z">
              <w:r>
                <w:t>Abstain</w:t>
              </w:r>
            </w:ins>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ins w:id="42" w:author="Sumant Tambe" w:date="2012-12-05T17:03:00Z">
              <w:r>
                <w:t>Abstain</w:t>
              </w:r>
            </w:ins>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 xml:space="preserve">Virginie </w:t>
            </w:r>
            <w:proofErr w:type="spellStart"/>
            <w:r w:rsidRPr="00BA3C54">
              <w:t>Watine</w:t>
            </w:r>
            <w:proofErr w:type="spellEnd"/>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43" w:name="_Toc342573684"/>
      <w:r w:rsidR="00096DA3" w:rsidRPr="00997DE4">
        <w:lastRenderedPageBreak/>
        <w:t>Summary of Changes Made</w:t>
      </w:r>
      <w:bookmarkEnd w:id="43"/>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xml:space="preserve">- Fixed problems with normative parts of the specification that raised concern about </w:t>
            </w:r>
            <w:proofErr w:type="spellStart"/>
            <w:r>
              <w:t>implementability</w:t>
            </w:r>
            <w:proofErr w:type="spellEnd"/>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44" w:name="IssueBegin"/>
      <w:bookmarkEnd w:id="44"/>
    </w:p>
    <w:p w:rsidR="00096DA3" w:rsidRDefault="00096DA3" w:rsidP="00096DA3">
      <w:pPr>
        <w:pStyle w:val="DispositionHeader"/>
      </w:pPr>
      <w:bookmarkStart w:id="45" w:name="_Toc342573685"/>
      <w:r>
        <w:lastRenderedPageBreak/>
        <w:t>Disposition: Resolved</w:t>
      </w:r>
      <w:bookmarkEnd w:id="45"/>
    </w:p>
    <w:p w:rsidR="00F14C5C" w:rsidRDefault="00F14C5C" w:rsidP="00F14C5C">
      <w:pPr>
        <w:pStyle w:val="OMGIssueNO"/>
      </w:pPr>
      <w:bookmarkStart w:id="46" w:name="_Toc30934246"/>
      <w:bookmarkStart w:id="47" w:name="_Toc342573686"/>
      <w:r>
        <w:lastRenderedPageBreak/>
        <w:t xml:space="preserve">OMG Issue No: </w:t>
      </w:r>
      <w:r w:rsidRPr="001070B8">
        <w:t>1</w:t>
      </w:r>
      <w:r>
        <w:t>5966</w:t>
      </w:r>
      <w:bookmarkEnd w:id="47"/>
      <w:r w:rsidRPr="001070B8">
        <w:t xml:space="preserve"> </w:t>
      </w:r>
    </w:p>
    <w:p w:rsidR="00F14C5C" w:rsidRDefault="00F14C5C" w:rsidP="00F14C5C">
      <w:pPr>
        <w:pStyle w:val="OMGTitle"/>
      </w:pPr>
      <w:bookmarkStart w:id="48" w:name="_Toc342573687"/>
      <w:r w:rsidRPr="00FB1A1D">
        <w:t>Title</w:t>
      </w:r>
      <w:r>
        <w:t>:</w:t>
      </w:r>
      <w:r>
        <w:tab/>
      </w:r>
      <w:r w:rsidRPr="00BE4FA6">
        <w:t xml:space="preserve">XML-Based </w:t>
      </w:r>
      <w:proofErr w:type="spellStart"/>
      <w:r w:rsidRPr="00BE4FA6">
        <w:t>QoS</w:t>
      </w:r>
      <w:proofErr w:type="spellEnd"/>
      <w:r w:rsidRPr="00BE4FA6">
        <w:t xml:space="preserve"> Policy Settings</w:t>
      </w:r>
      <w:bookmarkEnd w:id="48"/>
    </w:p>
    <w:p w:rsidR="00F14C5C" w:rsidRDefault="00F14C5C" w:rsidP="00F14C5C">
      <w:pPr>
        <w:pStyle w:val="OMGSource"/>
      </w:pPr>
      <w:r w:rsidRPr="00FB1A1D">
        <w:t>Source</w:t>
      </w:r>
      <w:r>
        <w:t>:</w:t>
      </w:r>
    </w:p>
    <w:p w:rsidR="00F14C5C" w:rsidRDefault="00F14C5C" w:rsidP="00F14C5C">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 xml:space="preserve">The newly introduced XML Based Policy configuration adds new methods in the core DDS entities that allow </w:t>
      </w:r>
      <w:proofErr w:type="gramStart"/>
      <w:r>
        <w:t>to fetch</w:t>
      </w:r>
      <w:proofErr w:type="gramEnd"/>
      <w:r>
        <w:t xml:space="preserve"> </w:t>
      </w:r>
      <w:proofErr w:type="spellStart"/>
      <w:r>
        <w:t>QoS</w:t>
      </w:r>
      <w:proofErr w:type="spellEnd"/>
      <w:r>
        <w:t xml:space="preserve"> from XML filers. This solution is not ideal since if generalized, e.g. </w:t>
      </w:r>
      <w:proofErr w:type="spellStart"/>
      <w:r>
        <w:t>QoS</w:t>
      </w:r>
      <w:proofErr w:type="spellEnd"/>
      <w:r>
        <w:t xml:space="preserve">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 xml:space="preserve">The suggestion is to remove the added methods from the core API </w:t>
      </w:r>
      <w:proofErr w:type="gramStart"/>
      <w:r>
        <w:t>and  use</w:t>
      </w:r>
      <w:proofErr w:type="gramEnd"/>
      <w:r>
        <w:t xml:space="preserv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proofErr w:type="spellStart"/>
      <w:proofErr w:type="gramStart"/>
      <w:r w:rsidRPr="000150B7">
        <w:rPr>
          <w:rFonts w:ascii="Courier New" w:hAnsi="Courier New" w:cs="Courier New"/>
          <w:sz w:val="22"/>
        </w:rPr>
        <w:t>PolicyBuilder</w:t>
      </w:r>
      <w:proofErr w:type="spellEnd"/>
      <w:r w:rsidRPr="000150B7">
        <w:rPr>
          <w:rFonts w:ascii="Courier New" w:hAnsi="Courier New" w:cs="Courier New"/>
          <w:sz w:val="22"/>
        </w:rPr>
        <w:t xml:space="preserve">  builder</w:t>
      </w:r>
      <w:proofErr w:type="gramEnd"/>
      <w:r w:rsidRPr="000150B7">
        <w:rPr>
          <w:rFonts w:ascii="Courier New" w:hAnsi="Courier New" w:cs="Courier New"/>
          <w:sz w:val="22"/>
        </w:rPr>
        <w:t xml:space="preserve"> = </w:t>
      </w:r>
      <w:proofErr w:type="spellStart"/>
      <w:r w:rsidRPr="000150B7">
        <w:rPr>
          <w:rFonts w:ascii="Courier New" w:hAnsi="Courier New" w:cs="Courier New"/>
          <w:sz w:val="22"/>
        </w:rPr>
        <w:t>PolicyBuilder</w:t>
      </w:r>
      <w:proofErr w:type="spellEnd"/>
      <w:r w:rsidRPr="000150B7">
        <w:rPr>
          <w:rFonts w:ascii="Courier New" w:hAnsi="Courier New" w:cs="Courier New"/>
          <w:sz w:val="22"/>
        </w:rPr>
        <w:t>::load("</w:t>
      </w:r>
      <w:proofErr w:type="spellStart"/>
      <w:r w:rsidRPr="000150B7">
        <w:rPr>
          <w:rFonts w:ascii="Courier New" w:hAnsi="Courier New" w:cs="Courier New"/>
          <w:sz w:val="22"/>
        </w:rPr>
        <w:t>XMLBuilder</w:t>
      </w:r>
      <w:proofErr w:type="spellEnd"/>
      <w:r w:rsidRPr="000150B7">
        <w:rPr>
          <w:rFonts w:ascii="Courier New" w:hAnsi="Courier New" w:cs="Courier New"/>
          <w:sz w:val="22"/>
        </w:rPr>
        <w:t>");</w:t>
      </w:r>
    </w:p>
    <w:p w:rsidR="00F14C5C" w:rsidRDefault="00F14C5C" w:rsidP="00F14C5C">
      <w:pPr>
        <w:pStyle w:val="BodyText"/>
      </w:pPr>
      <w:proofErr w:type="spellStart"/>
      <w:r w:rsidRPr="000150B7">
        <w:rPr>
          <w:rFonts w:ascii="Courier New" w:hAnsi="Courier New" w:cs="Courier New"/>
          <w:sz w:val="22"/>
        </w:rPr>
        <w:t>TopicQos</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tqos</w:t>
      </w:r>
      <w:proofErr w:type="spellEnd"/>
      <w:r w:rsidRPr="000150B7">
        <w:rPr>
          <w:rFonts w:ascii="Courier New" w:hAnsi="Courier New" w:cs="Courier New"/>
          <w:sz w:val="22"/>
        </w:rPr>
        <w:t xml:space="preserve"> = </w:t>
      </w:r>
      <w:proofErr w:type="spellStart"/>
      <w:r w:rsidRPr="000150B7">
        <w:rPr>
          <w:rFonts w:ascii="Courier New" w:hAnsi="Courier New" w:cs="Courier New"/>
          <w:sz w:val="22"/>
        </w:rPr>
        <w:t>builder.topic_</w:t>
      </w:r>
      <w:proofErr w:type="gramStart"/>
      <w:r w:rsidRPr="000150B7">
        <w:rPr>
          <w:rFonts w:ascii="Courier New" w:hAnsi="Courier New" w:cs="Courier New"/>
          <w:sz w:val="22"/>
        </w:rPr>
        <w:t>qos</w:t>
      </w:r>
      <w:proofErr w:type="spellEnd"/>
      <w:r w:rsidRPr="000150B7">
        <w:rPr>
          <w:rFonts w:ascii="Courier New" w:hAnsi="Courier New" w:cs="Courier New"/>
          <w:sz w:val="22"/>
        </w:rPr>
        <w:t>(</w:t>
      </w:r>
      <w:proofErr w:type="spellStart"/>
      <w:proofErr w:type="gramEnd"/>
      <w:r w:rsidRPr="000150B7">
        <w:rPr>
          <w:rFonts w:ascii="Courier New" w:hAnsi="Courier New" w:cs="Courier New"/>
          <w:sz w:val="22"/>
        </w:rPr>
        <w:t>file_name</w:t>
      </w:r>
      <w:proofErr w:type="spellEnd"/>
      <w:r w:rsidRPr="000150B7">
        <w:rPr>
          <w:rFonts w:ascii="Courier New" w:hAnsi="Courier New" w:cs="Courier New"/>
          <w:sz w:val="22"/>
        </w:rPr>
        <w:t xml:space="preserve">, </w:t>
      </w:r>
      <w:proofErr w:type="spellStart"/>
      <w:r w:rsidRPr="000150B7">
        <w:rPr>
          <w:rFonts w:ascii="Courier New" w:hAnsi="Courier New" w:cs="Courier New"/>
          <w:sz w:val="22"/>
        </w:rPr>
        <w:t>profile_name</w:t>
      </w:r>
      <w:proofErr w:type="spellEnd"/>
      <w:r w:rsidRPr="000150B7">
        <w:rPr>
          <w:rFonts w:ascii="Courier New" w:hAnsi="Courier New" w:cs="Courier New"/>
          <w:sz w:val="22"/>
        </w:rPr>
        <w:t>);</w:t>
      </w:r>
    </w:p>
    <w:p w:rsidR="00F14C5C" w:rsidRDefault="00F14C5C" w:rsidP="00F14C5C">
      <w:pPr>
        <w:pStyle w:val="BodyText"/>
      </w:pPr>
      <w:r>
        <w:t xml:space="preserve">Notice that the suggested approach allows </w:t>
      </w:r>
      <w:proofErr w:type="gramStart"/>
      <w:r>
        <w:t xml:space="preserve">to easily extend the supported format for </w:t>
      </w:r>
      <w:proofErr w:type="spellStart"/>
      <w:r>
        <w:t>QoS</w:t>
      </w:r>
      <w:proofErr w:type="spellEnd"/>
      <w:r>
        <w:t xml:space="preserve"> representation w/o any impact on the core DDS API and overall facilitate</w:t>
      </w:r>
      <w:proofErr w:type="gramEnd"/>
      <w:r>
        <w:t xml:space="preserve"> the support for multiple approaches.</w:t>
      </w:r>
    </w:p>
    <w:p w:rsidR="00F14C5C" w:rsidRDefault="00F14C5C" w:rsidP="00F14C5C">
      <w:pPr>
        <w:pStyle w:val="OMGRevisedText"/>
      </w:pPr>
      <w:r w:rsidRPr="00081DCC">
        <w:t>Revised Text:</w:t>
      </w:r>
    </w:p>
    <w:p w:rsidR="002A23B7" w:rsidRDefault="00F14C5C" w:rsidP="00F14C5C">
      <w:pPr>
        <w:pStyle w:val="BodyText"/>
        <w:rPr>
          <w:ins w:id="49" w:author="Sumant Tambe" w:date="2012-12-06T11:54:00Z"/>
        </w:rPr>
      </w:pPr>
      <w:r>
        <w:t xml:space="preserve">A </w:t>
      </w:r>
      <w:proofErr w:type="spellStart"/>
      <w:r w:rsidRPr="00BD7F3C">
        <w:rPr>
          <w:rFonts w:ascii="Courier New" w:hAnsi="Courier New" w:cs="Courier New"/>
        </w:rPr>
        <w:t>QoSProvider</w:t>
      </w:r>
      <w:proofErr w:type="spellEnd"/>
      <w:r>
        <w:rPr>
          <w:rFonts w:ascii="Courier New" w:hAnsi="Courier New" w:cs="Courier New"/>
        </w:rPr>
        <w:t xml:space="preserve"> </w:t>
      </w:r>
      <w:r>
        <w:t>interface has been added</w:t>
      </w:r>
      <w:ins w:id="50" w:author="Sumant Tambe" w:date="2012-12-06T11:54:00Z">
        <w:r w:rsidR="002A23B7">
          <w:t xml:space="preserve"> in response to this </w:t>
        </w:r>
        <w:proofErr w:type="spellStart"/>
        <w:r w:rsidR="002A23B7">
          <w:t>isse</w:t>
        </w:r>
      </w:ins>
      <w:proofErr w:type="spellEnd"/>
      <w:r>
        <w:t xml:space="preserve">. </w:t>
      </w:r>
      <w:del w:id="51" w:author="Sumant Tambe" w:date="2012-12-06T11:35:00Z">
        <w:r w:rsidR="008105C9" w:rsidDel="00613A83">
          <w:delText xml:space="preserve">Please see </w:delText>
        </w:r>
        <w:r w:rsidR="002936A4" w:rsidDel="00613A83">
          <w:delText>section</w:delText>
        </w:r>
      </w:del>
      <w:ins w:id="52" w:author="Sumant Tambe" w:date="2012-12-06T11:45:00Z">
        <w:r w:rsidR="00670F76">
          <w:t xml:space="preserve"> </w:t>
        </w:r>
      </w:ins>
    </w:p>
    <w:p w:rsidR="005228DD" w:rsidRDefault="00670F76" w:rsidP="00F14C5C">
      <w:pPr>
        <w:pStyle w:val="BodyText"/>
      </w:pPr>
      <w:ins w:id="53" w:author="Sumant Tambe" w:date="2012-12-06T11:45:00Z">
        <w:r>
          <w:t>The updated s</w:t>
        </w:r>
      </w:ins>
      <w:ins w:id="54" w:author="Sumant Tambe" w:date="2012-12-06T11:35:00Z">
        <w:r w:rsidR="00613A83">
          <w:t>ection</w:t>
        </w:r>
      </w:ins>
      <w:r w:rsidR="002936A4">
        <w:t xml:space="preserve"> 7.2.5.</w:t>
      </w:r>
      <w:r w:rsidR="00613A83">
        <w:t>4</w:t>
      </w:r>
      <w:r w:rsidR="002936A4">
        <w:t xml:space="preserve"> </w:t>
      </w:r>
      <w:del w:id="55" w:author="Sumant Tambe" w:date="2012-12-06T11:45:00Z">
        <w:r w:rsidR="002936A4" w:rsidDel="00670F76">
          <w:delText>in the specification</w:delText>
        </w:r>
      </w:del>
      <w:ins w:id="56" w:author="Sumant Tambe" w:date="2012-12-06T11:45:00Z">
        <w:r>
          <w:t>is as follows</w:t>
        </w:r>
      </w:ins>
      <w:ins w:id="57" w:author="Sumant Tambe" w:date="2012-12-06T11:35:00Z">
        <w:r w:rsidR="00613A83">
          <w:t>:</w:t>
        </w:r>
      </w:ins>
      <w:del w:id="58" w:author="Sumant Tambe" w:date="2012-12-06T11:35:00Z">
        <w:r w:rsidR="002936A4" w:rsidDel="00613A83">
          <w:delText>.</w:delText>
        </w:r>
      </w:del>
      <w:r w:rsidR="002936A4">
        <w:t xml:space="preserve"> </w:t>
      </w:r>
      <w:r w:rsidR="001E4C53">
        <w:t>T</w:t>
      </w:r>
      <w:r w:rsidR="001E4C53" w:rsidRPr="001E4C53">
        <w:t xml:space="preserve">he </w:t>
      </w:r>
      <w:proofErr w:type="spellStart"/>
      <w:r w:rsidR="001E4C53" w:rsidRPr="001E4C53">
        <w:t>QosProvider</w:t>
      </w:r>
      <w:proofErr w:type="spellEnd"/>
      <w:r w:rsidR="001E4C53" w:rsidRPr="001E4C53">
        <w:t xml:space="preserve"> interface allows Entity’s </w:t>
      </w:r>
      <w:proofErr w:type="spellStart"/>
      <w:r w:rsidR="001E4C53" w:rsidRPr="001E4C53">
        <w:t>Qos</w:t>
      </w:r>
      <w:proofErr w:type="spellEnd"/>
      <w:r w:rsidR="001E4C53" w:rsidRPr="001E4C53">
        <w:t xml:space="preserve"> to be obtained from the names of </w:t>
      </w:r>
      <w:proofErr w:type="spellStart"/>
      <w:r w:rsidR="001E4C53" w:rsidRPr="001E4C53">
        <w:t>QoS</w:t>
      </w:r>
      <w:proofErr w:type="spellEnd"/>
      <w:r w:rsidR="001E4C53" w:rsidRPr="001E4C53">
        <w:t xml:space="preserve"> library and profile. The </w:t>
      </w:r>
      <w:proofErr w:type="spellStart"/>
      <w:r w:rsidR="001E4C53" w:rsidRPr="001E4C53">
        <w:t>Qos</w:t>
      </w:r>
      <w:proofErr w:type="spellEnd"/>
      <w:r w:rsidR="001E4C53" w:rsidRPr="001E4C53">
        <w:t xml:space="preserve"> library source is provided as a uniform resource identifier (URI). Conforming implementation must support “file://” prefix. </w:t>
      </w:r>
      <w:proofErr w:type="gramStart"/>
      <w:r w:rsidR="001E4C53" w:rsidRPr="001E4C53">
        <w:t>For instance, “file:///path/to/qos/library”.</w:t>
      </w:r>
      <w:proofErr w:type="gramEnd"/>
      <w:del w:id="59" w:author="Sumant Tambe" w:date="2012-12-06T11:36:00Z">
        <w:r w:rsidR="001E4C53" w:rsidRPr="001E4C53" w:rsidDel="00DE25CF">
          <w:delText xml:space="preserve"> </w:delText>
        </w:r>
      </w:del>
    </w:p>
    <w:p w:rsidR="00416F24" w:rsidRDefault="00416F24" w:rsidP="00416F24">
      <w:pPr>
        <w:pStyle w:val="Body"/>
        <w:ind w:left="720"/>
        <w:rPr>
          <w:ins w:id="60" w:author="Sumant Tambe" w:date="2012-12-06T11:40:00Z"/>
        </w:rPr>
      </w:pPr>
      <w:ins w:id="61" w:author="Sumant Tambe" w:date="2012-12-06T11:40:00Z">
        <w:r>
          <w:t xml:space="preserve">An instance of </w:t>
        </w:r>
        <w:proofErr w:type="spellStart"/>
        <w:r w:rsidRPr="0067706F">
          <w:rPr>
            <w:rFonts w:ascii="Courier New" w:hAnsi="Courier New" w:cs="Courier New"/>
            <w:rPrChange w:id="62" w:author="Sumant Tambe" w:date="2012-12-06T11:45:00Z">
              <w:rPr/>
            </w:rPrChange>
          </w:rPr>
          <w:t>QosProvider</w:t>
        </w:r>
        <w:proofErr w:type="spellEnd"/>
        <w:r>
          <w:t xml:space="preserve"> is obtained from the </w:t>
        </w:r>
        <w:proofErr w:type="spellStart"/>
        <w:r w:rsidRPr="0067706F">
          <w:rPr>
            <w:rFonts w:ascii="Courier New" w:hAnsi="Courier New" w:cs="Courier New"/>
            <w:rPrChange w:id="63" w:author="Sumant Tambe" w:date="2012-12-06T11:45:00Z">
              <w:rPr/>
            </w:rPrChange>
          </w:rPr>
          <w:t>ServiceEnvironment</w:t>
        </w:r>
        <w:proofErr w:type="spellEnd"/>
        <w:r>
          <w:t>. For example,</w:t>
        </w:r>
      </w:ins>
    </w:p>
    <w:p w:rsidR="00416F24" w:rsidRPr="008B04CE" w:rsidRDefault="00416F24" w:rsidP="00416F24">
      <w:pPr>
        <w:pStyle w:val="Body"/>
        <w:ind w:left="720"/>
        <w:rPr>
          <w:ins w:id="64" w:author="Sumant Tambe" w:date="2012-12-06T11:40:00Z"/>
          <w:rFonts w:ascii="Courier New" w:hAnsi="Courier New" w:cs="Courier New"/>
        </w:rPr>
      </w:pPr>
      <w:proofErr w:type="spellStart"/>
      <w:proofErr w:type="gramStart"/>
      <w:ins w:id="65" w:author="Sumant Tambe" w:date="2012-12-06T11:40:00Z">
        <w:r w:rsidRPr="008B04CE">
          <w:rPr>
            <w:rFonts w:ascii="Courier New" w:hAnsi="Courier New" w:cs="Courier New"/>
          </w:rPr>
          <w:t>serviceEnv.newQosProvider</w:t>
        </w:r>
        <w:proofErr w:type="spellEnd"/>
        <w:r w:rsidRPr="008B04CE">
          <w:rPr>
            <w:rFonts w:ascii="Courier New" w:hAnsi="Courier New" w:cs="Courier New"/>
          </w:rPr>
          <w:t>(</w:t>
        </w:r>
        <w:proofErr w:type="gramEnd"/>
        <w:r w:rsidRPr="008B04CE">
          <w:rPr>
            <w:rFonts w:ascii="Courier New" w:hAnsi="Courier New" w:cs="Courier New"/>
          </w:rPr>
          <w:t xml:space="preserve">String </w:t>
        </w:r>
        <w:proofErr w:type="spellStart"/>
        <w:r w:rsidRPr="008B04CE">
          <w:rPr>
            <w:rFonts w:ascii="Courier New" w:hAnsi="Courier New" w:cs="Courier New"/>
          </w:rPr>
          <w:t>uri</w:t>
        </w:r>
        <w:proofErr w:type="spellEnd"/>
        <w:r w:rsidRPr="008B04CE">
          <w:rPr>
            <w:rFonts w:ascii="Courier New" w:hAnsi="Courier New" w:cs="Courier New"/>
          </w:rPr>
          <w:t>, String profile);</w:t>
        </w:r>
      </w:ins>
    </w:p>
    <w:p w:rsidR="00F14C5C" w:rsidRDefault="00416F24" w:rsidP="00416F24">
      <w:pPr>
        <w:pStyle w:val="BodyText"/>
      </w:pPr>
      <w:ins w:id="66" w:author="Sumant Tambe" w:date="2012-12-06T11:40:00Z">
        <w:r>
          <w:t xml:space="preserve">The </w:t>
        </w:r>
        <w:proofErr w:type="spellStart"/>
        <w:r>
          <w:t>uri</w:t>
        </w:r>
        <w:proofErr w:type="spellEnd"/>
        <w:r>
          <w:t xml:space="preserve"> parameter uses the standard </w:t>
        </w:r>
        <w:proofErr w:type="spellStart"/>
        <w:r>
          <w:t>uri</w:t>
        </w:r>
        <w:proofErr w:type="spellEnd"/>
        <w:r>
          <w:t xml:space="preserve"> syntax. The profile parameter identifies a uniquely identified profile in the document referred by the </w:t>
        </w:r>
        <w:proofErr w:type="spellStart"/>
        <w:r>
          <w:t>uri</w:t>
        </w:r>
        <w:proofErr w:type="spellEnd"/>
        <w:r>
          <w:t>.</w:t>
        </w:r>
        <w:r>
          <w:t>]</w:t>
        </w:r>
        <w:proofErr w:type="gramStart"/>
        <w:r>
          <w:t>unquote</w:t>
        </w:r>
      </w:ins>
      <w:proofErr w:type="gramEnd"/>
      <w:r w:rsidR="00F14C5C">
        <w:t xml:space="preserv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lastRenderedPageBreak/>
        <w:t xml:space="preserve">These changes are also available in </w:t>
      </w:r>
      <w:del w:id="67" w:author="Sumant Tambe" w:date="2012-12-06T11:52:00Z">
        <w:r w:rsidRPr="003B66BF" w:rsidDel="006A2B5F">
          <w:delText xml:space="preserve">the attached </w:delText>
        </w:r>
      </w:del>
      <w:r w:rsidRPr="003B66BF">
        <w:t>file diff_omg_issue_1</w:t>
      </w:r>
      <w:r>
        <w:t>5966</w:t>
      </w:r>
      <w:r w:rsidRPr="003B66BF">
        <w:t>.txt</w:t>
      </w:r>
      <w:ins w:id="68" w:author="Sumant Tambe" w:date="2012-12-06T11:53:00Z">
        <w:r w:rsidR="006A2B5F">
          <w:t xml:space="preserve"> in </w:t>
        </w:r>
        <w:proofErr w:type="spellStart"/>
        <w:r w:rsidR="006A2B5F">
          <w:t>ptc</w:t>
        </w:r>
        <w:proofErr w:type="spellEnd"/>
        <w:r w:rsidR="006A2B5F">
          <w:t>/2012-12-0</w:t>
        </w:r>
      </w:ins>
      <w:ins w:id="69" w:author="Sumant Tambe" w:date="2012-12-06T14:42:00Z">
        <w:r w:rsidR="00997F8A">
          <w:t>8 (issue_diffs.zip)</w:t>
        </w:r>
      </w:ins>
      <w:r w:rsidRPr="003B66BF">
        <w: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70" w:name="_Toc342573688"/>
      <w:r w:rsidRPr="002C1E39">
        <w:lastRenderedPageBreak/>
        <w:t xml:space="preserve">OMG Issue No: </w:t>
      </w:r>
      <w:r>
        <w:t>15968</w:t>
      </w:r>
      <w:bookmarkEnd w:id="70"/>
    </w:p>
    <w:p w:rsidR="00252930" w:rsidRDefault="00252930" w:rsidP="00252930">
      <w:pPr>
        <w:pStyle w:val="OMGTitle"/>
      </w:pPr>
      <w:bookmarkStart w:id="71" w:name="_Toc342573689"/>
      <w:r w:rsidRPr="00FB1A1D">
        <w:t>Title</w:t>
      </w:r>
      <w:r>
        <w:t>:</w:t>
      </w:r>
      <w:r>
        <w:tab/>
      </w:r>
      <w:r w:rsidRPr="00DA00F0">
        <w:t>formal description of how topic types are mapped to Java classes needed</w:t>
      </w:r>
      <w:bookmarkEnd w:id="71"/>
    </w:p>
    <w:p w:rsidR="00252930" w:rsidRDefault="00252930" w:rsidP="00252930">
      <w:pPr>
        <w:pStyle w:val="OMGSource"/>
      </w:pPr>
      <w:r w:rsidRPr="00FB1A1D">
        <w:t>Source</w:t>
      </w:r>
      <w:r>
        <w:t>:</w:t>
      </w:r>
    </w:p>
    <w:p w:rsidR="00252930" w:rsidRDefault="00252930" w:rsidP="00252930">
      <w:pPr>
        <w:pStyle w:val="BodyText"/>
      </w:pPr>
      <w:proofErr w:type="spellStart"/>
      <w:r w:rsidRPr="00AB6DB9">
        <w:t>PrismTech</w:t>
      </w:r>
      <w:proofErr w:type="spellEnd"/>
      <w:r w:rsidRPr="00AB6DB9">
        <w:t xml:space="preserve"> (</w:t>
      </w:r>
      <w:r>
        <w:t xml:space="preserve">Angelo </w:t>
      </w:r>
      <w:proofErr w:type="spellStart"/>
      <w:r>
        <w:t>Corsaro</w:t>
      </w:r>
      <w:proofErr w:type="spellEnd"/>
      <w:r>
        <w:t xml:space="preserve">,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specification should be filled to align the DDS-PSM-Java with the DDS-PSM-</w:t>
      </w:r>
      <w:proofErr w:type="spellStart"/>
      <w:r w:rsidRPr="00E322C3">
        <w:t>Cxx</w:t>
      </w:r>
      <w:proofErr w:type="spellEnd"/>
      <w:r w:rsidRPr="00E322C3">
        <w:t xml:space="preserve"> and to ensure that different/old mappings are </w:t>
      </w:r>
      <w:r>
        <w:t xml:space="preserve">not </w:t>
      </w:r>
      <w:r w:rsidRPr="00E322C3">
        <w:t>used by DDS implementations.</w:t>
      </w:r>
    </w:p>
    <w:p w:rsidR="00FB6CC3" w:rsidRDefault="00FB6CC3" w:rsidP="00252930">
      <w:pPr>
        <w:pStyle w:val="BodyText"/>
        <w:rPr>
          <w:ins w:id="72" w:author="Sumant Tambe" w:date="2012-12-06T15:17:00Z"/>
          <w:b/>
        </w:rPr>
      </w:pPr>
      <w:ins w:id="73" w:author="Sumant Tambe" w:date="2012-12-06T15:17:00Z">
        <w:r>
          <w:rPr>
            <w:b/>
          </w:rPr>
          <w:t>Revised Text:</w:t>
        </w:r>
      </w:ins>
    </w:p>
    <w:p w:rsidR="00FB6CC3" w:rsidRPr="00FB6CC3" w:rsidRDefault="00FB6CC3" w:rsidP="00252930">
      <w:pPr>
        <w:pStyle w:val="BodyText"/>
        <w:rPr>
          <w:ins w:id="74" w:author="Sumant Tambe" w:date="2012-12-06T15:17:00Z"/>
          <w:rPrChange w:id="75" w:author="Sumant Tambe" w:date="2012-12-06T15:17:00Z">
            <w:rPr>
              <w:ins w:id="76" w:author="Sumant Tambe" w:date="2012-12-06T15:17:00Z"/>
              <w:b/>
            </w:rPr>
          </w:rPrChange>
        </w:rPr>
      </w:pPr>
      <w:ins w:id="77" w:author="Sumant Tambe" w:date="2012-12-06T15:17:00Z">
        <w:r>
          <w:t xml:space="preserve">Section 9 has been </w:t>
        </w:r>
      </w:ins>
      <w:ins w:id="78" w:author="Sumant Tambe" w:date="2012-12-06T15:18:00Z">
        <w:r>
          <w:t>introduced in the specification document that describes the mapping formally. The section has been rep</w:t>
        </w:r>
        <w:r w:rsidR="004D67F3">
          <w:t>roduced verbatim except the example for brevity.</w:t>
        </w:r>
      </w:ins>
    </w:p>
    <w:p w:rsidR="00FB6CC3" w:rsidRPr="00067CA3" w:rsidRDefault="004D67F3" w:rsidP="00067CA3">
      <w:pPr>
        <w:rPr>
          <w:ins w:id="79" w:author="Sumant Tambe" w:date="2012-12-06T15:17:00Z"/>
        </w:rPr>
      </w:pPr>
      <w:bookmarkStart w:id="80" w:name="_Toc182385792"/>
      <w:ins w:id="81" w:author="Sumant Tambe" w:date="2012-12-06T15:18:00Z">
        <w:r w:rsidRPr="00067CA3">
          <w:t xml:space="preserve">9. </w:t>
        </w:r>
      </w:ins>
      <w:ins w:id="82" w:author="Sumant Tambe" w:date="2012-12-06T15:17:00Z">
        <w:r w:rsidR="00FB6CC3" w:rsidRPr="00067CA3">
          <w:t xml:space="preserve">Improved Plain Language Binding for </w:t>
        </w:r>
        <w:bookmarkEnd w:id="80"/>
        <w:r w:rsidR="00FB6CC3" w:rsidRPr="00067CA3">
          <w:t>Java</w:t>
        </w:r>
      </w:ins>
    </w:p>
    <w:p w:rsidR="00E23882" w:rsidRDefault="00E23882" w:rsidP="00E23882">
      <w:bookmarkStart w:id="83" w:name="_Toc182385793"/>
    </w:p>
    <w:p w:rsidR="00FB6CC3" w:rsidRPr="00067CA3" w:rsidRDefault="004D67F3" w:rsidP="00E23882">
      <w:pPr>
        <w:rPr>
          <w:ins w:id="84" w:author="Sumant Tambe" w:date="2012-12-06T15:17:00Z"/>
        </w:rPr>
      </w:pPr>
      <w:ins w:id="85" w:author="Sumant Tambe" w:date="2012-12-06T15:19:00Z">
        <w:r w:rsidRPr="00067CA3">
          <w:t xml:space="preserve">9.1 </w:t>
        </w:r>
      </w:ins>
      <w:proofErr w:type="spellStart"/>
      <w:ins w:id="86" w:author="Sumant Tambe" w:date="2012-12-06T15:17:00Z">
        <w:r w:rsidR="00FB6CC3" w:rsidRPr="00067CA3">
          <w:t>TypeMapping</w:t>
        </w:r>
        <w:bookmarkEnd w:id="83"/>
        <w:proofErr w:type="spellEnd"/>
      </w:ins>
    </w:p>
    <w:p w:rsidR="00FB6CC3" w:rsidRPr="004B3155" w:rsidRDefault="00FB6CC3" w:rsidP="00FB6CC3">
      <w:pPr>
        <w:rPr>
          <w:ins w:id="87" w:author="Sumant Tambe" w:date="2012-12-06T15:17:00Z"/>
        </w:rPr>
      </w:pPr>
      <w:ins w:id="88" w:author="Sumant Tambe" w:date="2012-12-06T15:17:00Z">
        <w:r w:rsidRPr="004B3155">
          <w:t>The type system for DDS topic types is defined by the Extensible and Dynamic Topic Types for DDS specification [DDS-</w:t>
        </w:r>
        <w:proofErr w:type="spellStart"/>
        <w:r w:rsidRPr="004B3155">
          <w:t>XTypes</w:t>
        </w:r>
        <w:proofErr w:type="spellEnd"/>
        <w:r w:rsidRPr="004B3155">
          <w:t>].</w:t>
        </w:r>
      </w:ins>
    </w:p>
    <w:p w:rsidR="00FB6CC3" w:rsidRPr="004B3155" w:rsidRDefault="00FB6CC3" w:rsidP="00FB6CC3">
      <w:pPr>
        <w:rPr>
          <w:ins w:id="89" w:author="Sumant Tambe" w:date="2012-12-06T15:17:00Z"/>
        </w:rPr>
      </w:pPr>
    </w:p>
    <w:p w:rsidR="00FB6CC3" w:rsidRDefault="00FB6CC3" w:rsidP="00FB6CC3">
      <w:pPr>
        <w:rPr>
          <w:ins w:id="90" w:author="Sumant Tambe" w:date="2012-12-06T15:17:00Z"/>
        </w:rPr>
      </w:pPr>
      <w:ins w:id="91" w:author="Sumant Tambe" w:date="2012-12-06T15:17: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ins>
    </w:p>
    <w:p w:rsidR="00E23882" w:rsidRDefault="00E23882" w:rsidP="00E23882">
      <w:bookmarkStart w:id="92" w:name="_Toc182385794"/>
    </w:p>
    <w:p w:rsidR="00FB6CC3" w:rsidRPr="004B3155" w:rsidRDefault="004D67F3" w:rsidP="00E23882">
      <w:pPr>
        <w:rPr>
          <w:ins w:id="93" w:author="Sumant Tambe" w:date="2012-12-06T15:17:00Z"/>
        </w:rPr>
      </w:pPr>
      <w:ins w:id="94" w:author="Sumant Tambe" w:date="2012-12-06T15:19:00Z">
        <w:r>
          <w:t xml:space="preserve">9.1.1 </w:t>
        </w:r>
      </w:ins>
      <w:ins w:id="95" w:author="Sumant Tambe" w:date="2012-12-06T15:17:00Z">
        <w:r w:rsidR="00FB6CC3" w:rsidRPr="004B3155">
          <w:t>Mapping Aggregation Types</w:t>
        </w:r>
        <w:bookmarkEnd w:id="92"/>
      </w:ins>
    </w:p>
    <w:p w:rsidR="00FB6CC3" w:rsidRDefault="00FB6CC3" w:rsidP="00FB6CC3">
      <w:pPr>
        <w:rPr>
          <w:ins w:id="96" w:author="Sumant Tambe" w:date="2012-12-06T15:17:00Z"/>
        </w:rPr>
      </w:pPr>
      <w:ins w:id="97" w:author="Sumant Tambe" w:date="2012-12-06T15:17:00Z">
        <w:r w:rsidRPr="004B3155">
          <w:t xml:space="preserve">DDS aggregation types shall be mapped to a </w:t>
        </w:r>
        <w:r>
          <w:t>final Java</w:t>
        </w:r>
        <w:r w:rsidRPr="004B3155">
          <w:t xml:space="preserve"> class. Contained attributes shall be encapsulated. </w:t>
        </w:r>
        <w:r>
          <w:t xml:space="preserve">Java Bean style </w:t>
        </w:r>
        <w:proofErr w:type="spellStart"/>
        <w:r>
          <w:t>a</w:t>
        </w:r>
        <w:r w:rsidRPr="004B3155">
          <w:t>ccessors</w:t>
        </w:r>
        <w:proofErr w:type="spellEnd"/>
        <w:r w:rsidRPr="004B3155">
          <w:t xml:space="preserve"> shall be provided</w:t>
        </w:r>
        <w:r>
          <w:t xml:space="preserve">. Special mapping rules for </w:t>
        </w:r>
        <w:proofErr w:type="spellStart"/>
        <w:proofErr w:type="gramStart"/>
        <w:r>
          <w:t>boolean</w:t>
        </w:r>
        <w:proofErr w:type="spellEnd"/>
        <w:proofErr w:type="gramEnd"/>
        <w:r>
          <w:t xml:space="preserve"> properties are allowed. </w:t>
        </w:r>
        <w:r w:rsidRPr="004B3155">
          <w:t xml:space="preserve">The representation of internal state </w:t>
        </w:r>
        <w:r>
          <w:t>shall be private</w:t>
        </w:r>
        <w:r w:rsidRPr="004B3155">
          <w:t>.</w:t>
        </w:r>
      </w:ins>
    </w:p>
    <w:p w:rsidR="00E23882" w:rsidRDefault="00E23882" w:rsidP="00E23882"/>
    <w:p w:rsidR="00FB6CC3" w:rsidRPr="004B3155" w:rsidRDefault="004D67F3" w:rsidP="00E23882">
      <w:pPr>
        <w:rPr>
          <w:ins w:id="98" w:author="Sumant Tambe" w:date="2012-12-06T15:17:00Z"/>
        </w:rPr>
      </w:pPr>
      <w:ins w:id="99" w:author="Sumant Tambe" w:date="2012-12-06T15:19:00Z">
        <w:r>
          <w:t xml:space="preserve">9.1.2 </w:t>
        </w:r>
      </w:ins>
      <w:ins w:id="100" w:author="Sumant Tambe" w:date="2012-12-06T15:17:00Z">
        <w:r w:rsidR="00FB6CC3" w:rsidRPr="004B3155">
          <w:t xml:space="preserve">Mapping </w:t>
        </w:r>
        <w:r w:rsidR="00FB6CC3">
          <w:t>Sequences and Arrays</w:t>
        </w:r>
      </w:ins>
    </w:p>
    <w:p w:rsidR="00FB6CC3" w:rsidRDefault="00FB6CC3" w:rsidP="00FB6CC3">
      <w:pPr>
        <w:rPr>
          <w:ins w:id="101" w:author="Sumant Tambe" w:date="2012-12-06T15:17:00Z"/>
        </w:rPr>
      </w:pPr>
      <w:ins w:id="102" w:author="Sumant Tambe" w:date="2012-12-06T15:17:00Z">
        <w:r>
          <w:t xml:space="preserve">Unbounded </w:t>
        </w:r>
        <w:r w:rsidRPr="004B3155">
          <w:t xml:space="preserve">DDS </w:t>
        </w:r>
        <w:r>
          <w:t xml:space="preserve">sequences are mapped to Collection&lt;E&gt; interface. The state is encapsulated and getters/setters are provided through bean style property </w:t>
        </w:r>
        <w:proofErr w:type="spellStart"/>
        <w:r>
          <w:t>accessors</w:t>
        </w:r>
        <w:proofErr w:type="spellEnd"/>
        <w:r>
          <w:t>. Bounded sequences and arrays are mapped to Java arrays.</w:t>
        </w:r>
      </w:ins>
    </w:p>
    <w:p w:rsidR="00FB6CC3" w:rsidRDefault="00FB6CC3" w:rsidP="00FB6CC3">
      <w:pPr>
        <w:rPr>
          <w:ins w:id="103" w:author="Sumant Tambe" w:date="2012-12-06T15:17:00Z"/>
        </w:rPr>
      </w:pPr>
    </w:p>
    <w:p w:rsidR="00252930" w:rsidRDefault="00252930" w:rsidP="00252930">
      <w:pPr>
        <w:pStyle w:val="BodyText"/>
        <w:rPr>
          <w:b/>
        </w:rPr>
      </w:pPr>
      <w:r>
        <w:rPr>
          <w:b/>
        </w:rPr>
        <w:t>Discussion:</w:t>
      </w:r>
    </w:p>
    <w:p w:rsidR="00252930" w:rsidRDefault="00252930" w:rsidP="00252930">
      <w:pPr>
        <w:pStyle w:val="BodyText"/>
      </w:pPr>
      <w:r>
        <w:t>Note that DDS-PSM-</w:t>
      </w:r>
      <w:proofErr w:type="spellStart"/>
      <w:r>
        <w:t>Cxx</w:t>
      </w:r>
      <w:proofErr w:type="spellEnd"/>
      <w:r>
        <w:t xml:space="preserve"> does not </w:t>
      </w:r>
      <w:r>
        <w:rPr>
          <w:i/>
        </w:rPr>
        <w:t>require</w:t>
      </w:r>
      <w:r>
        <w:t xml:space="preserve"> implementations to use the new Plain Language Binding it defines; that binding is an optional conformance point. The Java Type Representation will need to change significantly to address this issue. </w:t>
      </w:r>
      <w:r>
        <w:lastRenderedPageBreak/>
        <w:t>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proofErr w:type="spellStart"/>
      <w:r w:rsidR="00C41284" w:rsidRPr="00C41284">
        <w:t>ptc</w:t>
      </w:r>
      <w:proofErr w:type="spellEnd"/>
      <w:r w:rsidR="00C41284" w:rsidRPr="00C41284">
        <w:t>/2010-05-12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 xml:space="preserve">Unbounded sequences will be mapped to Java interface </w:t>
      </w:r>
      <w:proofErr w:type="spellStart"/>
      <w:r>
        <w:t>java.util.Collection</w:t>
      </w:r>
      <w:proofErr w:type="spellEnd"/>
      <w:r>
        <w:t>&lt;E&gt;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w:t>
      </w:r>
      <w:del w:id="104" w:author="Sumant Tambe" w:date="2012-12-06T15:17:00Z">
        <w:r w:rsidDel="00FB6CC3">
          <w:rPr>
            <w:b/>
          </w:rPr>
          <w:delText>Reject</w:delText>
        </w:r>
      </w:del>
      <w:ins w:id="105" w:author="Sumant Tambe" w:date="2012-12-06T15:17:00Z">
        <w:r w:rsidR="00FB6CC3">
          <w:rPr>
            <w:b/>
          </w:rPr>
          <w:t>Resolved</w:t>
        </w:r>
      </w:ins>
    </w:p>
    <w:p w:rsidR="00252930" w:rsidRPr="00E219E0" w:rsidRDefault="00252930" w:rsidP="00252930">
      <w:pPr>
        <w:pStyle w:val="BodyText"/>
        <w:rPr>
          <w:b/>
        </w:rPr>
      </w:pPr>
      <w:r w:rsidRPr="00E219E0">
        <w:rPr>
          <w:b/>
        </w:rPr>
        <w:t>Resolution:</w:t>
      </w:r>
      <w:r>
        <w:rPr>
          <w:b/>
        </w:rPr>
        <w:t xml:space="preserve"> </w:t>
      </w:r>
      <w:del w:id="106" w:author="Sumant Tambe" w:date="2012-12-06T15:17:00Z">
        <w:r w:rsidR="00BE1A0C" w:rsidDel="00FB6CC3">
          <w:delText>Closed</w:delText>
        </w:r>
        <w:r w:rsidR="000B0877" w:rsidDel="00FB6CC3">
          <w:delText>.</w:delText>
        </w:r>
        <w:r w:rsidR="00BE1A0C" w:rsidDel="00FB6CC3">
          <w:delText xml:space="preserve"> No change</w:delText>
        </w:r>
      </w:del>
      <w:ins w:id="107" w:author="Sumant Tambe" w:date="2012-12-06T15:17:00Z">
        <w:r w:rsidR="00FB6CC3">
          <w:t>Resolved</w:t>
        </w:r>
      </w:ins>
      <w:r w:rsidR="00BE1A0C">
        <w:t>.</w:t>
      </w:r>
    </w:p>
    <w:p w:rsidR="00252930" w:rsidRDefault="00252930" w:rsidP="00252930">
      <w:pPr>
        <w:pStyle w:val="OMGIssueNO"/>
      </w:pPr>
      <w:bookmarkStart w:id="108" w:name="_Toc342573690"/>
      <w:r>
        <w:lastRenderedPageBreak/>
        <w:t>OMG Issue No: 16529</w:t>
      </w:r>
      <w:bookmarkEnd w:id="108"/>
      <w:r w:rsidRPr="001070B8">
        <w:t xml:space="preserve"> </w:t>
      </w:r>
    </w:p>
    <w:p w:rsidR="00252930" w:rsidRDefault="00252930" w:rsidP="00252930">
      <w:pPr>
        <w:pStyle w:val="OMGTitle"/>
      </w:pPr>
      <w:bookmarkStart w:id="109" w:name="_Toc342573691"/>
      <w:r w:rsidRPr="00FB1A1D">
        <w:t>Title</w:t>
      </w:r>
      <w:r>
        <w:t>:</w:t>
      </w:r>
      <w:r>
        <w:tab/>
      </w:r>
      <w:r w:rsidRPr="00197572">
        <w:t>Modifiable Types should be removed and replaced by values (e.g. immutable types)</w:t>
      </w:r>
      <w:bookmarkEnd w:id="109"/>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 xml:space="preserve">The DDS-PSM-Java introduces modifiable versions for conceptually immutable classes as a way to save a few object allocations. However this is done for </w:t>
      </w:r>
      <w:proofErr w:type="spellStart"/>
      <w:r w:rsidRPr="00EF481C">
        <w:rPr>
          <w:rStyle w:val="BodyTextChar"/>
        </w:rPr>
        <w:t>QoS</w:t>
      </w:r>
      <w:proofErr w:type="spellEnd"/>
      <w:r w:rsidRPr="00EF481C">
        <w:rPr>
          <w:rStyle w:val="BodyTextChar"/>
        </w:rPr>
        <w:t xml:space="preserve">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w:t>
      </w:r>
      <w:proofErr w:type="spellStart"/>
      <w:r w:rsidRPr="00746DB4">
        <w:t>QoS</w:t>
      </w:r>
      <w:proofErr w:type="spellEnd"/>
      <w:r w:rsidRPr="00746DB4">
        <w:t xml:space="preserve"> on </w:t>
      </w:r>
      <w:proofErr w:type="spellStart"/>
      <w:r w:rsidRPr="00746DB4">
        <w:t>simd</w:t>
      </w:r>
      <w:proofErr w:type="spellEnd"/>
      <w:r w:rsidRPr="00746DB4">
        <w:t xml:space="preserve">-java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 xml:space="preserve">With immutable Policies and </w:t>
      </w:r>
      <w:proofErr w:type="spellStart"/>
      <w:r w:rsidRPr="00EF481C">
        <w:rPr>
          <w:rStyle w:val="BodyTextChar"/>
        </w:rPr>
        <w:t>QoS</w:t>
      </w:r>
      <w:proofErr w:type="spellEnd"/>
      <w:r w:rsidRPr="00EF481C">
        <w:rPr>
          <w:rStyle w:val="BodyTextChar"/>
        </w:rPr>
        <w:t xml:space="preserve">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 xml:space="preserve">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w:t>
      </w:r>
      <w:proofErr w:type="gramStart"/>
      <w:r w:rsidRPr="008D2320">
        <w:rPr>
          <w:rStyle w:val="BodyTextChar"/>
        </w:rPr>
        <w:t>an</w:t>
      </w:r>
      <w:proofErr w:type="gramEnd"/>
      <w:r w:rsidRPr="008D2320">
        <w:rPr>
          <w:rStyle w:val="BodyTextChar"/>
        </w:rPr>
        <w:t xml:space="preserve">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Default="00252930" w:rsidP="00252930">
      <w:pPr>
        <w:pStyle w:val="BodyText"/>
        <w:rPr>
          <w:ins w:id="110" w:author="Sumant Tambe" w:date="2012-12-06T14:20:00Z"/>
          <w:rStyle w:val="BodyTextChar"/>
          <w:b/>
        </w:rPr>
      </w:pPr>
      <w:r w:rsidRPr="003F3EEA">
        <w:rPr>
          <w:rStyle w:val="BodyTextChar"/>
          <w:b/>
        </w:rPr>
        <w:t>Revised Text:</w:t>
      </w:r>
    </w:p>
    <w:p w:rsidR="00C4609A" w:rsidRDefault="00C4609A" w:rsidP="00252930">
      <w:pPr>
        <w:pStyle w:val="BodyText"/>
        <w:rPr>
          <w:ins w:id="111" w:author="Sumant Tambe" w:date="2012-12-06T14:22:00Z"/>
          <w:rStyle w:val="BodyTextChar"/>
        </w:rPr>
      </w:pPr>
      <w:ins w:id="112" w:author="Sumant Tambe" w:date="2012-12-06T14:20:00Z">
        <w:r w:rsidRPr="00C4609A">
          <w:rPr>
            <w:rStyle w:val="BodyTextChar"/>
            <w:rPrChange w:id="113" w:author="Sumant Tambe" w:date="2012-12-06T14:20:00Z">
              <w:rPr>
                <w:rStyle w:val="BodyTextChar"/>
                <w:b/>
              </w:rPr>
            </w:rPrChange>
          </w:rPr>
          <w:t xml:space="preserve">Section 7.2.3 </w:t>
        </w:r>
      </w:ins>
      <w:ins w:id="114" w:author="Sumant Tambe" w:date="2012-12-06T14:21:00Z">
        <w:r>
          <w:rPr>
            <w:rStyle w:val="BodyTextChar"/>
          </w:rPr>
          <w:t xml:space="preserve">(Value Types) </w:t>
        </w:r>
      </w:ins>
      <w:ins w:id="115" w:author="Sumant Tambe" w:date="2012-12-06T14:20:00Z">
        <w:r w:rsidRPr="00C4609A">
          <w:rPr>
            <w:rStyle w:val="BodyTextChar"/>
            <w:rPrChange w:id="116" w:author="Sumant Tambe" w:date="2012-12-06T14:20:00Z">
              <w:rPr>
                <w:rStyle w:val="BodyTextChar"/>
                <w:b/>
              </w:rPr>
            </w:rPrChange>
          </w:rPr>
          <w:t>in the</w:t>
        </w:r>
        <w:r>
          <w:rPr>
            <w:rStyle w:val="BodyTextChar"/>
          </w:rPr>
          <w:t xml:space="preserve"> specification has been updated as a result of this issue resolution. In particular, </w:t>
        </w:r>
      </w:ins>
      <w:ins w:id="117" w:author="Sumant Tambe" w:date="2012-12-06T14:21:00Z">
        <w:r>
          <w:rPr>
            <w:rStyle w:val="BodyTextChar"/>
          </w:rPr>
          <w:t>th</w:t>
        </w:r>
        <w:r w:rsidR="003A6B4B">
          <w:rPr>
            <w:rStyle w:val="BodyTextChar"/>
          </w:rPr>
          <w:t>e last</w:t>
        </w:r>
        <w:r>
          <w:rPr>
            <w:rStyle w:val="BodyTextChar"/>
          </w:rPr>
          <w:t xml:space="preserve"> paragraph in section 7.2.3</w:t>
        </w:r>
        <w:r w:rsidR="003A6B4B">
          <w:rPr>
            <w:rStyle w:val="BodyTextChar"/>
          </w:rPr>
          <w:t xml:space="preserve"> and two sub-bullets under it have been removed because the discussion is no longer pertinent.</w:t>
        </w:r>
      </w:ins>
      <w:ins w:id="118" w:author="Sumant Tambe" w:date="2012-12-06T14:22:00Z">
        <w:r w:rsidR="009C55E7">
          <w:rPr>
            <w:rStyle w:val="BodyTextChar"/>
          </w:rPr>
          <w:t xml:space="preserve"> Previously it used </w:t>
        </w:r>
      </w:ins>
      <w:ins w:id="119" w:author="Sumant Tambe" w:date="2012-12-06T14:46:00Z">
        <w:r w:rsidR="00E277EB">
          <w:rPr>
            <w:rStyle w:val="BodyTextChar"/>
          </w:rPr>
          <w:t xml:space="preserve">to </w:t>
        </w:r>
      </w:ins>
      <w:ins w:id="120" w:author="Sumant Tambe" w:date="2012-12-06T14:22:00Z">
        <w:r w:rsidR="009C55E7">
          <w:rPr>
            <w:rStyle w:val="BodyTextChar"/>
          </w:rPr>
          <w:t>read as follows: Quote</w:t>
        </w:r>
      </w:ins>
      <w:ins w:id="121" w:author="Sumant Tambe" w:date="2012-12-06T14:23:00Z">
        <w:r w:rsidR="009C55E7">
          <w:rPr>
            <w:rStyle w:val="BodyTextChar"/>
          </w:rPr>
          <w:t xml:space="preserve"> </w:t>
        </w:r>
      </w:ins>
      <w:ins w:id="122" w:author="Sumant Tambe" w:date="2012-12-06T14:22:00Z">
        <w:r w:rsidR="009C55E7">
          <w:rPr>
            <w:rStyle w:val="BodyTextChar"/>
          </w:rPr>
          <w:t>[</w:t>
        </w:r>
      </w:ins>
    </w:p>
    <w:p w:rsidR="009C55E7" w:rsidRDefault="009C55E7" w:rsidP="009C55E7">
      <w:pPr>
        <w:pStyle w:val="Body"/>
        <w:rPr>
          <w:ins w:id="123" w:author="Sumant Tambe" w:date="2012-12-06T14:23:00Z"/>
        </w:rPr>
      </w:pPr>
      <w:ins w:id="124" w:author="Sumant Tambe" w:date="2012-12-06T14:23:00Z">
        <w:r>
          <w:t xml:space="preserve">Some value types come in modifiable and </w:t>
        </w:r>
        <w:proofErr w:type="spellStart"/>
        <w:r>
          <w:t>unmodifiable</w:t>
        </w:r>
        <w:proofErr w:type="spellEnd"/>
        <w:r>
          <w:t xml:space="preserve"> varieties—notably </w:t>
        </w:r>
        <w:proofErr w:type="spellStart"/>
        <w:r>
          <w:t>QoS</w:t>
        </w:r>
        <w:proofErr w:type="spellEnd"/>
        <w:r>
          <w:t xml:space="preserve"> and </w:t>
        </w:r>
        <w:proofErr w:type="spellStart"/>
        <w:r>
          <w:t>QoS</w:t>
        </w:r>
        <w:proofErr w:type="spellEnd"/>
        <w:r>
          <w:t xml:space="preserve"> policies. The “modifiable” interface extends the “</w:t>
        </w:r>
        <w:proofErr w:type="spellStart"/>
        <w:r>
          <w:t>unmodifiable</w:t>
        </w:r>
        <w:proofErr w:type="spellEnd"/>
        <w:r>
          <w:t>” one.</w:t>
        </w:r>
      </w:ins>
    </w:p>
    <w:p w:rsidR="009C55E7" w:rsidRDefault="009C55E7" w:rsidP="009C55E7">
      <w:pPr>
        <w:pStyle w:val="Body"/>
        <w:numPr>
          <w:ilvl w:val="0"/>
          <w:numId w:val="41"/>
        </w:numPr>
        <w:rPr>
          <w:ins w:id="125" w:author="Sumant Tambe" w:date="2012-12-06T14:23:00Z"/>
        </w:rPr>
      </w:pPr>
      <w:ins w:id="126" w:author="Sumant Tambe" w:date="2012-12-06T14:23:00Z">
        <w:r>
          <w:t xml:space="preserve">The latter provides an operation </w:t>
        </w:r>
        <w:r>
          <w:rPr>
            <w:rStyle w:val="CodeChar"/>
          </w:rPr>
          <w:t>modify</w:t>
        </w:r>
        <w:r>
          <w:t xml:space="preserve"> that returns an instance of the former. Classes that implement the </w:t>
        </w:r>
        <w:proofErr w:type="spellStart"/>
        <w:r>
          <w:t>unmodifiable</w:t>
        </w:r>
        <w:proofErr w:type="spellEnd"/>
        <w:r>
          <w:t xml:space="preserve"> interface but not the modifiable one shall implement this operation to return a new modifiable object containing a copy of the state of the target </w:t>
        </w:r>
        <w:proofErr w:type="spellStart"/>
        <w:r>
          <w:t>unmodifiable</w:t>
        </w:r>
        <w:proofErr w:type="spellEnd"/>
        <w:r>
          <w:t xml:space="preserve"> object. Classes that implement the modifiable interface shall return a pointer to themselves.</w:t>
        </w:r>
      </w:ins>
    </w:p>
    <w:p w:rsidR="009C55E7" w:rsidRDefault="009C55E7" w:rsidP="009C55E7">
      <w:pPr>
        <w:pStyle w:val="Body"/>
        <w:numPr>
          <w:ilvl w:val="0"/>
          <w:numId w:val="41"/>
        </w:numPr>
        <w:rPr>
          <w:ins w:id="127" w:author="Sumant Tambe" w:date="2012-12-06T14:23:00Z"/>
          <w:rFonts w:ascii="MS Serif" w:hAnsi="MS Serif"/>
        </w:rPr>
      </w:pPr>
      <w:ins w:id="128" w:author="Sumant Tambe" w:date="2012-12-06T14:23:00Z">
        <w:r>
          <w:t xml:space="preserve">Modifiable value types with </w:t>
        </w:r>
        <w:proofErr w:type="spellStart"/>
        <w:r>
          <w:t>unmodifiable</w:t>
        </w:r>
        <w:proofErr w:type="spellEnd"/>
        <w:r>
          <w:t xml:space="preserve"> counterparts have an inverse operation: </w:t>
        </w:r>
        <w:r>
          <w:rPr>
            <w:rStyle w:val="CodeChar"/>
          </w:rPr>
          <w:t>finishModification</w:t>
        </w:r>
        <w:r>
          <w:t xml:space="preserve">. In many cases, calling this operation is optional, as modifiable interfaces extend </w:t>
        </w:r>
        <w:proofErr w:type="spellStart"/>
        <w:r>
          <w:t>unmodifiable</w:t>
        </w:r>
        <w:proofErr w:type="spellEnd"/>
        <w:r>
          <w:t xml:space="preserve"> ones. However, in some cases, a truly </w:t>
        </w:r>
        <w:proofErr w:type="spellStart"/>
        <w:r>
          <w:t>unmodifiable</w:t>
        </w:r>
        <w:proofErr w:type="spellEnd"/>
        <w:r>
          <w:t xml:space="preserve"> object is desirable, such as when it will be shared among threads without locking.</w:t>
        </w:r>
        <w:r>
          <w:t>] unquote</w:t>
        </w:r>
      </w:ins>
    </w:p>
    <w:p w:rsidR="009C55E7" w:rsidRPr="00892E6B" w:rsidDel="009C55E7" w:rsidRDefault="00892E6B" w:rsidP="00252930">
      <w:pPr>
        <w:pStyle w:val="BodyText"/>
        <w:rPr>
          <w:del w:id="129" w:author="Sumant Tambe" w:date="2012-12-06T14:23:00Z"/>
          <w:rStyle w:val="BodyTextChar"/>
          <w:b/>
        </w:rPr>
      </w:pPr>
      <w:proofErr w:type="spellStart"/>
      <w:ins w:id="130" w:author="Sumant Tambe" w:date="2012-12-06T14:23:00Z">
        <w:r w:rsidRPr="00892E6B">
          <w:rPr>
            <w:rStyle w:val="BodyTextChar"/>
            <w:b/>
            <w:rPrChange w:id="131" w:author="Sumant Tambe" w:date="2012-12-06T14:23:00Z">
              <w:rPr>
                <w:rStyle w:val="BodyTextChar"/>
              </w:rPr>
            </w:rPrChange>
          </w:rPr>
          <w:t>Rationale:</w:t>
        </w:r>
      </w:ins>
    </w:p>
    <w:p w:rsidR="00252930" w:rsidRDefault="00252930" w:rsidP="00252930">
      <w:pPr>
        <w:pStyle w:val="BodyText"/>
        <w:numPr>
          <w:ilvl w:val="0"/>
          <w:numId w:val="37"/>
        </w:numPr>
      </w:pPr>
      <w:r>
        <w:t>The</w:t>
      </w:r>
      <w:proofErr w:type="spellEnd"/>
      <w:r>
        <w:t xml:space="preserve"> biggest </w:t>
      </w:r>
      <w:proofErr w:type="gramStart"/>
      <w:r>
        <w:t>occurrence of the bucket pattern—</w:t>
      </w:r>
      <w:proofErr w:type="spellStart"/>
      <w:r>
        <w:t>QoS</w:t>
      </w:r>
      <w:proofErr w:type="spellEnd"/>
      <w:r>
        <w:t xml:space="preserve"> policies—now use</w:t>
      </w:r>
      <w:proofErr w:type="gramEnd"/>
      <w:r>
        <w:t xml:space="preserve"> a DSL as described in issue #16536. Additionally, a </w:t>
      </w:r>
      <w:proofErr w:type="spellStart"/>
      <w:r>
        <w:t>PolicyFactory</w:t>
      </w:r>
      <w:proofErr w:type="spellEnd"/>
      <w:r>
        <w:t xml:space="preserve"> has been added as described in issue #15966</w:t>
      </w:r>
      <w:r w:rsidR="0060652D">
        <w:t>. See Section 7.2.5.1.</w:t>
      </w:r>
    </w:p>
    <w:p w:rsidR="00252930" w:rsidRDefault="00252930" w:rsidP="00252930">
      <w:pPr>
        <w:pStyle w:val="BodyText"/>
        <w:numPr>
          <w:ilvl w:val="0"/>
          <w:numId w:val="37"/>
        </w:numPr>
      </w:pPr>
      <w:proofErr w:type="spellStart"/>
      <w:r w:rsidRPr="00A61725">
        <w:rPr>
          <w:rFonts w:ascii="Courier New" w:hAnsi="Courier New" w:cs="Courier New"/>
        </w:rPr>
        <w:t>ModifiableDuration</w:t>
      </w:r>
      <w:proofErr w:type="spellEnd"/>
      <w:r>
        <w:t xml:space="preserve"> has been removed.</w:t>
      </w:r>
    </w:p>
    <w:p w:rsidR="00252930" w:rsidRPr="001B6877" w:rsidRDefault="00252930" w:rsidP="00252930">
      <w:pPr>
        <w:pStyle w:val="BodyText"/>
        <w:numPr>
          <w:ilvl w:val="0"/>
          <w:numId w:val="37"/>
        </w:numPr>
      </w:pPr>
      <w:proofErr w:type="spellStart"/>
      <w:r w:rsidRPr="001B6877">
        <w:rPr>
          <w:rFonts w:ascii="Courier New" w:hAnsi="Courier New" w:cs="Courier New"/>
        </w:rPr>
        <w:t>Sample.getSourceTimestamp</w:t>
      </w:r>
      <w:proofErr w:type="spellEnd"/>
      <w:r>
        <w:t xml:space="preserve"> return changed from </w:t>
      </w:r>
      <w:proofErr w:type="spellStart"/>
      <w:r w:rsidRPr="001B6877">
        <w:rPr>
          <w:rFonts w:ascii="Courier New" w:hAnsi="Courier New" w:cs="Courier New"/>
        </w:rPr>
        <w:t>ModifiableTime</w:t>
      </w:r>
      <w:proofErr w:type="spellEnd"/>
      <w:r w:rsidRPr="001B6877">
        <w:rPr>
          <w:rFonts w:ascii="Courier New" w:hAnsi="Courier New" w:cs="Courier New"/>
        </w:rPr>
        <w:t xml:space="preserv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lastRenderedPageBreak/>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rPr>
          <w:ins w:id="132" w:author="Sumant Tambe" w:date="2012-12-06T14:46:00Z"/>
        </w:rPr>
      </w:pPr>
      <w:r>
        <w:t>Also see FTF1 report (</w:t>
      </w:r>
      <w:proofErr w:type="spellStart"/>
      <w:r w:rsidRPr="0090023E">
        <w:t>ptc</w:t>
      </w:r>
      <w:proofErr w:type="spellEnd"/>
      <w:r w:rsidRPr="0090023E">
        <w:t>/2011-10-05</w:t>
      </w:r>
      <w:r>
        <w:t>) for earlier discussion.</w:t>
      </w:r>
    </w:p>
    <w:p w:rsidR="00E277EB" w:rsidRDefault="00E277EB" w:rsidP="00252930">
      <w:pPr>
        <w:pStyle w:val="BodyText"/>
      </w:pPr>
      <w:ins w:id="133" w:author="Sumant Tambe" w:date="2012-12-06T14:46:00Z">
        <w:r>
          <w:t>There are no source diffs for this issue</w:t>
        </w:r>
      </w:ins>
      <w:ins w:id="134" w:author="Sumant Tambe" w:date="2012-12-06T14:47:00Z">
        <w:r>
          <w:t xml:space="preserve">. Please see </w:t>
        </w:r>
        <w:r w:rsidR="00E32661">
          <w:t>the issue diffs for #16536 and #15966.</w:t>
        </w:r>
      </w:ins>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135" w:name="_Toc342573692"/>
      <w:r>
        <w:lastRenderedPageBreak/>
        <w:t xml:space="preserve">OMG Issue No: </w:t>
      </w:r>
      <w:r w:rsidRPr="001070B8">
        <w:t>16531</w:t>
      </w:r>
      <w:bookmarkEnd w:id="135"/>
      <w:r w:rsidRPr="001070B8">
        <w:t xml:space="preserve"> </w:t>
      </w:r>
    </w:p>
    <w:p w:rsidR="00252930" w:rsidRDefault="00252930" w:rsidP="00252930">
      <w:pPr>
        <w:pStyle w:val="OMGTitle"/>
      </w:pPr>
      <w:bookmarkStart w:id="136" w:name="_Toc342573693"/>
      <w:r w:rsidRPr="00FB1A1D">
        <w:t>Title</w:t>
      </w:r>
      <w:r>
        <w:t>:</w:t>
      </w:r>
      <w:r>
        <w:tab/>
      </w:r>
      <w:r w:rsidRPr="00D45BAD">
        <w:t>Getting rid of the Bootstrap object</w:t>
      </w:r>
      <w:bookmarkEnd w:id="136"/>
    </w:p>
    <w:p w:rsidR="00252930" w:rsidRDefault="00252930" w:rsidP="00252930">
      <w:pPr>
        <w:pStyle w:val="OMGSource"/>
      </w:pPr>
      <w:r w:rsidRPr="00FB1A1D">
        <w:t>Source</w:t>
      </w:r>
      <w:r>
        <w:t>:</w:t>
      </w:r>
    </w:p>
    <w:p w:rsidR="00252930" w:rsidRDefault="00252930" w:rsidP="00252930">
      <w:pPr>
        <w:pStyle w:val="BodyText"/>
      </w:pPr>
      <w:proofErr w:type="spellStart"/>
      <w:r>
        <w:t>PrismTech</w:t>
      </w:r>
      <w:proofErr w:type="spellEnd"/>
      <w:r>
        <w:t xml:space="preserve"> (Angelo </w:t>
      </w:r>
      <w:proofErr w:type="spellStart"/>
      <w:r>
        <w:t>Corsaro</w:t>
      </w:r>
      <w:proofErr w:type="spellEnd"/>
      <w:r>
        <w:t xml:space="preserve">,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185956" w:rsidRDefault="00185956" w:rsidP="00185956">
      <w:pPr>
        <w:pStyle w:val="BodyText"/>
        <w:rPr>
          <w:ins w:id="137" w:author="Sumant Tambe" w:date="2012-12-06T14:48:00Z"/>
        </w:rPr>
      </w:pPr>
      <w:ins w:id="138" w:author="Sumant Tambe" w:date="2012-12-06T14:48:00Z">
        <w:r>
          <w:rPr>
            <w:b/>
          </w:rPr>
          <w:t xml:space="preserve">Revised </w:t>
        </w:r>
        <w:proofErr w:type="spellStart"/>
        <w:r>
          <w:rPr>
            <w:b/>
          </w:rPr>
          <w:t>Text</w:t>
        </w:r>
        <w:proofErr w:type="gramStart"/>
        <w:r>
          <w:rPr>
            <w:b/>
          </w:rPr>
          <w:t>:</w:t>
        </w:r>
        <w:r>
          <w:t>The</w:t>
        </w:r>
        <w:proofErr w:type="spellEnd"/>
        <w:proofErr w:type="gramEnd"/>
        <w:r>
          <w:t xml:space="preserve"> following text has been added in section 7.2.1 in the specification. </w:t>
        </w:r>
      </w:ins>
    </w:p>
    <w:p w:rsidR="00185956" w:rsidRDefault="00185956" w:rsidP="00185956">
      <w:pPr>
        <w:pStyle w:val="BodyText"/>
        <w:rPr>
          <w:b/>
        </w:rPr>
      </w:pPr>
      <w:proofErr w:type="spellStart"/>
      <w:ins w:id="139" w:author="Sumant Tambe" w:date="2012-12-06T14:48:00Z">
        <w:r>
          <w:t>ServiceEnvironement</w:t>
        </w:r>
        <w:proofErr w:type="spellEnd"/>
        <w:r>
          <w:t xml:space="preserve"> provides factory </w:t>
        </w:r>
        <w:proofErr w:type="spellStart"/>
        <w:r>
          <w:t>mehods</w:t>
        </w:r>
        <w:proofErr w:type="spellEnd"/>
        <w:r>
          <w:t xml:space="preserve">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Pr>
            <w:rStyle w:val="IDLChar"/>
            <w:rFonts w:ascii="Times New Roman" w:hAnsi="Times New Roman"/>
            <w:i/>
          </w:rPr>
          <w:t xml:space="preserve"> </w:t>
        </w:r>
        <w:r w:rsidRPr="00753CBE">
          <w:rPr>
            <w:rStyle w:val="IDLChar"/>
            <w:rFonts w:ascii="Times New Roman" w:hAnsi="Times New Roman"/>
          </w:rPr>
          <w:t>It</w:t>
        </w:r>
        <w:r>
          <w:rPr>
            <w:rStyle w:val="IDLChar"/>
            <w:rFonts w:ascii="Times New Roman" w:hAnsi="Times New Roman"/>
          </w:rPr>
          <w:t xml:space="preserve"> also provides helper functions </w:t>
        </w:r>
        <w:r w:rsidRPr="00753CBE">
          <w:rPr>
            <w:rStyle w:val="IDLChar"/>
            <w:rFonts w:cs="Courier New"/>
          </w:rPr>
          <w:t>allStatuses</w:t>
        </w:r>
        <w:r w:rsidRPr="007D551F">
          <w:rPr>
            <w:rStyle w:val="IDLChar"/>
            <w:rFonts w:ascii="Times New Roman" w:hAnsi="Times New Roman"/>
          </w:rPr>
          <w:t xml:space="preserve"> and </w:t>
        </w:r>
        <w:r w:rsidRPr="00753CBE">
          <w:rPr>
            <w:rStyle w:val="IDLChar"/>
            <w:rFonts w:cs="Courier New"/>
          </w:rPr>
          <w:t>noStatuses</w:t>
        </w:r>
        <w:r w:rsidRPr="007D551F">
          <w:rPr>
            <w:rStyle w:val="IDLChar"/>
            <w:rFonts w:ascii="Times New Roman" w:hAnsi="Times New Roman"/>
          </w:rPr>
          <w:t xml:space="preserve"> to create special instances of Status objects.</w:t>
        </w:r>
      </w:ins>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proofErr w:type="spellStart"/>
      <w:r w:rsidRPr="00D3302D">
        <w:rPr>
          <w:rFonts w:ascii="Courier New" w:hAnsi="Courier New" w:cs="Courier New"/>
        </w:rPr>
        <w:t>ServiceEnvironement</w:t>
      </w:r>
      <w:proofErr w:type="spellEnd"/>
      <w:r w:rsidR="0060140E">
        <w:t>.</w:t>
      </w:r>
      <w:r w:rsidR="005F5649">
        <w:t xml:space="preserve"> See Section 7.2.1.</w:t>
      </w:r>
      <w:r w:rsidR="0060140E">
        <w:t xml:space="preserve"> The functionality offered by this</w:t>
      </w:r>
      <w:r>
        <w:t xml:space="preserve"> class is valuable and the details are discussed in FTF1 report </w:t>
      </w:r>
      <w:r w:rsidRPr="0044438A">
        <w:t>(</w:t>
      </w:r>
      <w:proofErr w:type="spellStart"/>
      <w:r w:rsidRPr="0044438A">
        <w:t>ptc</w:t>
      </w:r>
      <w:proofErr w:type="spellEnd"/>
      <w:r w:rsidRPr="0044438A">
        <w:t>/2011-10-05).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 xml:space="preserve">To support </w:t>
      </w:r>
      <w:proofErr w:type="spellStart"/>
      <w:r>
        <w:t>OSGi</w:t>
      </w:r>
      <w:proofErr w:type="spellEnd"/>
      <w:r>
        <w:t>, and J2EE containers.</w:t>
      </w:r>
    </w:p>
    <w:p w:rsidR="00396866" w:rsidRDefault="002335C8" w:rsidP="00252930">
      <w:pPr>
        <w:pStyle w:val="BodyText"/>
      </w:pPr>
      <w:r>
        <w:t xml:space="preserve">The </w:t>
      </w:r>
      <w:proofErr w:type="spellStart"/>
      <w:r w:rsidRPr="002335C8">
        <w:rPr>
          <w:rFonts w:ascii="Courier New" w:hAnsi="Courier New" w:cs="Courier New"/>
        </w:rPr>
        <w:t>ServiceEnvironment</w:t>
      </w:r>
      <w:proofErr w:type="spellEnd"/>
      <w:r>
        <w:t xml:space="preserve"> object need not be passed around because </w:t>
      </w:r>
      <w:r w:rsidR="00297B93">
        <w:t xml:space="preserve">it is very easy access it as long as there is a </w:t>
      </w:r>
      <w:proofErr w:type="spellStart"/>
      <w:r w:rsidR="00297B93" w:rsidRPr="00297B93">
        <w:rPr>
          <w:rFonts w:ascii="Courier New" w:hAnsi="Courier New" w:cs="Courier New"/>
        </w:rPr>
        <w:t>DDSObject</w:t>
      </w:r>
      <w:proofErr w:type="spellEnd"/>
      <w:r w:rsidR="00297B93">
        <w:t xml:space="preserve"> “around”. E</w:t>
      </w:r>
      <w:r>
        <w:t xml:space="preserve">very </w:t>
      </w:r>
      <w:proofErr w:type="spellStart"/>
      <w:r w:rsidRPr="002335C8">
        <w:rPr>
          <w:rFonts w:ascii="Courier New" w:hAnsi="Courier New" w:cs="Courier New"/>
        </w:rPr>
        <w:t>DDSObject</w:t>
      </w:r>
      <w:proofErr w:type="spellEnd"/>
      <w:r>
        <w:t xml:space="preserve"> provides an interface to retrieve the parent </w:t>
      </w:r>
      <w:proofErr w:type="spellStart"/>
      <w:r w:rsidRPr="002335C8">
        <w:rPr>
          <w:rFonts w:ascii="Courier New" w:hAnsi="Courier New" w:cs="Courier New"/>
        </w:rPr>
        <w:t>ServiceEnvironment</w:t>
      </w:r>
      <w:proofErr w:type="spellEnd"/>
      <w:r>
        <w:t xml:space="preserve"> that created the object.</w:t>
      </w:r>
      <w:r w:rsidR="00E704EE">
        <w:t xml:space="preserve"> </w:t>
      </w:r>
      <w:r w:rsidR="00396866">
        <w:t xml:space="preserve">Given a </w:t>
      </w:r>
      <w:proofErr w:type="spellStart"/>
      <w:r w:rsidR="00396866" w:rsidRPr="00896124">
        <w:rPr>
          <w:rFonts w:ascii="Courier New" w:hAnsi="Courier New" w:cs="Courier New"/>
        </w:rPr>
        <w:t>ServiceEnvironment</w:t>
      </w:r>
      <w:proofErr w:type="spellEnd"/>
      <w:r w:rsidR="00396866">
        <w:t xml:space="preserve"> object, ot</w:t>
      </w:r>
      <w:r w:rsidR="00896124">
        <w:t xml:space="preserve">her objects </w:t>
      </w:r>
      <w:r w:rsidR="00396866">
        <w:t xml:space="preserve">can be created in two ways. Two example of creating a </w:t>
      </w:r>
      <w:proofErr w:type="spellStart"/>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proofErr w:type="spellEnd"/>
      <w:r w:rsidR="00396866">
        <w:t xml:space="preserve"> are given.</w:t>
      </w:r>
    </w:p>
    <w:p w:rsidR="00396866" w:rsidRPr="00777B78" w:rsidRDefault="00396866" w:rsidP="00252930">
      <w:pPr>
        <w:pStyle w:val="BodyText"/>
        <w:rPr>
          <w:rFonts w:ascii="Courier New" w:hAnsi="Courier New" w:cs="Courier New"/>
          <w:sz w:val="22"/>
        </w:rPr>
      </w:pPr>
      <w:proofErr w:type="spellStart"/>
      <w:r w:rsidRPr="00777B78">
        <w:rPr>
          <w:rFonts w:ascii="Courier New" w:hAnsi="Courier New" w:cs="Courier New"/>
          <w:sz w:val="22"/>
        </w:rPr>
        <w:lastRenderedPageBreak/>
        <w:t>ServiceEnvironment</w:t>
      </w:r>
      <w:proofErr w:type="spellEnd"/>
      <w:r w:rsidRPr="00777B78">
        <w:rPr>
          <w:rFonts w:ascii="Courier New" w:hAnsi="Courier New" w:cs="Courier New"/>
          <w:sz w:val="22"/>
        </w:rPr>
        <w:t xml:space="preserve"> </w:t>
      </w:r>
      <w:proofErr w:type="spellStart"/>
      <w:r w:rsidRPr="00777B78">
        <w:rPr>
          <w:rFonts w:ascii="Courier New" w:hAnsi="Courier New" w:cs="Courier New"/>
          <w:sz w:val="22"/>
        </w:rPr>
        <w:t>env</w:t>
      </w:r>
      <w:proofErr w:type="spellEnd"/>
      <w:r w:rsidRPr="00777B78">
        <w:rPr>
          <w:rFonts w:ascii="Courier New" w:hAnsi="Courier New" w:cs="Courier New"/>
          <w:sz w:val="22"/>
        </w:rPr>
        <w:t xml:space="preserve"> = </w:t>
      </w:r>
      <w:r w:rsidR="00777B78" w:rsidRPr="00777B78">
        <w:rPr>
          <w:rFonts w:ascii="Courier New" w:hAnsi="Courier New" w:cs="Courier New"/>
          <w:sz w:val="22"/>
        </w:rPr>
        <w:t>(</w:t>
      </w:r>
      <w:proofErr w:type="spellStart"/>
      <w:r w:rsidR="00777B78" w:rsidRPr="00777B78">
        <w:rPr>
          <w:rFonts w:ascii="Courier New" w:hAnsi="Courier New" w:cs="Courier New"/>
          <w:sz w:val="22"/>
        </w:rPr>
        <w:t>DDSObject</w:t>
      </w:r>
      <w:proofErr w:type="spellEnd"/>
      <w:r w:rsidR="00777B78" w:rsidRPr="00777B78">
        <w:rPr>
          <w:rFonts w:ascii="Courier New" w:hAnsi="Courier New" w:cs="Courier New"/>
          <w:sz w:val="22"/>
        </w:rPr>
        <w:t xml:space="preserve">) </w:t>
      </w:r>
      <w:proofErr w:type="spellStart"/>
      <w:proofErr w:type="gramStart"/>
      <w:r w:rsidR="00777B78" w:rsidRPr="00777B78">
        <w:rPr>
          <w:rFonts w:ascii="Courier New" w:hAnsi="Courier New" w:cs="Courier New"/>
          <w:sz w:val="22"/>
        </w:rPr>
        <w:t>obj.getServiceEnvironment</w:t>
      </w:r>
      <w:proofErr w:type="spellEnd"/>
      <w:r w:rsidR="00777B78" w:rsidRPr="00777B78">
        <w:rPr>
          <w:rFonts w:ascii="Courier New" w:hAnsi="Courier New" w:cs="Courier New"/>
          <w:sz w:val="22"/>
        </w:rPr>
        <w:t>(</w:t>
      </w:r>
      <w:proofErr w:type="gramEnd"/>
      <w:r w:rsidR="00777B78" w:rsidRPr="00777B78">
        <w:rPr>
          <w:rFonts w:ascii="Courier New" w:hAnsi="Courier New" w:cs="Courier New"/>
          <w:sz w:val="22"/>
        </w:rPr>
        <w:t>);</w:t>
      </w:r>
    </w:p>
    <w:p w:rsidR="00396866" w:rsidRPr="00777B78"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WaitSet.newWaitSet</w:t>
      </w:r>
      <w:proofErr w:type="spellEnd"/>
      <w:r w:rsidRPr="00777B78">
        <w:rPr>
          <w:rFonts w:ascii="Courier New" w:hAnsi="Courier New" w:cs="Courier New"/>
          <w:sz w:val="22"/>
        </w:rPr>
        <w:t>(</w:t>
      </w:r>
      <w:proofErr w:type="spellStart"/>
      <w:proofErr w:type="gramEnd"/>
      <w:r w:rsidRPr="00777B78">
        <w:rPr>
          <w:rFonts w:ascii="Courier New" w:hAnsi="Courier New" w:cs="Courier New"/>
          <w:sz w:val="22"/>
        </w:rPr>
        <w:t>env</w:t>
      </w:r>
      <w:proofErr w:type="spellEnd"/>
      <w:r w:rsidRPr="00777B78">
        <w:rPr>
          <w:rFonts w:ascii="Courier New" w:hAnsi="Courier New" w:cs="Courier New"/>
          <w:sz w:val="22"/>
        </w:rPr>
        <w:t>); // (1)</w:t>
      </w:r>
    </w:p>
    <w:p w:rsidR="00396866" w:rsidRDefault="00396866" w:rsidP="00252930">
      <w:pPr>
        <w:pStyle w:val="BodyText"/>
        <w:rPr>
          <w:rFonts w:ascii="Courier New" w:hAnsi="Courier New" w:cs="Courier New"/>
          <w:sz w:val="22"/>
        </w:rPr>
      </w:pPr>
      <w:proofErr w:type="spellStart"/>
      <w:proofErr w:type="gramStart"/>
      <w:r w:rsidRPr="00777B78">
        <w:rPr>
          <w:rFonts w:ascii="Courier New" w:hAnsi="Courier New" w:cs="Courier New"/>
          <w:sz w:val="22"/>
        </w:rPr>
        <w:t>env.getSPI</w:t>
      </w:r>
      <w:proofErr w:type="spellEnd"/>
      <w:r w:rsidRPr="00777B78">
        <w:rPr>
          <w:rFonts w:ascii="Courier New" w:hAnsi="Courier New" w:cs="Courier New"/>
          <w:sz w:val="22"/>
        </w:rPr>
        <w:t>(</w:t>
      </w:r>
      <w:proofErr w:type="gramEnd"/>
      <w:r w:rsidRPr="00777B78">
        <w:rPr>
          <w:rFonts w:ascii="Courier New" w:hAnsi="Courier New" w:cs="Courier New"/>
          <w:sz w:val="22"/>
        </w:rPr>
        <w:t>).</w:t>
      </w:r>
      <w:proofErr w:type="spellStart"/>
      <w:r w:rsidRPr="00777B78">
        <w:rPr>
          <w:rFonts w:ascii="Courier New" w:hAnsi="Courier New" w:cs="Courier New"/>
          <w:sz w:val="22"/>
        </w:rPr>
        <w:t>newWaitSet</w:t>
      </w:r>
      <w:proofErr w:type="spellEnd"/>
      <w:r w:rsidRPr="00777B78">
        <w:rPr>
          <w:rFonts w:ascii="Courier New" w:hAnsi="Courier New" w:cs="Courier New"/>
          <w:sz w:val="22"/>
        </w:rPr>
        <w:t>(); // (2)</w:t>
      </w:r>
    </w:p>
    <w:p w:rsidR="007335C1" w:rsidRDefault="007335C1" w:rsidP="007335C1">
      <w:pPr>
        <w:pStyle w:val="BodyText"/>
      </w:pPr>
      <w:proofErr w:type="gramStart"/>
      <w:r>
        <w:t xml:space="preserve">Number of occurrences of the </w:t>
      </w:r>
      <w:proofErr w:type="spellStart"/>
      <w:r>
        <w:t>ServiceEnvironment</w:t>
      </w:r>
      <w:proofErr w:type="spellEnd"/>
      <w:r>
        <w:t xml:space="preserve"> are</w:t>
      </w:r>
      <w:proofErr w:type="gramEnd"/>
      <w:r>
        <w:t xml:space="preserve"> reduced as follows:</w:t>
      </w:r>
    </w:p>
    <w:p w:rsidR="007335C1" w:rsidRPr="007335C1" w:rsidRDefault="007335C1" w:rsidP="007335C1">
      <w:pPr>
        <w:pStyle w:val="BodyText"/>
        <w:numPr>
          <w:ilvl w:val="0"/>
          <w:numId w:val="39"/>
        </w:numPr>
      </w:pPr>
      <w:r>
        <w:t xml:space="preserve">Instances of </w:t>
      </w:r>
      <w:r w:rsidRPr="00FD663C">
        <w:rPr>
          <w:rStyle w:val="IDLChar"/>
        </w:rPr>
        <w:t>Status</w:t>
      </w:r>
      <w:r>
        <w:t xml:space="preserve"> classes are </w:t>
      </w:r>
      <w:r w:rsidRPr="007335C1">
        <w:rPr>
          <w:i/>
        </w:rPr>
        <w:t>created from factory methods on the corresponding Entity interfaces.</w:t>
      </w:r>
    </w:p>
    <w:p w:rsidR="007335C1" w:rsidRPr="00AA6D9C" w:rsidRDefault="007335C1" w:rsidP="007335C1">
      <w:pPr>
        <w:pStyle w:val="BodyText"/>
        <w:numPr>
          <w:ilvl w:val="0"/>
          <w:numId w:val="39"/>
        </w:numPr>
      </w:pPr>
      <w:r>
        <w:t xml:space="preserve">Instances of built-in topic data types are created using a factory method in </w:t>
      </w:r>
      <w:proofErr w:type="spellStart"/>
      <w:r w:rsidRPr="007335C1">
        <w:rPr>
          <w:rFonts w:ascii="Courier New" w:hAnsi="Courier New" w:cs="Courier New"/>
        </w:rPr>
        <w:t>DomainParticipant</w:t>
      </w:r>
      <w:proofErr w:type="spellEnd"/>
      <w:r w:rsidRPr="007335C1">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7335C1" w:rsidRDefault="007335C1" w:rsidP="007335C1">
      <w:pPr>
        <w:pStyle w:val="BodyText"/>
      </w:pPr>
      <w:r>
        <w:t>The following instance is necessary and can’t be removed:</w:t>
      </w:r>
    </w:p>
    <w:p w:rsidR="007335C1" w:rsidRDefault="007335C1" w:rsidP="007335C1">
      <w:pPr>
        <w:pStyle w:val="BodyText"/>
        <w:numPr>
          <w:ilvl w:val="0"/>
          <w:numId w:val="17"/>
        </w:numPr>
      </w:pPr>
      <w:r>
        <w:t xml:space="preserve">To access per-DDS-implementation singletons: </w:t>
      </w:r>
      <w:r w:rsidRPr="00D129C0">
        <w:rPr>
          <w:rStyle w:val="IDLChar"/>
        </w:rPr>
        <w:t>DomainParticipantFactory</w:t>
      </w:r>
    </w:p>
    <w:p w:rsidR="007335C1" w:rsidRDefault="007335C1" w:rsidP="007335C1">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252930" w:rsidRPr="007D551F" w:rsidRDefault="007335C1" w:rsidP="000F0DAE">
      <w:pPr>
        <w:pStyle w:val="BodyText"/>
        <w:rPr>
          <w:rStyle w:val="IDLChar"/>
          <w:rFonts w:ascii="Times New Roman" w:hAnsi="Times New Roman"/>
          <w:noProof w:val="0"/>
        </w:rPr>
      </w:pPr>
      <w:r>
        <w:t xml:space="preserve">The code changes are also available in </w:t>
      </w:r>
      <w:del w:id="140" w:author="Sumant Tambe" w:date="2012-12-06T14:41:00Z">
        <w:r w:rsidDel="00FE3B6F">
          <w:delText>attached file</w:delText>
        </w:r>
        <w:r w:rsidR="00FE3B6F" w:rsidDel="00FE3B6F">
          <w:delText xml:space="preserve"> </w:delText>
        </w:r>
      </w:del>
      <w:ins w:id="141" w:author="Sumant Tambe" w:date="2012-12-06T14:41:00Z">
        <w:r w:rsidR="00FE3B6F" w:rsidRPr="00FE3B6F">
          <w:t>diff_omg_issue_16531</w:t>
        </w:r>
        <w:r w:rsidR="00FE3B6F">
          <w:t xml:space="preserve">.txt in </w:t>
        </w:r>
        <w:proofErr w:type="spellStart"/>
        <w:r w:rsidR="00FE3B6F">
          <w:t>ptc</w:t>
        </w:r>
        <w:proofErr w:type="spellEnd"/>
        <w:r w:rsidR="00FE3B6F">
          <w:t>/2012-12-08</w:t>
        </w:r>
      </w:ins>
      <w:ins w:id="142" w:author="Sumant Tambe" w:date="2012-12-06T14:42:00Z">
        <w:r w:rsidR="005D5CF8">
          <w:t xml:space="preserve"> (issue_diffs.zip)</w:t>
        </w:r>
      </w:ins>
      <w:ins w:id="143" w:author="Sumant Tambe" w:date="2012-12-06T14:41:00Z">
        <w:r w:rsidR="00FE3B6F">
          <w:t>.</w:t>
        </w:r>
      </w:ins>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144" w:name="_Toc342573694"/>
      <w:r>
        <w:lastRenderedPageBreak/>
        <w:t xml:space="preserve">OMG Issue No: </w:t>
      </w:r>
      <w:r w:rsidRPr="001070B8">
        <w:t>1</w:t>
      </w:r>
      <w:r>
        <w:t>6535</w:t>
      </w:r>
      <w:bookmarkEnd w:id="144"/>
      <w:r w:rsidRPr="001070B8">
        <w:t xml:space="preserve"> </w:t>
      </w:r>
    </w:p>
    <w:p w:rsidR="000C0FA1" w:rsidRDefault="000C0FA1" w:rsidP="000C0FA1">
      <w:pPr>
        <w:pStyle w:val="OMGTitle"/>
      </w:pPr>
      <w:bookmarkStart w:id="145" w:name="_Toc342573695"/>
      <w:r w:rsidRPr="00FB1A1D">
        <w:t>Title</w:t>
      </w:r>
      <w:r>
        <w:t>:</w:t>
      </w:r>
      <w:r>
        <w:tab/>
      </w:r>
      <w:r w:rsidRPr="000C0FA1">
        <w:t>Large Number of Spurious Import</w:t>
      </w:r>
      <w:bookmarkEnd w:id="145"/>
    </w:p>
    <w:p w:rsidR="000C0FA1" w:rsidRDefault="000C0FA1" w:rsidP="000C0FA1">
      <w:pPr>
        <w:pStyle w:val="OMGSource"/>
      </w:pPr>
      <w:r w:rsidRPr="00FB1A1D">
        <w:t>Source</w:t>
      </w:r>
      <w:r>
        <w:t>:</w:t>
      </w:r>
    </w:p>
    <w:p w:rsidR="000C0FA1" w:rsidRDefault="000C0FA1" w:rsidP="000C0FA1">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 xml:space="preserve">The </w:t>
      </w:r>
      <w:proofErr w:type="spellStart"/>
      <w:r w:rsidRPr="000C0FA1">
        <w:rPr>
          <w:b w:val="0"/>
        </w:rPr>
        <w:t>dds</w:t>
      </w:r>
      <w:proofErr w:type="spellEnd"/>
      <w:r w:rsidRPr="000C0FA1">
        <w:rPr>
          <w:b w:val="0"/>
        </w:rPr>
        <w:t>-</w:t>
      </w:r>
      <w:proofErr w:type="spellStart"/>
      <w:r w:rsidRPr="000C0FA1">
        <w:rPr>
          <w:b w:val="0"/>
        </w:rPr>
        <w:t>psm</w:t>
      </w:r>
      <w:proofErr w:type="spellEnd"/>
      <w:r w:rsidRPr="000C0FA1">
        <w:rPr>
          <w:b w:val="0"/>
        </w:rPr>
        <w:t>-java makes use of impo</w:t>
      </w:r>
      <w:r>
        <w:rPr>
          <w:b w:val="0"/>
        </w:rPr>
        <w:t>rt as a way to take care of the</w:t>
      </w:r>
      <w:r w:rsidRPr="000C0FA1">
        <w:rPr>
          <w:b w:val="0"/>
        </w:rPr>
        <w:t xml:space="preserve"> @link directive on </w:t>
      </w:r>
      <w:proofErr w:type="spellStart"/>
      <w:r w:rsidRPr="000C0FA1">
        <w:rPr>
          <w:b w:val="0"/>
        </w:rPr>
        <w:t>Javadoc</w:t>
      </w:r>
      <w:proofErr w:type="spellEnd"/>
      <w:r w:rsidRPr="000C0FA1">
        <w:rPr>
          <w:b w:val="0"/>
        </w:rPr>
        <w:t>. This is not a good practice and it</w:t>
      </w:r>
      <w:r>
        <w:rPr>
          <w:b w:val="0"/>
        </w:rPr>
        <w:t xml:space="preserve"> </w:t>
      </w:r>
      <w:r w:rsidRPr="000C0FA1">
        <w:rPr>
          <w:b w:val="0"/>
        </w:rPr>
        <w:t xml:space="preserve">is better to use the fully qualified type name on the @link </w:t>
      </w:r>
      <w:proofErr w:type="spellStart"/>
      <w:r w:rsidRPr="000C0FA1">
        <w:rPr>
          <w:b w:val="0"/>
        </w:rPr>
        <w:t>javadoc</w:t>
      </w:r>
      <w:proofErr w:type="spellEnd"/>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832168" w:rsidRDefault="00832168" w:rsidP="00AE69CF">
      <w:pPr>
        <w:pStyle w:val="BodyText"/>
        <w:rPr>
          <w:ins w:id="146" w:author="Sumant Tambe" w:date="2012-12-06T14:49:00Z"/>
        </w:rPr>
      </w:pPr>
      <w:ins w:id="147" w:author="Sumant Tambe" w:date="2012-12-06T14:48:00Z">
        <w:r>
          <w:t>There are no changes in the specification document for this issue.</w:t>
        </w:r>
      </w:ins>
    </w:p>
    <w:p w:rsidR="0077698A" w:rsidRPr="0077698A" w:rsidRDefault="0077698A" w:rsidP="00AE69CF">
      <w:pPr>
        <w:pStyle w:val="BodyText"/>
        <w:rPr>
          <w:ins w:id="148" w:author="Sumant Tambe" w:date="2012-12-06T14:48:00Z"/>
          <w:b/>
          <w:rPrChange w:id="149" w:author="Sumant Tambe" w:date="2012-12-06T14:49:00Z">
            <w:rPr>
              <w:ins w:id="150" w:author="Sumant Tambe" w:date="2012-12-06T14:48:00Z"/>
            </w:rPr>
          </w:rPrChange>
        </w:rPr>
      </w:pPr>
      <w:ins w:id="151" w:author="Sumant Tambe" w:date="2012-12-06T14:49:00Z">
        <w:r w:rsidRPr="0077698A">
          <w:rPr>
            <w:b/>
            <w:rPrChange w:id="152" w:author="Sumant Tambe" w:date="2012-12-06T14:49:00Z">
              <w:rPr/>
            </w:rPrChange>
          </w:rPr>
          <w:t>Discussion:</w:t>
        </w:r>
      </w:ins>
    </w:p>
    <w:p w:rsidR="00F1201E" w:rsidRDefault="00064E7B" w:rsidP="00AE69CF">
      <w:pPr>
        <w:pStyle w:val="BodyText"/>
      </w:pPr>
      <w:r>
        <w:t xml:space="preserve">Spurious import statements have been removed (as indicated by the </w:t>
      </w:r>
      <w:proofErr w:type="spellStart"/>
      <w:r>
        <w:t>Checkstyle</w:t>
      </w:r>
      <w:proofErr w:type="spellEnd"/>
      <w:r>
        <w:t xml:space="preserv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BD78DE">
        <w:rPr>
          <w:b w:val="0"/>
        </w:rPr>
        <w:t>Resolved</w:t>
      </w:r>
    </w:p>
    <w:p w:rsidR="00252930" w:rsidRDefault="00252930" w:rsidP="00252930">
      <w:pPr>
        <w:pStyle w:val="OMGIssueNO"/>
      </w:pPr>
      <w:bookmarkStart w:id="153" w:name="_Toc342573696"/>
      <w:r>
        <w:lastRenderedPageBreak/>
        <w:t xml:space="preserve">OMG Issue No: </w:t>
      </w:r>
      <w:r w:rsidRPr="001070B8">
        <w:t>1</w:t>
      </w:r>
      <w:r>
        <w:t>6536</w:t>
      </w:r>
      <w:bookmarkEnd w:id="153"/>
      <w:r w:rsidRPr="001070B8">
        <w:t xml:space="preserve"> </w:t>
      </w:r>
    </w:p>
    <w:p w:rsidR="00252930" w:rsidRDefault="00252930" w:rsidP="00252930">
      <w:pPr>
        <w:pStyle w:val="OMGTitle"/>
      </w:pPr>
      <w:bookmarkStart w:id="154" w:name="_Toc342573697"/>
      <w:r w:rsidRPr="00FB1A1D">
        <w:t>Title</w:t>
      </w:r>
      <w:r>
        <w:t>:</w:t>
      </w:r>
      <w:r>
        <w:tab/>
      </w:r>
      <w:proofErr w:type="spellStart"/>
      <w:r w:rsidRPr="00256874">
        <w:t>QoS</w:t>
      </w:r>
      <w:proofErr w:type="spellEnd"/>
      <w:r w:rsidRPr="00256874">
        <w:t xml:space="preserve"> DSL Needed</w:t>
      </w:r>
      <w:bookmarkEnd w:id="154"/>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 xml:space="preserve">The absence of a DSL for facilitating the correct creation of </w:t>
      </w:r>
      <w:proofErr w:type="spellStart"/>
      <w:r w:rsidRPr="00717903">
        <w:rPr>
          <w:b w:val="0"/>
        </w:rPr>
        <w:t>QoS</w:t>
      </w:r>
      <w:proofErr w:type="spellEnd"/>
      <w:r w:rsidRPr="00717903">
        <w:rPr>
          <w:b w:val="0"/>
        </w:rPr>
        <w:t xml:space="preserve"> (in </w:t>
      </w:r>
      <w:proofErr w:type="spellStart"/>
      <w:r w:rsidRPr="00717903">
        <w:rPr>
          <w:b w:val="0"/>
        </w:rPr>
        <w:t>QoS</w:t>
      </w:r>
      <w:proofErr w:type="spellEnd"/>
      <w:r w:rsidRPr="00717903">
        <w:rPr>
          <w:b w:val="0"/>
        </w:rPr>
        <w:t xml:space="preserve"> classes such as:</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TopicQos</w:t>
      </w:r>
      <w:proofErr w:type="spellEnd"/>
      <w:r w:rsidRPr="00717903">
        <w:rPr>
          <w:b w:val="0"/>
        </w:rPr>
        <w:t xml:space="preserve">, </w:t>
      </w:r>
      <w:proofErr w:type="spellStart"/>
      <w:r w:rsidRPr="00717903">
        <w:rPr>
          <w:b w:val="0"/>
        </w:rPr>
        <w:t>DataWriterQos</w:t>
      </w:r>
      <w:proofErr w:type="spellEnd"/>
      <w:r w:rsidRPr="00717903">
        <w:rPr>
          <w:b w:val="0"/>
        </w:rPr>
        <w:t>, etc.)</w:t>
      </w:r>
      <w:proofErr w:type="gramEnd"/>
      <w:r w:rsidRPr="00717903">
        <w:rPr>
          <w:b w:val="0"/>
        </w:rPr>
        <w:t xml:space="preserve"> </w:t>
      </w:r>
      <w:proofErr w:type="gramStart"/>
      <w:r w:rsidRPr="00717903">
        <w:rPr>
          <w:b w:val="0"/>
        </w:rPr>
        <w:t>in</w:t>
      </w:r>
      <w:proofErr w:type="gramEnd"/>
      <w:r w:rsidRPr="00717903">
        <w:rPr>
          <w:b w:val="0"/>
        </w:rPr>
        <w:t xml:space="preserve"> the</w:t>
      </w:r>
    </w:p>
    <w:p w:rsidR="00252930" w:rsidRPr="00717903" w:rsidRDefault="00252930" w:rsidP="00252930">
      <w:pPr>
        <w:pStyle w:val="OMGRevisedText"/>
        <w:rPr>
          <w:b w:val="0"/>
        </w:rPr>
      </w:pPr>
      <w:r w:rsidRPr="00717903">
        <w:rPr>
          <w:b w:val="0"/>
        </w:rPr>
        <w:t xml:space="preserve">    </w:t>
      </w:r>
      <w:proofErr w:type="spellStart"/>
      <w:proofErr w:type="gramStart"/>
      <w:r w:rsidRPr="00717903">
        <w:rPr>
          <w:b w:val="0"/>
        </w:rPr>
        <w:t>dds</w:t>
      </w:r>
      <w:proofErr w:type="spellEnd"/>
      <w:r w:rsidRPr="00717903">
        <w:rPr>
          <w:b w:val="0"/>
        </w:rPr>
        <w:t>-</w:t>
      </w:r>
      <w:proofErr w:type="spellStart"/>
      <w:r w:rsidRPr="00717903">
        <w:rPr>
          <w:b w:val="0"/>
        </w:rPr>
        <w:t>psm</w:t>
      </w:r>
      <w:proofErr w:type="spellEnd"/>
      <w:r w:rsidRPr="00717903">
        <w:rPr>
          <w:b w:val="0"/>
        </w:rPr>
        <w:t>-java</w:t>
      </w:r>
      <w:proofErr w:type="gramEnd"/>
      <w:r w:rsidRPr="00717903">
        <w:rPr>
          <w:b w:val="0"/>
        </w:rPr>
        <w:t xml:space="preserve"> not only makes </w:t>
      </w:r>
      <w:proofErr w:type="spellStart"/>
      <w:r w:rsidRPr="00717903">
        <w:rPr>
          <w:b w:val="0"/>
        </w:rPr>
        <w:t>QoS</w:t>
      </w:r>
      <w:proofErr w:type="spellEnd"/>
      <w:r w:rsidRPr="00717903">
        <w:rPr>
          <w:b w:val="0"/>
        </w:rPr>
        <w:t xml:space="preserve"> manipulation </w:t>
      </w:r>
      <w:proofErr w:type="spellStart"/>
      <w:r w:rsidRPr="00717903">
        <w:rPr>
          <w:b w:val="0"/>
        </w:rPr>
        <w:t>cumbersone</w:t>
      </w:r>
      <w:proofErr w:type="spellEnd"/>
      <w:r w:rsidRPr="00717903">
        <w:rPr>
          <w:b w:val="0"/>
        </w:rPr>
        <w:t>, but it also</w:t>
      </w:r>
    </w:p>
    <w:p w:rsidR="00252930" w:rsidRPr="00717903" w:rsidRDefault="00252930" w:rsidP="00252930">
      <w:pPr>
        <w:pStyle w:val="OMGRevisedText"/>
        <w:rPr>
          <w:b w:val="0"/>
        </w:rPr>
      </w:pPr>
      <w:r w:rsidRPr="00717903">
        <w:rPr>
          <w:b w:val="0"/>
        </w:rPr>
        <w:t xml:space="preserve">     </w:t>
      </w:r>
      <w:proofErr w:type="gramStart"/>
      <w:r w:rsidRPr="00717903">
        <w:rPr>
          <w:b w:val="0"/>
        </w:rPr>
        <w:t>introduces</w:t>
      </w:r>
      <w:proofErr w:type="gramEnd"/>
      <w:r w:rsidRPr="00717903">
        <w:rPr>
          <w:b w:val="0"/>
        </w:rPr>
        <w:t xml:space="preserve">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w:t>
      </w:r>
      <w:proofErr w:type="spellStart"/>
      <w:r w:rsidRPr="00717903">
        <w:rPr>
          <w:b w:val="0"/>
        </w:rPr>
        <w:t>QoS</w:t>
      </w:r>
      <w:proofErr w:type="spellEnd"/>
      <w:r w:rsidRPr="00717903">
        <w:rPr>
          <w:b w:val="0"/>
        </w:rPr>
        <w:t xml:space="preserve"> DSL for the </w:t>
      </w:r>
      <w:proofErr w:type="spellStart"/>
      <w:r w:rsidRPr="00717903">
        <w:rPr>
          <w:b w:val="0"/>
        </w:rPr>
        <w:t>dds</w:t>
      </w:r>
      <w:proofErr w:type="spellEnd"/>
      <w:r w:rsidRPr="00717903">
        <w:rPr>
          <w:b w:val="0"/>
        </w:rPr>
        <w:t>-</w:t>
      </w:r>
      <w:proofErr w:type="spellStart"/>
      <w:r w:rsidRPr="00717903">
        <w:rPr>
          <w:b w:val="0"/>
        </w:rPr>
        <w:t>psm</w:t>
      </w:r>
      <w:proofErr w:type="spellEnd"/>
      <w:r w:rsidRPr="00717903">
        <w:rPr>
          <w:b w:val="0"/>
        </w:rPr>
        <w:t>-cxx which might look like this:</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 xml:space="preserve">(), </w:t>
      </w:r>
      <w:proofErr w:type="spellStart"/>
      <w:r w:rsidRPr="00717903">
        <w:rPr>
          <w:b w:val="0"/>
        </w:rPr>
        <w:t>Durability.Transient</w:t>
      </w:r>
      <w:proofErr w:type="spellEnd"/>
      <w:r w:rsidRPr="00717903">
        <w:rPr>
          <w:b w:val="0"/>
        </w:rPr>
        <w: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w:t>
      </w:r>
      <w:proofErr w:type="spellStart"/>
      <w:r w:rsidRPr="00717903">
        <w:rPr>
          <w:b w:val="0"/>
        </w:rPr>
        <w:t>TopicQos</w:t>
      </w:r>
      <w:proofErr w:type="spellEnd"/>
      <w:r w:rsidRPr="00717903">
        <w:rPr>
          <w:b w:val="0"/>
        </w:rPr>
        <w:t xml:space="preserve"> </w:t>
      </w:r>
      <w:proofErr w:type="spellStart"/>
      <w:r w:rsidRPr="00717903">
        <w:rPr>
          <w:b w:val="0"/>
        </w:rPr>
        <w:t>topicQos</w:t>
      </w:r>
      <w:proofErr w:type="spellEnd"/>
      <w:r w:rsidRPr="00717903">
        <w:rPr>
          <w:b w:val="0"/>
        </w:rPr>
        <w:t xml:space="preserve"> =</w:t>
      </w:r>
    </w:p>
    <w:p w:rsidR="00252930" w:rsidRPr="00717903" w:rsidRDefault="00252930" w:rsidP="00252930">
      <w:pPr>
        <w:pStyle w:val="OMGRevisedText"/>
        <w:rPr>
          <w:b w:val="0"/>
        </w:rPr>
      </w:pPr>
      <w:r w:rsidRPr="00717903">
        <w:rPr>
          <w:b w:val="0"/>
        </w:rPr>
        <w:t xml:space="preserve">        (</w:t>
      </w:r>
      <w:proofErr w:type="gramStart"/>
      <w:r w:rsidRPr="00717903">
        <w:rPr>
          <w:b w:val="0"/>
        </w:rPr>
        <w:t>new</w:t>
      </w:r>
      <w:proofErr w:type="gramEnd"/>
      <w:r w:rsidRPr="00717903">
        <w:rPr>
          <w:b w:val="0"/>
        </w:rPr>
        <w:t xml:space="preserve"> </w:t>
      </w:r>
      <w:proofErr w:type="spellStart"/>
      <w:r w:rsidRPr="00717903">
        <w:rPr>
          <w:b w:val="0"/>
        </w:rPr>
        <w:t>TopicQos</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Reliability.Reliable</w:t>
      </w:r>
      <w:proofErr w:type="spellEnd"/>
      <w:r w:rsidRPr="00717903">
        <w:rPr>
          <w:b w:val="0"/>
        </w:rPr>
        <w:t>())</w:t>
      </w:r>
    </w:p>
    <w:p w:rsidR="00252930" w:rsidRPr="00717903" w:rsidRDefault="00252930" w:rsidP="00252930">
      <w:pPr>
        <w:pStyle w:val="OMGRevisedText"/>
        <w:rPr>
          <w:b w:val="0"/>
        </w:rPr>
      </w:pPr>
      <w:r w:rsidRPr="00717903">
        <w:rPr>
          <w:b w:val="0"/>
        </w:rPr>
        <w:t xml:space="preserve">            .</w:t>
      </w:r>
      <w:proofErr w:type="gramStart"/>
      <w:r w:rsidRPr="00717903">
        <w:rPr>
          <w:b w:val="0"/>
        </w:rPr>
        <w:t>with(</w:t>
      </w:r>
      <w:proofErr w:type="spellStart"/>
      <w:proofErr w:type="gramEnd"/>
      <w:r w:rsidRPr="00717903">
        <w:rPr>
          <w:b w:val="0"/>
        </w:rPr>
        <w:t>Durability.Transient</w:t>
      </w:r>
      <w:proofErr w:type="spellEnd"/>
      <w:r w:rsidRPr="00717903">
        <w:rPr>
          <w:b w:val="0"/>
        </w:rPr>
        <w: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w:t>
      </w:r>
      <w:proofErr w:type="gramStart"/>
      <w:r w:rsidRPr="00717903">
        <w:rPr>
          <w:b w:val="0"/>
        </w:rPr>
        <w:t>provide</w:t>
      </w:r>
      <w:proofErr w:type="gramEnd"/>
      <w:r w:rsidRPr="00717903">
        <w:rPr>
          <w:b w:val="0"/>
        </w:rPr>
        <w:t xml:space="preserve"> a total order... Otherwise how can one do </w:t>
      </w:r>
      <w:proofErr w:type="spellStart"/>
      <w:r w:rsidRPr="00717903">
        <w:rPr>
          <w:b w:val="0"/>
        </w:rPr>
        <w:t>RxO</w:t>
      </w:r>
      <w:proofErr w:type="spellEnd"/>
      <w:r w:rsidRPr="00717903">
        <w:rPr>
          <w:b w:val="0"/>
        </w:rPr>
        <w:t>?</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rPr>
          <w:ins w:id="155" w:author="Sumant Tambe" w:date="2012-12-06T14:50:00Z"/>
        </w:rPr>
      </w:pPr>
      <w:r>
        <w:t xml:space="preserve">Section 7.2.5.3 in the specification describes the </w:t>
      </w:r>
      <w:proofErr w:type="spellStart"/>
      <w:r>
        <w:t>QoS</w:t>
      </w:r>
      <w:proofErr w:type="spellEnd"/>
      <w:r>
        <w:t xml:space="preserve"> DSL</w:t>
      </w:r>
      <w:ins w:id="156" w:author="Sumant Tambe" w:date="2012-12-06T14:50:00Z">
        <w:r w:rsidR="00AF6F49">
          <w:t xml:space="preserve"> as follows:</w:t>
        </w:r>
      </w:ins>
      <w:del w:id="157" w:author="Sumant Tambe" w:date="2012-12-06T14:50:00Z">
        <w:r w:rsidDel="00AF6F49">
          <w:delText xml:space="preserve">. </w:delText>
        </w:r>
      </w:del>
    </w:p>
    <w:p w:rsidR="00AF6F49" w:rsidRPr="00753CBE" w:rsidRDefault="00AF6F49" w:rsidP="00AF6F49">
      <w:pPr>
        <w:pStyle w:val="Body"/>
        <w:rPr>
          <w:ins w:id="158" w:author="Sumant Tambe" w:date="2012-12-06T14:50:00Z"/>
        </w:rPr>
      </w:pPr>
      <w:ins w:id="159" w:author="Sumant Tambe" w:date="2012-12-06T14:50:00Z">
        <w:r>
          <w:t xml:space="preserve">Modifying </w:t>
        </w:r>
        <w:proofErr w:type="spellStart"/>
        <w:r>
          <w:t>QoS</w:t>
        </w:r>
        <w:proofErr w:type="spellEnd"/>
        <w:r>
          <w:t xml:space="preserve"> objects and their constituent policies is disallowed but a </w:t>
        </w:r>
        <w:proofErr w:type="spellStart"/>
        <w:r>
          <w:t>QoS</w:t>
        </w:r>
        <w:proofErr w:type="spellEnd"/>
        <w:r>
          <w:t xml:space="preserve"> DSL shall support creation of new </w:t>
        </w:r>
        <w:proofErr w:type="spellStart"/>
        <w:r>
          <w:t>QoS</w:t>
        </w:r>
        <w:proofErr w:type="spellEnd"/>
        <w:r>
          <w:t xml:space="preserve"> objects and policies from the existing objects using Java fluent interface design. </w:t>
        </w:r>
        <w:proofErr w:type="spellStart"/>
        <w:r>
          <w:t>QoS</w:t>
        </w:r>
        <w:proofErr w:type="spellEnd"/>
        <w:r>
          <w:t xml:space="preserve"> classes shall provide </w:t>
        </w:r>
        <w:proofErr w:type="spellStart"/>
        <w:r w:rsidRPr="00753CBE">
          <w:rPr>
            <w:rFonts w:ascii="Courier New" w:hAnsi="Courier New" w:cs="Courier New"/>
          </w:rPr>
          <w:t>withPolicy</w:t>
        </w:r>
        <w:proofErr w:type="spellEnd"/>
        <w:r w:rsidRPr="00753CBE">
          <w:rPr>
            <w:rFonts w:ascii="Courier New" w:hAnsi="Courier New" w:cs="Courier New"/>
          </w:rPr>
          <w:t xml:space="preserve"> </w:t>
        </w:r>
        <w:r>
          <w:t xml:space="preserve">and </w:t>
        </w:r>
        <w:proofErr w:type="spellStart"/>
        <w:r w:rsidRPr="00753CBE">
          <w:rPr>
            <w:rFonts w:ascii="Courier New" w:hAnsi="Courier New" w:cs="Courier New"/>
          </w:rPr>
          <w:t>withPolicies</w:t>
        </w:r>
        <w:proofErr w:type="spellEnd"/>
        <w:r>
          <w:rPr>
            <w:rFonts w:ascii="Courier New" w:hAnsi="Courier New" w:cs="Courier New"/>
          </w:rPr>
          <w:t xml:space="preserve"> </w:t>
        </w:r>
        <w:r>
          <w:t xml:space="preserve">methods which accept one or more policy objects to create a new </w:t>
        </w:r>
        <w:proofErr w:type="spellStart"/>
        <w:r>
          <w:t>QoS</w:t>
        </w:r>
        <w:proofErr w:type="spellEnd"/>
        <w:r>
          <w:t xml:space="preserve"> objects. Policy classes shall provide </w:t>
        </w:r>
        <w:r w:rsidRPr="00753CBE">
          <w:rPr>
            <w:i/>
          </w:rPr>
          <w:t>with</w:t>
        </w:r>
        <w:r>
          <w:rPr>
            <w:i/>
          </w:rPr>
          <w:t xml:space="preserve"> </w:t>
        </w:r>
        <w:r>
          <w:t xml:space="preserve">methods to specify policy parameters and to create new policy </w:t>
        </w:r>
        <w:r>
          <w:lastRenderedPageBreak/>
          <w:t xml:space="preserve">objects from the existing ones. Each </w:t>
        </w:r>
        <w:r>
          <w:rPr>
            <w:i/>
          </w:rPr>
          <w:t xml:space="preserve">with </w:t>
        </w:r>
        <w:r>
          <w:t xml:space="preserve">method call will create a new policy object because the target object of the method call is immutable. </w:t>
        </w:r>
        <w:proofErr w:type="gramStart"/>
        <w:r>
          <w:t xml:space="preserve">The </w:t>
        </w:r>
        <w:r>
          <w:rPr>
            <w:i/>
          </w:rPr>
          <w:t>with</w:t>
        </w:r>
        <w:proofErr w:type="gramEnd"/>
        <w:r>
          <w:rPr>
            <w:i/>
          </w:rPr>
          <w:t xml:space="preserve"> </w:t>
        </w:r>
        <w:r>
          <w:t>methods shall support method chaining (</w:t>
        </w:r>
        <w:proofErr w:type="spellStart"/>
        <w:r>
          <w:t>QoS</w:t>
        </w:r>
        <w:proofErr w:type="spellEnd"/>
        <w:r>
          <w:t xml:space="preserve"> DSL).</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60" w:author="Sumant Tambe" w:date="2012-12-06T14:50:00Z"/>
          <w:b/>
          <w:sz w:val="16"/>
        </w:rPr>
      </w:pPr>
      <w:ins w:id="161" w:author="Sumant Tambe" w:date="2012-12-06T14:50:00Z">
        <w:r w:rsidRPr="00753CBE">
          <w:rPr>
            <w:b/>
            <w:sz w:val="20"/>
          </w:rPr>
          <w:t>Example (non-normative)</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62" w:author="Sumant Tambe" w:date="2012-12-06T14:50:00Z"/>
          <w:b/>
          <w:sz w:val="20"/>
        </w:rPr>
      </w:pPr>
      <w:proofErr w:type="spellStart"/>
      <w:ins w:id="163" w:author="Sumant Tambe" w:date="2012-12-06T14:50:00Z">
        <w:r w:rsidRPr="00753CBE">
          <w:rPr>
            <w:b/>
            <w:sz w:val="20"/>
          </w:rPr>
          <w:t>PolicyFactory</w:t>
        </w:r>
        <w:proofErr w:type="spellEnd"/>
        <w:r w:rsidRPr="00753CBE">
          <w:rPr>
            <w:b/>
            <w:sz w:val="20"/>
          </w:rPr>
          <w:t xml:space="preserve"> </w:t>
        </w:r>
        <w:proofErr w:type="spellStart"/>
        <w:r w:rsidRPr="00753CBE">
          <w:rPr>
            <w:b/>
            <w:sz w:val="20"/>
          </w:rPr>
          <w:t>pf</w:t>
        </w:r>
        <w:proofErr w:type="spellEnd"/>
        <w:r w:rsidRPr="00753CBE">
          <w:rPr>
            <w:b/>
            <w:sz w:val="20"/>
          </w:rPr>
          <w:t xml:space="preserve"> = … // object policy factory reference</w:t>
        </w:r>
      </w:ins>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ins w:id="164" w:author="Sumant Tambe" w:date="2012-12-06T14:50:00Z"/>
          <w:b/>
          <w:sz w:val="20"/>
        </w:rPr>
      </w:pPr>
      <w:proofErr w:type="spellStart"/>
      <w:ins w:id="165" w:author="Sumant Tambe" w:date="2012-12-06T14:50:00Z">
        <w:r w:rsidRPr="00753CBE">
          <w:rPr>
            <w:b/>
            <w:sz w:val="20"/>
          </w:rPr>
          <w:t>ResourceLimits</w:t>
        </w:r>
        <w:proofErr w:type="spellEnd"/>
        <w:r w:rsidRPr="00753CBE">
          <w:rPr>
            <w:b/>
            <w:sz w:val="20"/>
          </w:rPr>
          <w:t xml:space="preserve"> </w:t>
        </w:r>
        <w:proofErr w:type="spellStart"/>
        <w:r w:rsidRPr="00753CBE">
          <w:rPr>
            <w:b/>
            <w:sz w:val="20"/>
          </w:rPr>
          <w:t>rl</w:t>
        </w:r>
        <w:proofErr w:type="spellEnd"/>
        <w:r w:rsidRPr="00753CBE">
          <w:rPr>
            <w:b/>
            <w:sz w:val="20"/>
          </w:rPr>
          <w:t xml:space="preserve"> = </w:t>
        </w:r>
        <w:proofErr w:type="spellStart"/>
        <w:proofErr w:type="gramStart"/>
        <w:r w:rsidRPr="00753CBE">
          <w:rPr>
            <w:b/>
            <w:sz w:val="20"/>
          </w:rPr>
          <w:t>pf.ResourceLimits</w:t>
        </w:r>
        <w:proofErr w:type="spellEnd"/>
        <w:r w:rsidRPr="00753CBE">
          <w:rPr>
            <w:b/>
            <w:sz w:val="20"/>
          </w:rPr>
          <w:t>(</w:t>
        </w:r>
        <w:proofErr w:type="gramEnd"/>
        <w:r w:rsidRPr="00753CBE">
          <w:rPr>
            <w:b/>
            <w:sz w:val="20"/>
          </w:rPr>
          <w:t>).</w:t>
        </w:r>
        <w:proofErr w:type="spellStart"/>
        <w:r w:rsidRPr="00753CBE">
          <w:rPr>
            <w:b/>
            <w:sz w:val="20"/>
          </w:rPr>
          <w:t>withMaxSamples</w:t>
        </w:r>
        <w:proofErr w:type="spellEnd"/>
        <w:r w:rsidRPr="00753CBE">
          <w:rPr>
            <w:b/>
            <w:sz w:val="20"/>
          </w:rPr>
          <w:t>(P).</w:t>
        </w:r>
        <w:proofErr w:type="spellStart"/>
        <w:r w:rsidRPr="00753CBE">
          <w:rPr>
            <w:b/>
            <w:sz w:val="20"/>
          </w:rPr>
          <w:t>withMaxInstances</w:t>
        </w:r>
        <w:proofErr w:type="spellEnd"/>
        <w:r w:rsidRPr="00753CBE">
          <w:rPr>
            <w:b/>
            <w:sz w:val="20"/>
          </w:rPr>
          <w:t>(Q);</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66" w:author="Sumant Tambe" w:date="2012-12-06T14:50:00Z"/>
        </w:rPr>
      </w:pPr>
      <w:ins w:id="167" w:author="Sumant Tambe" w:date="2012-12-06T14:50:00Z">
        <w:r>
          <w:t>Design Rationale (non-normative)</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68" w:author="Sumant Tambe" w:date="2012-12-06T14:50:00Z"/>
        </w:rPr>
      </w:pPr>
      <w:ins w:id="169" w:author="Sumant Tambe" w:date="2012-12-06T14:50:00Z">
        <w:r>
          <w:t xml:space="preserve">The </w:t>
        </w:r>
        <w:r>
          <w:rPr>
            <w:rStyle w:val="CodeChar"/>
          </w:rPr>
          <w:t>getQos</w:t>
        </w:r>
        <w:r>
          <w:t xml:space="preserve"> operation can operate maximally efficiently: it need not allocate any memory or perform any copies.</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70" w:author="Sumant Tambe" w:date="2012-12-06T14:50:00Z"/>
        </w:rPr>
      </w:pPr>
      <w:ins w:id="171" w:author="Sumant Tambe" w:date="2012-12-06T14:50:00Z">
        <w:r>
          <w:t xml:space="preserve">The immutable result of </w:t>
        </w:r>
        <w:r>
          <w:rPr>
            <w:rStyle w:val="CodeChar"/>
          </w:rPr>
          <w:t>getQos</w:t>
        </w:r>
        <w:r>
          <w:t xml:space="preserve"> can be used safely concurrently from multiple threads.</w:t>
        </w:r>
      </w:ins>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ins w:id="172" w:author="Sumant Tambe" w:date="2012-12-06T14:50:00Z"/>
          <w:rFonts w:ascii="MS Serif" w:hAnsi="MS Serif"/>
        </w:rPr>
      </w:pPr>
      <w:ins w:id="173" w:author="Sumant Tambe" w:date="2012-12-06T14:50:00Z">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ins>
    </w:p>
    <w:p w:rsidR="00AF6F49" w:rsidRPr="00AF6F49" w:rsidRDefault="00AF6F49" w:rsidP="00252930">
      <w:pPr>
        <w:pStyle w:val="BodyText"/>
        <w:rPr>
          <w:b/>
          <w:rPrChange w:id="174" w:author="Sumant Tambe" w:date="2012-12-06T14:50:00Z">
            <w:rPr/>
          </w:rPrChange>
        </w:rPr>
      </w:pPr>
      <w:ins w:id="175" w:author="Sumant Tambe" w:date="2012-12-06T14:50:00Z">
        <w:r w:rsidRPr="00AF6F49">
          <w:rPr>
            <w:b/>
            <w:rPrChange w:id="176" w:author="Sumant Tambe" w:date="2012-12-06T14:50:00Z">
              <w:rPr/>
            </w:rPrChange>
          </w:rPr>
          <w:t>Discussion:</w:t>
        </w:r>
      </w:ins>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proofErr w:type="spellStart"/>
      <w:r>
        <w:t>Qos</w:t>
      </w:r>
      <w:proofErr w:type="spellEnd"/>
      <w:r>
        <w:t xml:space="preserve"> objects are accessible only via (a) </w:t>
      </w:r>
      <w:proofErr w:type="spellStart"/>
      <w:r>
        <w:t>QosProvider</w:t>
      </w:r>
      <w:proofErr w:type="spellEnd"/>
      <w:r>
        <w:t xml:space="preserve">, (b) </w:t>
      </w:r>
      <w:proofErr w:type="spellStart"/>
      <w:r>
        <w:t>getDefault</w:t>
      </w:r>
      <w:proofErr w:type="spellEnd"/>
      <w:r>
        <w:t>***</w:t>
      </w:r>
      <w:proofErr w:type="spellStart"/>
      <w:r>
        <w:t>Qos</w:t>
      </w:r>
      <w:proofErr w:type="spellEnd"/>
      <w:r>
        <w:t xml:space="preserve">, and (c) </w:t>
      </w:r>
      <w:proofErr w:type="spellStart"/>
      <w:r>
        <w:t>getQos</w:t>
      </w:r>
      <w:proofErr w:type="spellEnd"/>
      <w:r>
        <w:t xml:space="preserve">. I.e., </w:t>
      </w:r>
      <w:proofErr w:type="spellStart"/>
      <w:r>
        <w:t>Qos</w:t>
      </w:r>
      <w:proofErr w:type="spellEnd"/>
      <w:r>
        <w:t xml:space="preserve"> objects are created using </w:t>
      </w:r>
      <w:r w:rsidR="000B47BC">
        <w:t xml:space="preserve">the </w:t>
      </w:r>
      <w:r>
        <w:t>factory pattern. They can’t be created out of thin air.</w:t>
      </w:r>
      <w:r w:rsidR="00D37DD9">
        <w:t xml:space="preserve"> </w:t>
      </w:r>
      <w:r w:rsidR="000B47BC">
        <w:t xml:space="preserve">Section 7.2.5.3 </w:t>
      </w:r>
      <w:r w:rsidR="00D37DD9">
        <w:t xml:space="preserve">in the specification describes </w:t>
      </w:r>
      <w:r w:rsidR="000B47BC">
        <w:t xml:space="preserve">the </w:t>
      </w:r>
      <w:proofErr w:type="spellStart"/>
      <w:r w:rsidR="000B47BC">
        <w:t>QosProvider</w:t>
      </w:r>
      <w:proofErr w:type="spellEnd"/>
      <w:r w:rsidR="000B47BC">
        <w:t xml:space="preserve"> interface.</w:t>
      </w:r>
    </w:p>
    <w:p w:rsidR="00252930" w:rsidRDefault="00252930" w:rsidP="00252930">
      <w:pPr>
        <w:pStyle w:val="BodyText"/>
        <w:numPr>
          <w:ilvl w:val="0"/>
          <w:numId w:val="36"/>
        </w:numPr>
      </w:pPr>
      <w:proofErr w:type="spellStart"/>
      <w:r>
        <w:t>Qos</w:t>
      </w:r>
      <w:proofErr w:type="spellEnd"/>
      <w:r>
        <w:t xml:space="preserve"> objects have </w:t>
      </w:r>
      <w:proofErr w:type="spellStart"/>
      <w:r>
        <w:t>withPolicy</w:t>
      </w:r>
      <w:proofErr w:type="spellEnd"/>
      <w:r>
        <w:t xml:space="preserve"> and </w:t>
      </w:r>
      <w:proofErr w:type="spellStart"/>
      <w:r>
        <w:t>withPolicies</w:t>
      </w:r>
      <w:proofErr w:type="spellEnd"/>
      <w:r>
        <w:t xml:space="preserve"> methods (instead of just “with”). It serves as a reminder that only policy objects are allowed. Auto-completion provides no help here at all because the interface is quite generic. For example, </w:t>
      </w:r>
      <w:proofErr w:type="spellStart"/>
      <w:r>
        <w:t>DataReaderQos.withPolicies</w:t>
      </w:r>
      <w:proofErr w:type="spellEnd"/>
      <w:r>
        <w:t xml:space="preserve"> method has no idea if you want to pass Reliability or History or something else.</w:t>
      </w:r>
    </w:p>
    <w:p w:rsidR="00252930" w:rsidRDefault="00252930" w:rsidP="00252930">
      <w:pPr>
        <w:pStyle w:val="BodyText"/>
        <w:numPr>
          <w:ilvl w:val="0"/>
          <w:numId w:val="36"/>
        </w:numPr>
      </w:pPr>
      <w:r>
        <w:t xml:space="preserve">The </w:t>
      </w:r>
      <w:proofErr w:type="spellStart"/>
      <w:r>
        <w:t>Qos</w:t>
      </w:r>
      <w:proofErr w:type="spellEnd"/>
      <w:r>
        <w:t xml:space="preserve"> policies themselves are Java interfaces. As a consequence, their objects can’t be created. Therefore, a </w:t>
      </w:r>
      <w:proofErr w:type="spellStart"/>
      <w:r>
        <w:t>PolicyFactory</w:t>
      </w:r>
      <w:proofErr w:type="spellEnd"/>
      <w:r>
        <w:t xml:space="preserve"> class has been introduced. An instance of </w:t>
      </w:r>
      <w:proofErr w:type="spellStart"/>
      <w:r>
        <w:t>PolicyFactory</w:t>
      </w:r>
      <w:proofErr w:type="spellEnd"/>
      <w:r>
        <w:t xml:space="preserve"> can be obtained as follows.</w:t>
      </w:r>
    </w:p>
    <w:p w:rsidR="00252930" w:rsidRDefault="00252930" w:rsidP="00252930">
      <w:pPr>
        <w:pStyle w:val="BodyText"/>
        <w:ind w:left="720"/>
        <w:rPr>
          <w:sz w:val="20"/>
        </w:rPr>
      </w:pPr>
      <w:proofErr w:type="spellStart"/>
      <w:r w:rsidRPr="00831220">
        <w:rPr>
          <w:sz w:val="20"/>
        </w:rPr>
        <w:t>PolicyFactory</w:t>
      </w:r>
      <w:proofErr w:type="spellEnd"/>
      <w:r w:rsidRPr="00831220">
        <w:rPr>
          <w:sz w:val="20"/>
        </w:rPr>
        <w:t xml:space="preserve"> </w:t>
      </w:r>
      <w:proofErr w:type="spellStart"/>
      <w:r w:rsidRPr="00831220">
        <w:rPr>
          <w:sz w:val="20"/>
        </w:rPr>
        <w:t>pf</w:t>
      </w:r>
      <w:proofErr w:type="spellEnd"/>
      <w:r w:rsidRPr="00831220">
        <w:rPr>
          <w:sz w:val="20"/>
        </w:rPr>
        <w:t xml:space="preserve"> = </w:t>
      </w:r>
      <w:proofErr w:type="spellStart"/>
      <w:proofErr w:type="gramStart"/>
      <w:r w:rsidRPr="00831220">
        <w:rPr>
          <w:sz w:val="20"/>
        </w:rPr>
        <w:t>anyDDSObject.getServiceEnvironment</w:t>
      </w:r>
      <w:proofErr w:type="spellEnd"/>
      <w:r w:rsidRPr="00831220">
        <w:rPr>
          <w:sz w:val="20"/>
        </w:rPr>
        <w:t>(</w:t>
      </w:r>
      <w:proofErr w:type="gramEnd"/>
      <w:r w:rsidRPr="00831220">
        <w:rPr>
          <w:sz w:val="20"/>
        </w:rPr>
        <w:t>).</w:t>
      </w:r>
      <w:proofErr w:type="spellStart"/>
      <w:r w:rsidRPr="00831220">
        <w:rPr>
          <w:sz w:val="20"/>
        </w:rPr>
        <w:t>getPolicyFactory</w:t>
      </w:r>
      <w:proofErr w:type="spellEnd"/>
      <w:r w:rsidRPr="00831220">
        <w:rPr>
          <w:sz w:val="20"/>
        </w:rPr>
        <w:t>();</w:t>
      </w:r>
    </w:p>
    <w:p w:rsidR="00252930" w:rsidRDefault="00252930" w:rsidP="00252930">
      <w:pPr>
        <w:pStyle w:val="BodyText"/>
        <w:numPr>
          <w:ilvl w:val="0"/>
          <w:numId w:val="36"/>
        </w:numPr>
        <w:rPr>
          <w:sz w:val="20"/>
        </w:rPr>
      </w:pPr>
      <w:proofErr w:type="spellStart"/>
      <w:r>
        <w:t>PolicyFactory</w:t>
      </w:r>
      <w:proofErr w:type="spellEnd"/>
      <w:r>
        <w:t xml:space="preserve"> class provides many methods to create “default” DDS </w:t>
      </w:r>
      <w:proofErr w:type="spellStart"/>
      <w:r>
        <w:t>Qos</w:t>
      </w:r>
      <w:proofErr w:type="spellEnd"/>
      <w:r>
        <w:t xml:space="preserve">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 xml:space="preserve">The </w:t>
      </w:r>
      <w:proofErr w:type="spellStart"/>
      <w:r>
        <w:t>Qos</w:t>
      </w:r>
      <w:proofErr w:type="spellEnd"/>
      <w:r>
        <w:t xml:space="preserve"> policy classes provide descriptive methods to change the policy setting. For example, the following code creates a Reliable reliability </w:t>
      </w:r>
      <w:proofErr w:type="spellStart"/>
      <w:r>
        <w:t>qos</w:t>
      </w:r>
      <w:proofErr w:type="spellEnd"/>
      <w:r>
        <w:t xml:space="preserve"> policy</w:t>
      </w:r>
    </w:p>
    <w:p w:rsidR="00252930" w:rsidRDefault="00252930" w:rsidP="00252930">
      <w:pPr>
        <w:pStyle w:val="BodyText"/>
        <w:ind w:left="720"/>
        <w:rPr>
          <w:rFonts w:ascii="Courier New" w:hAnsi="Courier New" w:cs="Courier New"/>
        </w:rPr>
      </w:pPr>
      <w:proofErr w:type="spellStart"/>
      <w:proofErr w:type="gramStart"/>
      <w:r w:rsidRPr="00341546">
        <w:rPr>
          <w:rFonts w:ascii="Courier New" w:hAnsi="Courier New" w:cs="Courier New"/>
        </w:rPr>
        <w:t>pf.Reliability</w:t>
      </w:r>
      <w:proofErr w:type="spellEnd"/>
      <w:r w:rsidRPr="00341546">
        <w:rPr>
          <w:rFonts w:ascii="Courier New" w:hAnsi="Courier New" w:cs="Courier New"/>
        </w:rPr>
        <w:t>(</w:t>
      </w:r>
      <w:proofErr w:type="gramEnd"/>
      <w:r w:rsidRPr="00341546">
        <w:rPr>
          <w:rFonts w:ascii="Courier New" w:hAnsi="Courier New" w:cs="Courier New"/>
        </w:rPr>
        <w:t>).</w:t>
      </w:r>
      <w:proofErr w:type="spellStart"/>
      <w:r w:rsidRPr="00341546">
        <w:rPr>
          <w:rFonts w:ascii="Courier New" w:hAnsi="Courier New" w:cs="Courier New"/>
        </w:rPr>
        <w:t>withReliable</w:t>
      </w:r>
      <w:proofErr w:type="spellEnd"/>
      <w:r w:rsidRPr="00341546">
        <w:rPr>
          <w:rFonts w:ascii="Courier New" w:hAnsi="Courier New" w:cs="Courier New"/>
        </w:rPr>
        <w:t>();</w:t>
      </w:r>
    </w:p>
    <w:p w:rsidR="00252930" w:rsidRDefault="00252930" w:rsidP="00252930">
      <w:pPr>
        <w:pStyle w:val="BodyText"/>
        <w:ind w:left="720"/>
      </w:pPr>
      <w:r>
        <w:lastRenderedPageBreak/>
        <w:t xml:space="preserve">The “with” prefix is used here because (1) it maintains consistency, (2) typing “w” “I” “t” “h” quickly reduces auto-completion options, and (3) it improves readability when used with a number of </w:t>
      </w:r>
      <w:proofErr w:type="spellStart"/>
      <w:r>
        <w:t>qos</w:t>
      </w:r>
      <w:proofErr w:type="spellEnd"/>
      <w:r>
        <w:t xml:space="preserve"> policies that are configurable with some integer or time values. For instance,</w:t>
      </w:r>
    </w:p>
    <w:p w:rsidR="00252930" w:rsidRDefault="00252930" w:rsidP="00252930">
      <w:pPr>
        <w:pStyle w:val="BodyText"/>
        <w:ind w:left="720"/>
        <w:rPr>
          <w:rFonts w:ascii="Courier New" w:hAnsi="Courier New" w:cs="Courier New"/>
          <w:sz w:val="22"/>
        </w:rPr>
      </w:pPr>
      <w:proofErr w:type="spellStart"/>
      <w:proofErr w:type="gramStart"/>
      <w:r w:rsidRPr="00DF022C">
        <w:rPr>
          <w:rFonts w:ascii="Courier New" w:hAnsi="Courier New" w:cs="Courier New"/>
          <w:sz w:val="22"/>
        </w:rPr>
        <w:t>pf.ResourceLimits</w:t>
      </w:r>
      <w:proofErr w:type="spellEnd"/>
      <w:r w:rsidRPr="00DF022C">
        <w:rPr>
          <w:rFonts w:ascii="Courier New" w:hAnsi="Courier New" w:cs="Courier New"/>
          <w:sz w:val="22"/>
        </w:rPr>
        <w:t>(</w:t>
      </w:r>
      <w:proofErr w:type="gramEnd"/>
      <w:r w:rsidRPr="00DF022C">
        <w:rPr>
          <w:rFonts w:ascii="Courier New" w:hAnsi="Courier New" w:cs="Courier New"/>
          <w:sz w:val="22"/>
        </w:rPr>
        <w:t>).</w:t>
      </w:r>
      <w:proofErr w:type="spellStart"/>
      <w:r w:rsidRPr="00DF022C">
        <w:rPr>
          <w:rFonts w:ascii="Courier New" w:hAnsi="Courier New" w:cs="Courier New"/>
          <w:sz w:val="22"/>
        </w:rPr>
        <w:t>withMaxSamples</w:t>
      </w:r>
      <w:proofErr w:type="spellEnd"/>
      <w:r w:rsidRPr="00DF022C">
        <w:rPr>
          <w:rFonts w:ascii="Courier New" w:hAnsi="Courier New" w:cs="Courier New"/>
          <w:sz w:val="22"/>
        </w:rPr>
        <w:t>(P).</w:t>
      </w:r>
      <w:proofErr w:type="spellStart"/>
      <w:r w:rsidRPr="00DF022C">
        <w:rPr>
          <w:rFonts w:ascii="Courier New" w:hAnsi="Courier New" w:cs="Courier New"/>
          <w:sz w:val="22"/>
        </w:rPr>
        <w:t>withMaxInstances</w:t>
      </w:r>
      <w:proofErr w:type="spellEnd"/>
      <w:r w:rsidRPr="00DF022C">
        <w:rPr>
          <w:rFonts w:ascii="Courier New" w:hAnsi="Courier New" w:cs="Courier New"/>
          <w:sz w:val="22"/>
        </w:rPr>
        <w:t>(Q);</w:t>
      </w:r>
    </w:p>
    <w:p w:rsidR="00252930" w:rsidRPr="00DF022C" w:rsidRDefault="00252930" w:rsidP="00252930">
      <w:pPr>
        <w:pStyle w:val="BodyText"/>
        <w:numPr>
          <w:ilvl w:val="0"/>
          <w:numId w:val="36"/>
        </w:numPr>
        <w:rPr>
          <w:rFonts w:ascii="Courier New" w:hAnsi="Courier New" w:cs="Courier New"/>
          <w:sz w:val="20"/>
        </w:rPr>
      </w:pPr>
      <w:r>
        <w:t xml:space="preserve">Finally, the </w:t>
      </w:r>
      <w:proofErr w:type="spellStart"/>
      <w:r>
        <w:t>QosPolicy</w:t>
      </w:r>
      <w:proofErr w:type="spellEnd"/>
      <w:r>
        <w:t xml:space="preserve"> interface extends the raw </w:t>
      </w:r>
      <w:proofErr w:type="spellStart"/>
      <w:r w:rsidRPr="000F4023">
        <w:rPr>
          <w:rFonts w:ascii="Courier New" w:hAnsi="Courier New" w:cs="Courier New"/>
        </w:rPr>
        <w:t>java.lang.Comparable</w:t>
      </w:r>
      <w:proofErr w:type="spellEnd"/>
      <w:r>
        <w:t xml:space="preserve"> interface as opposed to each </w:t>
      </w:r>
      <w:proofErr w:type="spellStart"/>
      <w:r>
        <w:t>qos</w:t>
      </w:r>
      <w:proofErr w:type="spellEnd"/>
      <w:r>
        <w:t xml:space="preserve">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w:t>
      </w:r>
      <w:proofErr w:type="spellStart"/>
      <w:r>
        <w:t>QosPolicies</w:t>
      </w:r>
      <w:proofErr w:type="spellEnd"/>
      <w:r>
        <w:t xml:space="preserve">. Comparison of two “vectors” of </w:t>
      </w:r>
      <w:proofErr w:type="spellStart"/>
      <w:r>
        <w:t>qos</w:t>
      </w:r>
      <w:proofErr w:type="spellEnd"/>
      <w:r>
        <w:t xml:space="preserve">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 xml:space="preserve">These changes are also available in </w:t>
      </w:r>
      <w:del w:id="177" w:author="Sumant Tambe" w:date="2012-12-06T14:50:00Z">
        <w:r w:rsidRPr="003B66BF" w:rsidDel="002F6DD4">
          <w:delText xml:space="preserve">the attached </w:delText>
        </w:r>
      </w:del>
      <w:r w:rsidRPr="003B66BF">
        <w:t>file diff_omg_issue_1</w:t>
      </w:r>
      <w:r>
        <w:t>6536</w:t>
      </w:r>
      <w:r w:rsidRPr="003B66BF">
        <w:t>.txt</w:t>
      </w:r>
      <w:del w:id="178" w:author="Sumant Tambe" w:date="2012-12-06T14:50:00Z">
        <w:r w:rsidRPr="003B66BF" w:rsidDel="002F6DD4">
          <w:delText>.</w:delText>
        </w:r>
      </w:del>
      <w:ins w:id="179" w:author="Sumant Tambe" w:date="2012-12-06T14:50:00Z">
        <w:r w:rsidR="002F6DD4">
          <w:t xml:space="preserve">in </w:t>
        </w:r>
        <w:proofErr w:type="spellStart"/>
        <w:r w:rsidR="002F6DD4">
          <w:t>ptc</w:t>
        </w:r>
        <w:proofErr w:type="spellEnd"/>
        <w:r w:rsidR="002F6DD4">
          <w:t>/2012-12</w:t>
        </w:r>
      </w:ins>
      <w:ins w:id="180" w:author="Sumant Tambe" w:date="2012-12-06T14:53:00Z">
        <w:r w:rsidR="00D00EFB">
          <w:t>-</w:t>
        </w:r>
      </w:ins>
      <w:ins w:id="181" w:author="Sumant Tambe" w:date="2012-12-06T14:50:00Z">
        <w:r w:rsidR="002F6DD4">
          <w:t>08 (issue_diffs.zip)</w:t>
        </w:r>
      </w:ins>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182" w:name="_Toc342573698"/>
      <w:r>
        <w:lastRenderedPageBreak/>
        <w:t>OMG Issue No: 16587</w:t>
      </w:r>
      <w:bookmarkEnd w:id="182"/>
      <w:r w:rsidRPr="001070B8">
        <w:t xml:space="preserve"> </w:t>
      </w:r>
    </w:p>
    <w:p w:rsidR="0012520F" w:rsidRDefault="0012520F" w:rsidP="0012520F">
      <w:pPr>
        <w:pStyle w:val="OMGTitle"/>
      </w:pPr>
      <w:bookmarkStart w:id="183" w:name="_Toc342573699"/>
      <w:r w:rsidRPr="00FB1A1D">
        <w:t>Title</w:t>
      </w:r>
      <w:r>
        <w:t>:</w:t>
      </w:r>
      <w:r>
        <w:tab/>
      </w:r>
      <w:r w:rsidRPr="0012520F">
        <w:t xml:space="preserve">API Should Avoid Side-Effects, e.g. Remove Bucket </w:t>
      </w:r>
      <w:proofErr w:type="spellStart"/>
      <w:r w:rsidRPr="0012520F">
        <w:t>Accessors</w:t>
      </w:r>
      <w:bookmarkEnd w:id="183"/>
      <w:proofErr w:type="spellEnd"/>
    </w:p>
    <w:p w:rsidR="0012520F" w:rsidRDefault="0012520F" w:rsidP="0012520F">
      <w:pPr>
        <w:pStyle w:val="OMGSource"/>
      </w:pPr>
      <w:r w:rsidRPr="00FB1A1D">
        <w:t>Source</w:t>
      </w:r>
      <w:r>
        <w:t>:</w:t>
      </w:r>
    </w:p>
    <w:p w:rsidR="0012520F" w:rsidRDefault="0012520F" w:rsidP="0012520F">
      <w:pPr>
        <w:pStyle w:val="BodyText"/>
      </w:pPr>
      <w:proofErr w:type="spellStart"/>
      <w:r w:rsidRPr="0012520F">
        <w:t>PrismTech</w:t>
      </w:r>
      <w:proofErr w:type="spellEnd"/>
      <w:r w:rsidRPr="0012520F">
        <w:t xml:space="preserve"> (Dr. Angelo </w:t>
      </w:r>
      <w:proofErr w:type="spellStart"/>
      <w:r w:rsidRPr="0012520F">
        <w:t>Corsaro</w:t>
      </w:r>
      <w:proofErr w:type="spellEnd"/>
      <w:r w:rsidRPr="0012520F">
        <w:t xml:space="preserve">, PhD., </w:t>
      </w:r>
      <w:proofErr w:type="spellStart"/>
      <w:proofErr w:type="gramStart"/>
      <w:r w:rsidRPr="0012520F">
        <w:t>angelo.corsaro</w:t>
      </w:r>
      <w:proofErr w:type="spellEnd"/>
      <w:r w:rsidRPr="0012520F">
        <w:t>(</w:t>
      </w:r>
      <w:proofErr w:type="gramEnd"/>
      <w:r w:rsidRPr="0012520F">
        <w:t>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 xml:space="preserve">The DDS-PSM-Java provides bucket </w:t>
      </w:r>
      <w:proofErr w:type="spellStart"/>
      <w:r>
        <w:t>accessors</w:t>
      </w:r>
      <w:proofErr w:type="spellEnd"/>
      <w:r>
        <w:t xml:space="preserve"> that allow to "</w:t>
      </w:r>
      <w:proofErr w:type="gramStart"/>
      <w:r>
        <w:t>return</w:t>
      </w:r>
      <w:proofErr w:type="gramEnd"/>
      <w:r>
        <w:t>"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w:t>
      </w:r>
      <w:proofErr w:type="spellStart"/>
      <w:proofErr w:type="gramStart"/>
      <w:r>
        <w:t>x.getFoo</w:t>
      </w:r>
      <w:proofErr w:type="spellEnd"/>
      <w:r>
        <w:t>(</w:t>
      </w:r>
      <w:proofErr w:type="gramEnd"/>
      <w:r>
        <w:t>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 xml:space="preserve">The solution suggested to avoid bucket </w:t>
      </w:r>
      <w:proofErr w:type="spellStart"/>
      <w:r>
        <w:t>accessors</w:t>
      </w:r>
      <w:proofErr w:type="spellEnd"/>
      <w:r>
        <w:t xml:space="preserve">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w:t>
      </w:r>
      <w:proofErr w:type="gramStart"/>
      <w:r>
        <w:t xml:space="preserve">on  </w:t>
      </w:r>
      <w:proofErr w:type="spellStart"/>
      <w:r>
        <w:t>QoS</w:t>
      </w:r>
      <w:proofErr w:type="spellEnd"/>
      <w:proofErr w:type="gramEnd"/>
      <w:r>
        <w:t xml:space="preserve">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B711DA" w:rsidRDefault="00B711DA" w:rsidP="0012520F">
      <w:pPr>
        <w:pStyle w:val="BodyText"/>
        <w:rPr>
          <w:ins w:id="184" w:author="Sumant Tambe" w:date="2012-12-06T14:53:00Z"/>
        </w:rPr>
      </w:pPr>
      <w:moveToRangeStart w:id="185" w:author="Sumant Tambe" w:date="2012-12-06T14:53:00Z" w:name="move342568922"/>
      <w:moveTo w:id="186" w:author="Sumant Tambe" w:date="2012-12-06T14:53:00Z">
        <w:r>
          <w:rPr>
            <w:b/>
          </w:rPr>
          <w:t>This issue does not make any changes to the specification document.</w:t>
        </w:r>
      </w:moveTo>
      <w:moveToRangeEnd w:id="185"/>
    </w:p>
    <w:p w:rsidR="00873AAB" w:rsidRPr="00873AAB" w:rsidRDefault="00873AAB" w:rsidP="0012520F">
      <w:pPr>
        <w:pStyle w:val="BodyText"/>
        <w:rPr>
          <w:ins w:id="187" w:author="Sumant Tambe" w:date="2012-12-06T14:54:00Z"/>
          <w:b/>
          <w:rPrChange w:id="188" w:author="Sumant Tambe" w:date="2012-12-06T14:54:00Z">
            <w:rPr>
              <w:ins w:id="189" w:author="Sumant Tambe" w:date="2012-12-06T14:54:00Z"/>
            </w:rPr>
          </w:rPrChange>
        </w:rPr>
      </w:pPr>
      <w:ins w:id="190" w:author="Sumant Tambe" w:date="2012-12-06T14:54:00Z">
        <w:r w:rsidRPr="00873AAB">
          <w:rPr>
            <w:b/>
            <w:rPrChange w:id="191" w:author="Sumant Tambe" w:date="2012-12-06T14:54:00Z">
              <w:rPr/>
            </w:rPrChange>
          </w:rPr>
          <w:t>Dis</w:t>
        </w:r>
        <w:r w:rsidR="00721F87">
          <w:rPr>
            <w:b/>
          </w:rPr>
          <w:t>c</w:t>
        </w:r>
        <w:r w:rsidRPr="00873AAB">
          <w:rPr>
            <w:b/>
            <w:rPrChange w:id="192" w:author="Sumant Tambe" w:date="2012-12-06T14:54:00Z">
              <w:rPr/>
            </w:rPrChange>
          </w:rPr>
          <w:t>u</w:t>
        </w:r>
        <w:r w:rsidR="00721F87">
          <w:rPr>
            <w:b/>
          </w:rPr>
          <w:t>ss</w:t>
        </w:r>
        <w:r w:rsidRPr="00873AAB">
          <w:rPr>
            <w:b/>
            <w:rPrChange w:id="193" w:author="Sumant Tambe" w:date="2012-12-06T14:54:00Z">
              <w:rPr/>
            </w:rPrChange>
          </w:rPr>
          <w:t>ion:</w:t>
        </w:r>
      </w:ins>
    </w:p>
    <w:p w:rsidR="0012520F" w:rsidRDefault="00375836" w:rsidP="0012520F">
      <w:pPr>
        <w:pStyle w:val="BodyText"/>
      </w:pPr>
      <w:r>
        <w:t xml:space="preserve">Most instances of the </w:t>
      </w:r>
      <w:r w:rsidR="00F779D8">
        <w:t xml:space="preserve">“bucket getter” pattern </w:t>
      </w:r>
      <w:del w:id="194" w:author="Sumant Tambe" w:date="2012-12-06T14:52:00Z">
        <w:r w:rsidR="00F779D8" w:rsidDel="00B711DA">
          <w:delText xml:space="preserve">has </w:delText>
        </w:r>
      </w:del>
      <w:ins w:id="195" w:author="Sumant Tambe" w:date="2012-12-06T14:52:00Z">
        <w:r w:rsidR="00B711DA">
          <w:t>have</w:t>
        </w:r>
        <w:r w:rsidR="00B711DA">
          <w:t xml:space="preserve"> </w:t>
        </w:r>
      </w:ins>
      <w:r w:rsidR="00F779D8">
        <w:t xml:space="preserve">been removed. </w:t>
      </w:r>
      <w:proofErr w:type="gramStart"/>
      <w:ins w:id="196" w:author="Sumant Tambe" w:date="2012-12-06T14:58:00Z">
        <w:r w:rsidR="00FD7416">
          <w:t xml:space="preserve">For instance, </w:t>
        </w:r>
        <w:proofErr w:type="spellStart"/>
        <w:r w:rsidR="00FD7416" w:rsidRPr="00FD7416">
          <w:rPr>
            <w:rFonts w:ascii="Courier New" w:hAnsi="Courier New" w:cs="Courier New"/>
            <w:rPrChange w:id="197" w:author="Sumant Tambe" w:date="2012-12-06T14:59:00Z">
              <w:rPr/>
            </w:rPrChange>
          </w:rPr>
          <w:t>DataWriter.getMatchedSubscriptions</w:t>
        </w:r>
        <w:proofErr w:type="spellEnd"/>
        <w:r w:rsidR="00FD7416">
          <w:t>.</w:t>
        </w:r>
        <w:proofErr w:type="gramEnd"/>
        <w:r w:rsidR="00FD7416">
          <w:t xml:space="preserve"> </w:t>
        </w:r>
        <w:proofErr w:type="spellStart"/>
        <w:proofErr w:type="gramStart"/>
        <w:r w:rsidR="00FD7416" w:rsidRPr="00FD7416">
          <w:rPr>
            <w:rFonts w:ascii="Courier New" w:hAnsi="Courier New" w:cs="Courier New"/>
            <w:rPrChange w:id="198" w:author="Sumant Tambe" w:date="2012-12-06T14:59:00Z">
              <w:rPr/>
            </w:rPrChange>
          </w:rPr>
          <w:t>DataReader.</w:t>
        </w:r>
      </w:ins>
      <w:ins w:id="199" w:author="Sumant Tambe" w:date="2012-12-06T14:59:00Z">
        <w:r w:rsidR="00FD7416" w:rsidRPr="00FD7416">
          <w:rPr>
            <w:rFonts w:ascii="Courier New" w:hAnsi="Courier New" w:cs="Courier New"/>
            <w:rPrChange w:id="200" w:author="Sumant Tambe" w:date="2012-12-06T14:59:00Z">
              <w:rPr/>
            </w:rPrChange>
          </w:rPr>
          <w:t>getMatchedPublications</w:t>
        </w:r>
        <w:proofErr w:type="spellEnd"/>
        <w:r w:rsidR="00FD7416">
          <w:t>, etc.</w:t>
        </w:r>
        <w:proofErr w:type="gramEnd"/>
        <w:r w:rsidR="00FD7416">
          <w:t xml:space="preserve"> </w:t>
        </w:r>
      </w:ins>
      <w:r w:rsidR="00BE530B">
        <w:t>The pattern is only used in the performance critical methods</w:t>
      </w:r>
      <w:ins w:id="201" w:author="Sumant Tambe" w:date="2012-12-06T15:00:00Z">
        <w:r w:rsidR="00B466C6">
          <w:t xml:space="preserve"> (e.g., </w:t>
        </w:r>
        <w:proofErr w:type="spellStart"/>
        <w:r w:rsidR="00B466C6" w:rsidRPr="00B466C6">
          <w:rPr>
            <w:rFonts w:ascii="Courier New" w:hAnsi="Courier New" w:cs="Courier New"/>
            <w:rPrChange w:id="202" w:author="Sumant Tambe" w:date="2012-12-06T15:01:00Z">
              <w:rPr/>
            </w:rPrChange>
          </w:rPr>
          <w:t>DomainParticipant.</w:t>
        </w:r>
      </w:ins>
      <w:ins w:id="203" w:author="Sumant Tambe" w:date="2012-12-06T15:01:00Z">
        <w:r w:rsidR="00B466C6" w:rsidRPr="00B466C6">
          <w:rPr>
            <w:rFonts w:ascii="Courier New" w:hAnsi="Courier New" w:cs="Courier New"/>
            <w:rPrChange w:id="204" w:author="Sumant Tambe" w:date="2012-12-06T15:01:00Z">
              <w:rPr/>
            </w:rPrChange>
          </w:rPr>
          <w:t>getCurrentTime</w:t>
        </w:r>
        <w:proofErr w:type="spellEnd"/>
        <w:r w:rsidR="00B466C6">
          <w:t>)</w:t>
        </w:r>
      </w:ins>
      <w:r w:rsidR="00BE530B">
        <w:t xml:space="preserve">. </w:t>
      </w:r>
      <w:r w:rsidR="00F779D8">
        <w:t>Please see</w:t>
      </w:r>
      <w:r w:rsidR="0048146F">
        <w:t xml:space="preserve"> revision 184:</w:t>
      </w:r>
    </w:p>
    <w:p w:rsidR="00A50A6C" w:rsidRDefault="00613A83" w:rsidP="0012520F">
      <w:pPr>
        <w:pStyle w:val="BodyText"/>
        <w:rPr>
          <w:ins w:id="205" w:author="Sumant Tambe" w:date="2012-12-06T14:53:00Z"/>
          <w:rStyle w:val="Hyperlink"/>
        </w:rPr>
      </w:pPr>
      <w:hyperlink r:id="rId24" w:history="1">
        <w:r w:rsidR="00F779D8" w:rsidRPr="00177B9A">
          <w:rPr>
            <w:rStyle w:val="Hyperlink"/>
          </w:rPr>
          <w:t>https://code.google.com/p/datadistrib4j/source/detail?r=184</w:t>
        </w:r>
      </w:hyperlink>
    </w:p>
    <w:p w:rsidR="00D00EFB" w:rsidRPr="00187CA6" w:rsidRDefault="00D00EFB" w:rsidP="0012520F">
      <w:pPr>
        <w:pStyle w:val="BodyText"/>
        <w:rPr>
          <w:color w:val="0000FF"/>
          <w:u w:val="single"/>
        </w:rPr>
      </w:pPr>
      <w:ins w:id="206" w:author="Sumant Tambe" w:date="2012-12-06T14:53:00Z">
        <w:r>
          <w:rPr>
            <w:rStyle w:val="Hyperlink"/>
          </w:rPr>
          <w:t xml:space="preserve">The source diffs are also available in </w:t>
        </w:r>
        <w:proofErr w:type="spellStart"/>
        <w:r>
          <w:rPr>
            <w:rStyle w:val="Hyperlink"/>
          </w:rPr>
          <w:t>ptc</w:t>
        </w:r>
        <w:proofErr w:type="spellEnd"/>
        <w:r>
          <w:rPr>
            <w:rStyle w:val="Hyperlink"/>
          </w:rPr>
          <w:t>/2012-12-08</w:t>
        </w:r>
      </w:ins>
      <w:ins w:id="207" w:author="Sumant Tambe" w:date="2012-12-06T14:54:00Z">
        <w:r>
          <w:rPr>
            <w:rStyle w:val="Hyperlink"/>
          </w:rPr>
          <w:t xml:space="preserve"> (issue_diffs.zip)</w:t>
        </w:r>
      </w:ins>
    </w:p>
    <w:p w:rsidR="00A50A6C" w:rsidRPr="00187CA6" w:rsidRDefault="00A50A6C" w:rsidP="0012520F">
      <w:pPr>
        <w:pStyle w:val="OMGDisposition"/>
        <w:rPr>
          <w:b w:val="0"/>
        </w:rPr>
      </w:pPr>
      <w:moveFromRangeStart w:id="208" w:author="Sumant Tambe" w:date="2012-12-06T14:53:00Z" w:name="move342568922"/>
      <w:moveFrom w:id="209" w:author="Sumant Tambe" w:date="2012-12-06T14:53:00Z">
        <w:r w:rsidDel="00B711DA">
          <w:rPr>
            <w:b w:val="0"/>
          </w:rPr>
          <w:t>This issue does not make any changes to the specification document.</w:t>
        </w:r>
      </w:moveFrom>
      <w:moveFromRangeEnd w:id="208"/>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BD78DE">
        <w:rPr>
          <w:b w:val="0"/>
        </w:rPr>
        <w:t>Resolved</w:t>
      </w:r>
    </w:p>
    <w:p w:rsidR="00252930" w:rsidRDefault="00252930" w:rsidP="00252930">
      <w:pPr>
        <w:pStyle w:val="OMGIssueNO"/>
      </w:pPr>
      <w:bookmarkStart w:id="210" w:name="_Toc342573700"/>
      <w:r>
        <w:lastRenderedPageBreak/>
        <w:t xml:space="preserve">OMG Issue No: </w:t>
      </w:r>
      <w:r w:rsidRPr="001070B8">
        <w:t>1</w:t>
      </w:r>
      <w:r>
        <w:t>7065</w:t>
      </w:r>
      <w:bookmarkEnd w:id="210"/>
      <w:r w:rsidRPr="001070B8">
        <w:t xml:space="preserve"> </w:t>
      </w:r>
    </w:p>
    <w:p w:rsidR="00252930" w:rsidRDefault="00252930" w:rsidP="00252930">
      <w:pPr>
        <w:pStyle w:val="OMGTitle"/>
      </w:pPr>
      <w:bookmarkStart w:id="211" w:name="_Toc342573701"/>
      <w:r w:rsidRPr="00FB1A1D">
        <w:t>Title</w:t>
      </w:r>
      <w:r>
        <w:t>:</w:t>
      </w:r>
      <w:r>
        <w:tab/>
      </w:r>
      <w:r w:rsidRPr="00423DC4">
        <w:t>Class for Query Expression</w:t>
      </w:r>
      <w:bookmarkEnd w:id="211"/>
    </w:p>
    <w:p w:rsidR="00252930" w:rsidRDefault="00252930" w:rsidP="00252930">
      <w:pPr>
        <w:pStyle w:val="OMGSource"/>
      </w:pPr>
      <w:r w:rsidRPr="00FB1A1D">
        <w:t>Source</w:t>
      </w:r>
      <w:r>
        <w:t>:</w:t>
      </w:r>
    </w:p>
    <w:p w:rsidR="00252930" w:rsidRDefault="00252930" w:rsidP="00252930">
      <w:pPr>
        <w:pStyle w:val="BodyText"/>
      </w:pPr>
      <w:proofErr w:type="spellStart"/>
      <w:r w:rsidRPr="000150B7">
        <w:t>PrismTech</w:t>
      </w:r>
      <w:proofErr w:type="spellEnd"/>
      <w:r w:rsidRPr="000150B7">
        <w:t xml:space="preserve"> (Dr. Angelo </w:t>
      </w:r>
      <w:proofErr w:type="spellStart"/>
      <w:r w:rsidRPr="000150B7">
        <w:t>Corsaro</w:t>
      </w:r>
      <w:proofErr w:type="spellEnd"/>
      <w:r w:rsidRPr="000150B7">
        <w:t xml:space="preserve">, PhD., </w:t>
      </w:r>
      <w:proofErr w:type="spellStart"/>
      <w:proofErr w:type="gramStart"/>
      <w:r w:rsidRPr="000150B7">
        <w:t>angelo.corsaro</w:t>
      </w:r>
      <w:proofErr w:type="spellEnd"/>
      <w:r w:rsidRPr="000150B7">
        <w:t>(</w:t>
      </w:r>
      <w:proofErr w:type="gramEnd"/>
      <w:r w:rsidRPr="000150B7">
        <w:t>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proofErr w:type="spellStart"/>
      <w:r w:rsidRPr="00423DC4">
        <w:rPr>
          <w:b w:val="0"/>
        </w:rPr>
        <w:t>ContentFiltered</w:t>
      </w:r>
      <w:proofErr w:type="spellEnd"/>
      <w:r w:rsidRPr="00423DC4">
        <w:rPr>
          <w:b w:val="0"/>
        </w:rPr>
        <w:t xml:space="preserve"> topics, </w:t>
      </w:r>
      <w:proofErr w:type="spellStart"/>
      <w:r w:rsidRPr="00423DC4">
        <w:rPr>
          <w:b w:val="0"/>
        </w:rPr>
        <w:t>QueryCondition</w:t>
      </w:r>
      <w:proofErr w:type="spellEnd"/>
      <w:r w:rsidRPr="00423DC4">
        <w:rPr>
          <w:b w:val="0"/>
        </w:rPr>
        <w:t xml:space="preserve">, and </w:t>
      </w:r>
      <w:proofErr w:type="spellStart"/>
      <w:r w:rsidRPr="00423DC4">
        <w:rPr>
          <w:b w:val="0"/>
        </w:rPr>
        <w:t>MultiTopic</w:t>
      </w:r>
      <w:proofErr w:type="spellEnd"/>
      <w:r w:rsidRPr="00423DC4">
        <w:rPr>
          <w:b w:val="0"/>
        </w:rPr>
        <w:t xml:space="preserve"> all require a "Query" parameter made by an expression and a set of parameters. The current </w:t>
      </w:r>
      <w:proofErr w:type="gramStart"/>
      <w:r w:rsidRPr="00423DC4">
        <w:rPr>
          <w:b w:val="0"/>
        </w:rPr>
        <w:t>API,</w:t>
      </w:r>
      <w:proofErr w:type="gramEnd"/>
      <w:r w:rsidRPr="00423DC4">
        <w:rPr>
          <w:b w:val="0"/>
        </w:rPr>
        <w:t xml:space="preserve">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rPr>
          <w:ins w:id="212" w:author="Sumant Tambe" w:date="2012-12-06T15:01:00Z"/>
        </w:rPr>
      </w:pPr>
      <w:r>
        <w:t>Revised Text</w:t>
      </w:r>
      <w:r w:rsidRPr="00081DCC">
        <w:t>:</w:t>
      </w:r>
    </w:p>
    <w:p w:rsidR="00C74C24" w:rsidRDefault="00450383" w:rsidP="00C74C24">
      <w:pPr>
        <w:pStyle w:val="BodyText"/>
        <w:rPr>
          <w:ins w:id="213" w:author="Sumant Tambe" w:date="2012-12-06T15:02:00Z"/>
        </w:rPr>
        <w:pPrChange w:id="214" w:author="Sumant Tambe" w:date="2012-12-06T15:01:00Z">
          <w:pPr>
            <w:pStyle w:val="OMGRevisedText"/>
          </w:pPr>
        </w:pPrChange>
      </w:pPr>
      <w:ins w:id="215" w:author="Sumant Tambe" w:date="2012-12-06T15:02:00Z">
        <w:r>
          <w:t xml:space="preserve">A new paragraph has been added in </w:t>
        </w:r>
        <w:r w:rsidR="00C74C24">
          <w:t>Section 7.6.3 (</w:t>
        </w:r>
        <w:proofErr w:type="spellStart"/>
        <w:r w:rsidR="00C74C24">
          <w:t>DataReader</w:t>
        </w:r>
        <w:proofErr w:type="spellEnd"/>
        <w:r w:rsidR="00C74C24">
          <w:t xml:space="preserve"> interface) as follows: </w:t>
        </w:r>
        <w:proofErr w:type="gramStart"/>
        <w:r w:rsidR="00C74C24">
          <w:t>Quote[</w:t>
        </w:r>
        <w:proofErr w:type="gramEnd"/>
      </w:ins>
    </w:p>
    <w:p w:rsidR="00C74C24" w:rsidRDefault="00C74C24" w:rsidP="00C74C24">
      <w:pPr>
        <w:pStyle w:val="Body"/>
        <w:numPr>
          <w:ilvl w:val="0"/>
          <w:numId w:val="44"/>
        </w:numPr>
        <w:rPr>
          <w:ins w:id="216" w:author="Sumant Tambe" w:date="2012-12-06T15:02:00Z"/>
        </w:rPr>
      </w:pPr>
      <w:ins w:id="217" w:author="Sumant Tambe" w:date="2012-12-06T15:02:00Z">
        <w:r>
          <w:t xml:space="preserve">Instead of overloading several operation variants that accept large numbers of infrequently used parameters, a </w:t>
        </w:r>
        <w:proofErr w:type="spellStart"/>
        <w:r w:rsidRPr="00753CBE">
          <w:rPr>
            <w:rFonts w:ascii="Courier New" w:hAnsi="Courier New" w:cs="Courier New"/>
          </w:rPr>
          <w:t>DataReader.Selector</w:t>
        </w:r>
        <w:proofErr w:type="spellEnd"/>
        <w:r>
          <w:t xml:space="preserve"> is provided to encapsulate various selection criteria (for example, sets of sample, instance, and view states).  </w:t>
        </w:r>
        <w:proofErr w:type="spellStart"/>
        <w:r w:rsidRPr="00753CBE">
          <w:rPr>
            <w:rFonts w:ascii="Courier New" w:hAnsi="Courier New" w:cs="Courier New"/>
          </w:rPr>
          <w:t>DataReader.select</w:t>
        </w:r>
        <w:proofErr w:type="spellEnd"/>
        <w:r>
          <w:t xml:space="preserve"> method returns a </w:t>
        </w:r>
        <w:r w:rsidRPr="00753CBE">
          <w:rPr>
            <w:rFonts w:ascii="Courier New" w:hAnsi="Courier New" w:cs="Courier New"/>
          </w:rPr>
          <w:t>Selector</w:t>
        </w:r>
        <w:r>
          <w:t xml:space="preserve"> object, which encapsulates the </w:t>
        </w:r>
        <w:r w:rsidRPr="00753CBE">
          <w:rPr>
            <w:i/>
          </w:rPr>
          <w:t>default</w:t>
        </w:r>
        <w:r>
          <w:t xml:space="preserve"> selection criteria. For portability, the default state of the Selector object is defined as </w:t>
        </w:r>
        <w:proofErr w:type="spellStart"/>
        <w:r>
          <w:t>instanceHandle</w:t>
        </w:r>
        <w:proofErr w:type="spellEnd"/>
        <w:r>
          <w:t xml:space="preserve">=null, </w:t>
        </w:r>
        <w:proofErr w:type="spellStart"/>
        <w:r>
          <w:t>nextInstance</w:t>
        </w:r>
        <w:proofErr w:type="spellEnd"/>
        <w:r>
          <w:t xml:space="preserve">=false, </w:t>
        </w:r>
        <w:proofErr w:type="spellStart"/>
        <w:r>
          <w:t>dataState</w:t>
        </w:r>
        <w:proofErr w:type="spellEnd"/>
        <w:r>
          <w:t xml:space="preserve">=any, </w:t>
        </w:r>
        <w:proofErr w:type="spellStart"/>
        <w:r>
          <w:t>queryExpression</w:t>
        </w:r>
        <w:proofErr w:type="spellEnd"/>
        <w:r>
          <w:t xml:space="preserve">=null, and </w:t>
        </w:r>
        <w:proofErr w:type="spellStart"/>
        <w:r>
          <w:t>maxSamples</w:t>
        </w:r>
        <w:proofErr w:type="spellEnd"/>
        <w:r>
          <w:t xml:space="preserve">=unlimited. Selector provides fluent interface to modify the default selection parameters. For convenience, Selector provides </w:t>
        </w:r>
        <w:r w:rsidRPr="00753CBE">
          <w:rPr>
            <w:rFonts w:ascii="Courier New" w:hAnsi="Courier New" w:cs="Courier New"/>
          </w:rPr>
          <w:t>read</w:t>
        </w:r>
        <w:r>
          <w:t xml:space="preserve"> and </w:t>
        </w:r>
        <w:r w:rsidRPr="00753CBE">
          <w:rPr>
            <w:rFonts w:ascii="Courier New" w:hAnsi="Courier New" w:cs="Courier New"/>
          </w:rPr>
          <w:t>take</w:t>
        </w:r>
        <w:r>
          <w:t xml:space="preserve"> methods.</w:t>
        </w:r>
      </w:ins>
    </w:p>
    <w:p w:rsidR="00C74C24" w:rsidRDefault="00C74C24" w:rsidP="00C74C24">
      <w:pPr>
        <w:pStyle w:val="BodyText"/>
        <w:rPr>
          <w:ins w:id="218" w:author="Sumant Tambe" w:date="2012-12-06T15:02:00Z"/>
        </w:rPr>
        <w:pPrChange w:id="219" w:author="Sumant Tambe" w:date="2012-12-06T15:01:00Z">
          <w:pPr>
            <w:pStyle w:val="OMGRevisedText"/>
          </w:pPr>
        </w:pPrChange>
      </w:pPr>
      <w:proofErr w:type="gramStart"/>
      <w:ins w:id="220" w:author="Sumant Tambe" w:date="2012-12-06T15:02:00Z">
        <w:r>
          <w:t>]Unquote</w:t>
        </w:r>
        <w:proofErr w:type="gramEnd"/>
        <w:r>
          <w:t>.</w:t>
        </w:r>
      </w:ins>
    </w:p>
    <w:p w:rsidR="0005315C" w:rsidRPr="0005315C" w:rsidRDefault="0005315C" w:rsidP="00252930">
      <w:pPr>
        <w:pStyle w:val="BodyText"/>
        <w:rPr>
          <w:b/>
          <w:rPrChange w:id="221" w:author="Sumant Tambe" w:date="2012-12-06T15:05:00Z">
            <w:rPr/>
          </w:rPrChange>
        </w:rPr>
      </w:pPr>
      <w:ins w:id="222" w:author="Sumant Tambe" w:date="2012-12-06T15:05:00Z">
        <w:r w:rsidRPr="0005315C">
          <w:rPr>
            <w:b/>
            <w:rPrChange w:id="223" w:author="Sumant Tambe" w:date="2012-12-06T15:05:00Z">
              <w:rPr/>
            </w:rPrChange>
          </w:rPr>
          <w:t>Discussion:</w:t>
        </w:r>
      </w:ins>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w:t>
      </w:r>
      <w:proofErr w:type="spellStart"/>
      <w:r w:rsidR="00461D80">
        <w:t>datareader</w:t>
      </w:r>
      <w:proofErr w:type="spellEnd"/>
      <w:r w:rsidR="00461D80">
        <w:t xml:space="preserve">.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lastRenderedPageBreak/>
        <w:t>For instance</w:t>
      </w:r>
    </w:p>
    <w:p w:rsidR="00252930" w:rsidRPr="00864071" w:rsidRDefault="00252930" w:rsidP="00252930">
      <w:pPr>
        <w:pStyle w:val="BodyText"/>
        <w:rPr>
          <w:rFonts w:ascii="Courier New" w:hAnsi="Courier New" w:cs="Courier New"/>
          <w:sz w:val="20"/>
        </w:rPr>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dr.select</w:t>
      </w:r>
      <w:proofErr w:type="spellEnd"/>
      <w:r w:rsidRPr="00864071">
        <w:rPr>
          <w:rFonts w:ascii="Courier New" w:hAnsi="Courier New" w:cs="Courier New"/>
          <w:sz w:val="20"/>
        </w:rPr>
        <w:t>(</w:t>
      </w:r>
      <w:proofErr w:type="gram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proofErr w:type="spellStart"/>
      <w:r w:rsidRPr="00864071">
        <w:rPr>
          <w:rFonts w:ascii="Courier New" w:hAnsi="Courier New" w:cs="Courier New"/>
          <w:sz w:val="20"/>
        </w:rPr>
        <w:t>DataReader</w:t>
      </w:r>
      <w:proofErr w:type="spellEnd"/>
      <w:r w:rsidRPr="00864071">
        <w:rPr>
          <w:rFonts w:ascii="Courier New" w:hAnsi="Courier New" w:cs="Courier New"/>
          <w:sz w:val="20"/>
        </w:rPr>
        <w:t xml:space="preserve">&lt;Track&gt; </w:t>
      </w:r>
      <w:proofErr w:type="spellStart"/>
      <w:r w:rsidRPr="00864071">
        <w:rPr>
          <w:rFonts w:ascii="Courier New" w:hAnsi="Courier New" w:cs="Courier New"/>
          <w:sz w:val="20"/>
        </w:rPr>
        <w:t>dr</w:t>
      </w:r>
      <w:proofErr w:type="spellEnd"/>
      <w:r w:rsidRPr="00864071">
        <w:rPr>
          <w:rFonts w:ascii="Courier New" w:hAnsi="Courier New" w:cs="Courier New"/>
          <w:sz w:val="20"/>
        </w:rPr>
        <w:t xml:space="preserve"> = …</w:t>
      </w:r>
      <w:r w:rsidRPr="00864071">
        <w:rPr>
          <w:rFonts w:ascii="Courier New" w:hAnsi="Courier New" w:cs="Courier New"/>
          <w:sz w:val="20"/>
        </w:rPr>
        <w:br/>
      </w:r>
      <w:proofErr w:type="spellStart"/>
      <w:proofErr w:type="gramStart"/>
      <w:r w:rsidRPr="00864071">
        <w:rPr>
          <w:rFonts w:ascii="Courier New" w:hAnsi="Courier New" w:cs="Courier New"/>
          <w:sz w:val="20"/>
        </w:rPr>
        <w:t>dr.</w:t>
      </w:r>
      <w:r>
        <w:rPr>
          <w:rFonts w:ascii="Courier New" w:hAnsi="Courier New" w:cs="Courier New"/>
          <w:sz w:val="20"/>
        </w:rPr>
        <w:t>read</w:t>
      </w:r>
      <w:proofErr w:type="spellEnd"/>
      <w:r>
        <w:rPr>
          <w:rFonts w:ascii="Courier New" w:hAnsi="Courier New" w:cs="Courier New"/>
          <w:sz w:val="20"/>
        </w:rPr>
        <w:t>(</w:t>
      </w:r>
      <w:proofErr w:type="spellStart"/>
      <w:proofErr w:type="gramEnd"/>
      <w:r>
        <w:rPr>
          <w:rFonts w:ascii="Courier New" w:hAnsi="Courier New" w:cs="Courier New"/>
          <w:sz w:val="20"/>
        </w:rPr>
        <w:t>dr.</w:t>
      </w:r>
      <w:r w:rsidRPr="00864071">
        <w:rPr>
          <w:rFonts w:ascii="Courier New" w:hAnsi="Courier New" w:cs="Courier New"/>
          <w:sz w:val="20"/>
        </w:rPr>
        <w:t>select</w:t>
      </w:r>
      <w:proofErr w:type="spellEnd"/>
      <w:r w:rsidRPr="00864071">
        <w:rPr>
          <w:rFonts w:ascii="Courier New" w:hAnsi="Courier New" w:cs="Courier New"/>
          <w:sz w:val="20"/>
        </w:rPr>
        <w:t>().instance(</w:t>
      </w:r>
      <w:proofErr w:type="spellStart"/>
      <w:r w:rsidRPr="00864071">
        <w:rPr>
          <w:rFonts w:ascii="Courier New" w:hAnsi="Courier New" w:cs="Courier New"/>
          <w:sz w:val="20"/>
        </w:rPr>
        <w:t>someHandle</w:t>
      </w:r>
      <w:proofErr w:type="spellEnd"/>
      <w:r w:rsidRPr="00864071">
        <w:rPr>
          <w:rFonts w:ascii="Courier New" w:hAnsi="Courier New" w:cs="Courier New"/>
          <w:sz w:val="20"/>
        </w:rPr>
        <w:t>)</w:t>
      </w:r>
      <w:r>
        <w:rPr>
          <w:rFonts w:ascii="Courier New" w:hAnsi="Courier New" w:cs="Courier New"/>
          <w:sz w:val="20"/>
        </w:rPr>
        <w:br/>
        <w:t xml:space="preserve">                   .</w:t>
      </w:r>
      <w:proofErr w:type="spellStart"/>
      <w:r w:rsidR="00427479">
        <w:rPr>
          <w:rFonts w:ascii="Courier New" w:hAnsi="Courier New" w:cs="Courier New"/>
          <w:sz w:val="20"/>
        </w:rPr>
        <w:t>dataState</w:t>
      </w:r>
      <w:proofErr w:type="spellEnd"/>
      <w:r>
        <w:rPr>
          <w:rFonts w:ascii="Courier New" w:hAnsi="Courier New" w:cs="Courier New"/>
          <w:sz w:val="20"/>
        </w:rPr>
        <w:t>(</w:t>
      </w:r>
      <w:proofErr w:type="spellStart"/>
      <w:r>
        <w:rPr>
          <w:rFonts w:ascii="Courier New" w:hAnsi="Courier New" w:cs="Courier New"/>
          <w:sz w:val="20"/>
        </w:rPr>
        <w:t>someState</w:t>
      </w:r>
      <w:proofErr w:type="spellEnd"/>
      <w:r>
        <w:rPr>
          <w:rFonts w:ascii="Courier New" w:hAnsi="Courier New" w:cs="Courier New"/>
          <w:sz w:val="20"/>
        </w:rPr>
        <w:t>)</w:t>
      </w:r>
      <w:r>
        <w:rPr>
          <w:rFonts w:ascii="Courier New" w:hAnsi="Courier New" w:cs="Courier New"/>
          <w:sz w:val="20"/>
        </w:rPr>
        <w:br/>
        <w:t xml:space="preserve">                   .</w:t>
      </w:r>
      <w:proofErr w:type="spellStart"/>
      <w:r>
        <w:rPr>
          <w:rFonts w:ascii="Courier New" w:hAnsi="Courier New" w:cs="Courier New"/>
          <w:sz w:val="20"/>
        </w:rPr>
        <w:t>maxSamples</w:t>
      </w:r>
      <w:proofErr w:type="spellEnd"/>
      <w:r>
        <w:rPr>
          <w:rFonts w:ascii="Courier New" w:hAnsi="Courier New" w:cs="Courier New"/>
          <w:sz w:val="20"/>
        </w:rPr>
        <w:t>(500));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 xml:space="preserve">These changes are also available in </w:t>
      </w:r>
      <w:del w:id="224" w:author="Sumant Tambe" w:date="2012-12-06T15:05:00Z">
        <w:r w:rsidRPr="003B66BF" w:rsidDel="00FF08F1">
          <w:delText xml:space="preserve">the attached </w:delText>
        </w:r>
      </w:del>
      <w:r w:rsidRPr="003B66BF">
        <w:t>file diff_omg_issue_1</w:t>
      </w:r>
      <w:r>
        <w:t>7065</w:t>
      </w:r>
      <w:r w:rsidRPr="003B66BF">
        <w:t>.txt</w:t>
      </w:r>
      <w:ins w:id="225" w:author="Sumant Tambe" w:date="2012-12-06T15:05:00Z">
        <w:r w:rsidR="00FF08F1">
          <w:t xml:space="preserve"> in </w:t>
        </w:r>
        <w:proofErr w:type="spellStart"/>
        <w:r w:rsidR="00FF08F1">
          <w:t>ptc</w:t>
        </w:r>
        <w:proofErr w:type="spellEnd"/>
        <w:r w:rsidR="00FF08F1">
          <w:t>/2012-12-08 (issue_diffs.zip)</w:t>
        </w:r>
        <w:r w:rsidR="00EF664C">
          <w:t>.</w:t>
        </w:r>
      </w:ins>
      <w:del w:id="226" w:author="Sumant Tambe" w:date="2012-12-06T15:05:00Z">
        <w:r w:rsidRPr="003B66BF" w:rsidDel="00FF08F1">
          <w:delText>.</w:delText>
        </w:r>
      </w:del>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227" w:name="_Toc342573702"/>
      <w:r>
        <w:lastRenderedPageBreak/>
        <w:t xml:space="preserve">OMG Issue No: </w:t>
      </w:r>
      <w:r w:rsidRPr="001070B8">
        <w:t>1</w:t>
      </w:r>
      <w:r>
        <w:t>7204</w:t>
      </w:r>
      <w:bookmarkEnd w:id="227"/>
      <w:r w:rsidRPr="001070B8">
        <w:t xml:space="preserve"> </w:t>
      </w:r>
    </w:p>
    <w:p w:rsidR="00C93F73" w:rsidRDefault="00C93F73" w:rsidP="00C93F73">
      <w:pPr>
        <w:pStyle w:val="OMGTitle"/>
      </w:pPr>
      <w:bookmarkStart w:id="228" w:name="_Toc342573703"/>
      <w:r w:rsidRPr="00FB1A1D">
        <w:t>Title</w:t>
      </w:r>
      <w:r>
        <w:t>:</w:t>
      </w:r>
      <w:r>
        <w:tab/>
      </w:r>
      <w:r w:rsidRPr="00C93F73">
        <w:t xml:space="preserve">Obsolete </w:t>
      </w:r>
      <w:proofErr w:type="spellStart"/>
      <w:r w:rsidRPr="00C93F73">
        <w:t>EntityQos</w:t>
      </w:r>
      <w:proofErr w:type="spellEnd"/>
      <w:r w:rsidRPr="00C93F73">
        <w:t xml:space="preserve"> interface name</w:t>
      </w:r>
      <w:bookmarkEnd w:id="228"/>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 xml:space="preserve">The base interface for all Entity-level </w:t>
      </w:r>
      <w:proofErr w:type="spellStart"/>
      <w:r>
        <w:t>QoS</w:t>
      </w:r>
      <w:proofErr w:type="spellEnd"/>
      <w:r>
        <w:t xml:space="preserve"> objects (e.g. </w:t>
      </w:r>
      <w:proofErr w:type="spellStart"/>
      <w:r>
        <w:t>DataReaderQos</w:t>
      </w:r>
      <w:proofErr w:type="spellEnd"/>
      <w:r>
        <w:t xml:space="preserve">) is </w:t>
      </w:r>
      <w:proofErr w:type="spellStart"/>
      <w:r>
        <w:t>org.omg.dds.core.EntityQos</w:t>
      </w:r>
      <w:proofErr w:type="spellEnd"/>
      <w:r>
        <w:t xml:space="preserve">. At one time during the evolution of the specification, this interface was called </w:t>
      </w:r>
      <w:proofErr w:type="spellStart"/>
      <w:r>
        <w:t>org.omg.dds.core.Qos</w:t>
      </w:r>
      <w:proofErr w:type="spellEnd"/>
      <w:r>
        <w:t>. Due to an editorial oversight, this obsolete name persists in the specification document and should be updated.</w:t>
      </w:r>
    </w:p>
    <w:p w:rsidR="00A0680C" w:rsidRDefault="00A0680C" w:rsidP="00A0680C">
      <w:pPr>
        <w:pStyle w:val="BodyText"/>
      </w:pPr>
      <w:r>
        <w:t xml:space="preserve">   * Section 7.2.5, "</w:t>
      </w:r>
      <w:proofErr w:type="spellStart"/>
      <w:r>
        <w:t>QoS</w:t>
      </w:r>
      <w:proofErr w:type="spellEnd"/>
      <w:r>
        <w:t xml:space="preserve"> and </w:t>
      </w:r>
      <w:proofErr w:type="spellStart"/>
      <w:r>
        <w:t>QoS</w:t>
      </w:r>
      <w:proofErr w:type="spellEnd"/>
      <w:r>
        <w:t xml:space="preserve"> Policies"</w:t>
      </w:r>
    </w:p>
    <w:p w:rsidR="00C93F73" w:rsidRDefault="00A0680C" w:rsidP="00A0680C">
      <w:pPr>
        <w:pStyle w:val="BodyText"/>
      </w:pPr>
      <w:r>
        <w:t xml:space="preserve">   * Section 7.2.5.2, "Entity </w:t>
      </w:r>
      <w:proofErr w:type="spellStart"/>
      <w:r>
        <w:t>QoS</w:t>
      </w:r>
      <w:proofErr w:type="spellEnd"/>
      <w:r>
        <w:t>"</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 xml:space="preserve">The </w:t>
      </w:r>
      <w:ins w:id="229" w:author="Sumant Tambe" w:date="2012-12-06T15:06:00Z">
        <w:r w:rsidR="002E1BFA">
          <w:t xml:space="preserve">specification </w:t>
        </w:r>
      </w:ins>
      <w:r>
        <w:t>document has been updated</w:t>
      </w:r>
      <w:ins w:id="230" w:author="Sumant Tambe" w:date="2012-12-06T15:06:00Z">
        <w:r w:rsidR="002E1BFA">
          <w:t xml:space="preserve"> as follows</w:t>
        </w:r>
      </w:ins>
      <w:del w:id="231" w:author="Sumant Tambe" w:date="2012-12-06T15:06:00Z">
        <w:r w:rsidDel="002E1BFA">
          <w:delText>.</w:delText>
        </w:r>
      </w:del>
    </w:p>
    <w:p w:rsidR="00A0680C" w:rsidRDefault="00A15B4F" w:rsidP="00A0680C">
      <w:pPr>
        <w:pStyle w:val="BodyText"/>
      </w:pPr>
      <w:r>
        <w:t xml:space="preserve">Section </w:t>
      </w:r>
      <w:r w:rsidR="00A0680C">
        <w:t>7.2.5</w:t>
      </w:r>
      <w:ins w:id="232" w:author="Sumant Tambe" w:date="2012-12-06T15:06:00Z">
        <w:r w:rsidR="00900659">
          <w:t xml:space="preserve"> </w:t>
        </w:r>
      </w:ins>
      <w:r w:rsidR="00A0680C">
        <w:tab/>
      </w:r>
      <w:proofErr w:type="spellStart"/>
      <w:r w:rsidR="00A0680C">
        <w:t>QoS</w:t>
      </w:r>
      <w:proofErr w:type="spellEnd"/>
      <w:r w:rsidR="00A0680C">
        <w:t xml:space="preserve"> and </w:t>
      </w:r>
      <w:proofErr w:type="spellStart"/>
      <w:r w:rsidR="00A0680C">
        <w:t>QoS</w:t>
      </w:r>
      <w:proofErr w:type="spellEnd"/>
      <w:r w:rsidR="00A0680C">
        <w:t xml:space="preserve"> Policies</w:t>
      </w:r>
    </w:p>
    <w:p w:rsidR="00A0680C" w:rsidRDefault="00A0680C" w:rsidP="00A0680C">
      <w:pPr>
        <w:pStyle w:val="BodyText"/>
      </w:pPr>
      <w:proofErr w:type="spellStart"/>
      <w:r>
        <w:t>QoS</w:t>
      </w:r>
      <w:proofErr w:type="spellEnd"/>
      <w:r>
        <w:t xml:space="preserve">-related types fall into two categories, as expressed in the DDS PIM: individual </w:t>
      </w:r>
      <w:proofErr w:type="spellStart"/>
      <w:r>
        <w:t>QoS</w:t>
      </w:r>
      <w:proofErr w:type="spellEnd"/>
      <w:r>
        <w:t xml:space="preserve"> policies (such as reliability) and the collections of policies that apply to a particular DDS Entity type. This PSM represents the former with the base interface </w:t>
      </w:r>
      <w:proofErr w:type="spellStart"/>
      <w:r>
        <w:t>org.omg.dds.core.policy.QosPolicy</w:t>
      </w:r>
      <w:proofErr w:type="spellEnd"/>
      <w:r>
        <w:t xml:space="preserve"> and the latter with the base interface </w:t>
      </w:r>
      <w:proofErr w:type="spellStart"/>
      <w:r>
        <w:t>org.omg.dds.core.</w:t>
      </w:r>
      <w:r w:rsidRPr="00A94303">
        <w:rPr>
          <w:color w:val="0070C0"/>
          <w:u w:val="single"/>
        </w:rPr>
        <w:t>Entity</w:t>
      </w:r>
      <w:r>
        <w:t>Qos</w:t>
      </w:r>
      <w:proofErr w:type="spellEnd"/>
      <w:r>
        <w:t>.</w:t>
      </w:r>
    </w:p>
    <w:p w:rsidR="00A94303" w:rsidRDefault="00A15B4F" w:rsidP="00A94303">
      <w:pPr>
        <w:pStyle w:val="BodyText"/>
      </w:pPr>
      <w:r>
        <w:t xml:space="preserve">Section </w:t>
      </w:r>
      <w:r w:rsidR="00A94303">
        <w:t>7.2.5.2</w:t>
      </w:r>
      <w:r w:rsidR="00A94303">
        <w:tab/>
        <w:t xml:space="preserve">Entity </w:t>
      </w:r>
      <w:proofErr w:type="spellStart"/>
      <w:r w:rsidR="00A94303">
        <w:t>QoS</w:t>
      </w:r>
      <w:proofErr w:type="spellEnd"/>
    </w:p>
    <w:p w:rsidR="00A94303" w:rsidRDefault="00A94303" w:rsidP="00A94303">
      <w:pPr>
        <w:pStyle w:val="BodyText"/>
        <w:rPr>
          <w:ins w:id="233" w:author="Sumant Tambe" w:date="2012-12-06T15:06:00Z"/>
        </w:rPr>
      </w:pPr>
      <w:r>
        <w:t xml:space="preserve">Each Entity </w:t>
      </w:r>
      <w:proofErr w:type="spellStart"/>
      <w:r>
        <w:t>QoS</w:t>
      </w:r>
      <w:proofErr w:type="spellEnd"/>
      <w:r>
        <w:t xml:space="preserve"> (e.g., </w:t>
      </w:r>
      <w:proofErr w:type="spellStart"/>
      <w:r>
        <w:t>DataReaderQos</w:t>
      </w:r>
      <w:proofErr w:type="spellEnd"/>
      <w:r>
        <w:t xml:space="preserve">) is an interface extending </w:t>
      </w:r>
      <w:proofErr w:type="spellStart"/>
      <w:r>
        <w:t>org.omg.dds.core.</w:t>
      </w:r>
      <w:r w:rsidRPr="00A94303">
        <w:rPr>
          <w:color w:val="0070C0"/>
          <w:u w:val="single"/>
        </w:rPr>
        <w:t>Entity</w:t>
      </w:r>
      <w:r>
        <w:t>Qos</w:t>
      </w:r>
      <w:proofErr w:type="spellEnd"/>
      <w:r>
        <w:t>.</w:t>
      </w:r>
    </w:p>
    <w:p w:rsidR="00CF6245" w:rsidRDefault="00CF6245" w:rsidP="00A94303">
      <w:pPr>
        <w:pStyle w:val="BodyText"/>
      </w:pPr>
      <w:ins w:id="234" w:author="Sumant Tambe" w:date="2012-12-06T15:06:00Z">
        <w:r>
          <w:t xml:space="preserve">There are no </w:t>
        </w:r>
        <w:proofErr w:type="spellStart"/>
        <w:r>
          <w:t>issue_diffs</w:t>
        </w:r>
        <w:proofErr w:type="spellEnd"/>
        <w:r>
          <w:t xml:space="preserve"> for this issue.</w:t>
        </w:r>
      </w:ins>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235" w:name="_Toc342573704"/>
      <w:r>
        <w:lastRenderedPageBreak/>
        <w:t xml:space="preserve">OMG Issue No: </w:t>
      </w:r>
      <w:r w:rsidRPr="001070B8">
        <w:t>1</w:t>
      </w:r>
      <w:r>
        <w:t>7302</w:t>
      </w:r>
      <w:bookmarkEnd w:id="235"/>
      <w:r w:rsidRPr="001070B8">
        <w:t xml:space="preserve"> </w:t>
      </w:r>
    </w:p>
    <w:p w:rsidR="00BA10CA" w:rsidRDefault="00BA10CA" w:rsidP="00BA10CA">
      <w:pPr>
        <w:pStyle w:val="OMGTitle"/>
      </w:pPr>
      <w:bookmarkStart w:id="236" w:name="_Toc342573705"/>
      <w:r w:rsidRPr="00FB1A1D">
        <w:t>Title</w:t>
      </w:r>
      <w:r>
        <w:t>:</w:t>
      </w:r>
      <w:r>
        <w:tab/>
      </w:r>
      <w:r w:rsidRPr="00BA10CA">
        <w:t>Implement Java5 Closeable interface</w:t>
      </w:r>
      <w:bookmarkEnd w:id="236"/>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 xml:space="preserve">DDS code will be easier to integrate into third-party I/O code if the Entity, </w:t>
      </w:r>
      <w:proofErr w:type="spellStart"/>
      <w:r>
        <w:t>ReadCondition</w:t>
      </w:r>
      <w:proofErr w:type="spellEnd"/>
      <w:r>
        <w:t xml:space="preserve">, and </w:t>
      </w:r>
      <w:proofErr w:type="spellStart"/>
      <w:r>
        <w:t>TopicDescription</w:t>
      </w:r>
      <w:proofErr w:type="spellEnd"/>
      <w:r>
        <w:t xml:space="preserve"> interfaces implement the </w:t>
      </w:r>
      <w:proofErr w:type="spellStart"/>
      <w:r>
        <w:t>java.util.Closeable</w:t>
      </w:r>
      <w:proofErr w:type="spellEnd"/>
      <w:r>
        <w:t xml:space="preserve"> interface. This is especially true under Java 7, which provides specific new language constructs for dealing with this interface.</w:t>
      </w:r>
    </w:p>
    <w:p w:rsidR="00BA10CA" w:rsidRDefault="00BA10CA" w:rsidP="00BA10CA">
      <w:pPr>
        <w:pStyle w:val="BodyText"/>
      </w:pPr>
      <w:r>
        <w:t xml:space="preserve">The only method in the interface is a no-argument </w:t>
      </w:r>
      <w:proofErr w:type="gramStart"/>
      <w:r>
        <w:t>close(</w:t>
      </w:r>
      <w:proofErr w:type="gramEnd"/>
      <w:r>
        <w:t>), which all of these interfaces already have.</w:t>
      </w:r>
    </w:p>
    <w:p w:rsidR="00BA10CA" w:rsidRDefault="00BA10CA" w:rsidP="00BA10CA">
      <w:pPr>
        <w:pStyle w:val="OMGResolution"/>
      </w:pPr>
      <w:r>
        <w:t>Proposed Resolution:</w:t>
      </w:r>
    </w:p>
    <w:p w:rsidR="00BA10CA" w:rsidRDefault="001C1FFD" w:rsidP="00BA10CA">
      <w:pPr>
        <w:pStyle w:val="BodyText"/>
      </w:pPr>
      <w:r>
        <w:t xml:space="preserve">Update Entity, </w:t>
      </w:r>
      <w:proofErr w:type="spellStart"/>
      <w:r>
        <w:t>ReadCondition</w:t>
      </w:r>
      <w:proofErr w:type="spellEnd"/>
      <w:r>
        <w:t xml:space="preserve">, and </w:t>
      </w:r>
      <w:proofErr w:type="spellStart"/>
      <w:r>
        <w:t>TopicDescription</w:t>
      </w:r>
      <w:proofErr w:type="spellEnd"/>
      <w:r>
        <w:t xml:space="preserve"> to inherit from </w:t>
      </w:r>
      <w:proofErr w:type="spellStart"/>
      <w:r>
        <w:t>java.io.</w:t>
      </w:r>
      <w:r w:rsidR="00133A2E">
        <w:t>C</w:t>
      </w:r>
      <w:r>
        <w:t>loseable</w:t>
      </w:r>
      <w:proofErr w:type="spellEnd"/>
      <w:r>
        <w:t>.</w:t>
      </w:r>
    </w:p>
    <w:p w:rsidR="00BA10CA" w:rsidRDefault="00BA10CA" w:rsidP="00BA10CA">
      <w:pPr>
        <w:pStyle w:val="OMGRevisedText"/>
      </w:pPr>
      <w:r w:rsidRPr="00081DCC">
        <w:t>Revised Text:</w:t>
      </w:r>
    </w:p>
    <w:p w:rsidR="0052044C" w:rsidRDefault="00A15B4F" w:rsidP="00853A4A">
      <w:pPr>
        <w:pStyle w:val="BodyText"/>
        <w:rPr>
          <w:ins w:id="237" w:author="Sumant Tambe" w:date="2012-12-06T15:07:00Z"/>
        </w:rPr>
      </w:pPr>
      <w:r>
        <w:t xml:space="preserve">Section 7.6.3 describes the use of </w:t>
      </w:r>
      <w:proofErr w:type="spellStart"/>
      <w:r>
        <w:t>java.io.Closeable</w:t>
      </w:r>
      <w:proofErr w:type="spellEnd"/>
      <w:r>
        <w:t xml:space="preserve"> interface</w:t>
      </w:r>
      <w:ins w:id="238" w:author="Sumant Tambe" w:date="2012-12-06T15:07:00Z">
        <w:r w:rsidR="0052044C">
          <w:t xml:space="preserve"> as follows:</w:t>
        </w:r>
      </w:ins>
      <w:del w:id="239" w:author="Sumant Tambe" w:date="2012-12-06T15:07:00Z">
        <w:r w:rsidDel="0052044C">
          <w:delText>.</w:delText>
        </w:r>
      </w:del>
    </w:p>
    <w:p w:rsidR="0052044C" w:rsidRDefault="00A15B4F" w:rsidP="0052044C">
      <w:pPr>
        <w:pStyle w:val="Body"/>
        <w:numPr>
          <w:ilvl w:val="0"/>
          <w:numId w:val="45"/>
        </w:numPr>
        <w:rPr>
          <w:ins w:id="240" w:author="Sumant Tambe" w:date="2012-12-06T15:07:00Z"/>
          <w:rFonts w:ascii="MS Serif" w:hAnsi="MS Serif"/>
        </w:rPr>
      </w:pPr>
      <w:del w:id="241" w:author="Sumant Tambe" w:date="2012-12-06T15:07:00Z">
        <w:r w:rsidDel="0052044C">
          <w:delText xml:space="preserve"> </w:delText>
        </w:r>
      </w:del>
      <w:ins w:id="242" w:author="Sumant Tambe" w:date="2012-12-06T15:07:00Z">
        <w:r w:rsidR="0052044C">
          <w:t xml:space="preserve">Applications that read or take loans must eventually return those loans; this PSM maps the </w:t>
        </w:r>
        <w:r w:rsidR="0052044C">
          <w:rPr>
            <w:rStyle w:val="CodeChar"/>
          </w:rPr>
          <w:t>return_loan</w:t>
        </w:r>
        <w:r w:rsidR="0052044C">
          <w:t xml:space="preserve"> operation from the DDS PIM to an operation </w:t>
        </w:r>
        <w:r w:rsidR="0052044C">
          <w:rPr>
            <w:rStyle w:val="CodeChar"/>
          </w:rPr>
          <w:t>returnLoan</w:t>
        </w:r>
        <w:r w:rsidR="0052044C">
          <w:t xml:space="preserve"> on the </w:t>
        </w:r>
        <w:r w:rsidR="0052044C">
          <w:rPr>
            <w:rStyle w:val="CodeChar"/>
          </w:rPr>
          <w:t>Sample.Iterator</w:t>
        </w:r>
        <w:r w:rsidR="0052044C">
          <w:rPr>
            <w:rFonts w:ascii="MS Serif" w:hAnsi="MS Serif"/>
          </w:rPr>
          <w:t>.</w:t>
        </w:r>
        <w:r w:rsidR="0052044C" w:rsidRPr="00753CBE">
          <w:t xml:space="preserve"> Moreover, the iterator implements the </w:t>
        </w:r>
        <w:proofErr w:type="spellStart"/>
        <w:r w:rsidR="0052044C" w:rsidRPr="00753CBE">
          <w:t>Java.io.Closeable</w:t>
        </w:r>
        <w:proofErr w:type="spellEnd"/>
        <w:r w:rsidR="0052044C" w:rsidRPr="00753CBE">
          <w:t xml:space="preserve"> interface so that try-with-resources construct can be used in Java 7,</w:t>
        </w:r>
      </w:ins>
    </w:p>
    <w:p w:rsidR="00281FFB" w:rsidRDefault="00853A4A" w:rsidP="00853A4A">
      <w:pPr>
        <w:pStyle w:val="BodyText"/>
        <w:rPr>
          <w:ins w:id="243" w:author="Sumant Tambe" w:date="2012-12-06T16:08:00Z"/>
        </w:rPr>
      </w:pPr>
      <w:del w:id="244" w:author="Sumant Tambe" w:date="2012-12-06T15:07:00Z">
        <w:r w:rsidDel="0052044C">
          <w:delText>The Java5 Closeable interface has been added</w:delText>
        </w:r>
        <w:r w:rsidR="00A15B4F" w:rsidDel="0052044C">
          <w:delText xml:space="preserve"> to the </w:delText>
        </w:r>
        <w:r w:rsidR="00A15B4F" w:rsidRPr="00187CA6" w:rsidDel="0052044C">
          <w:rPr>
            <w:rFonts w:ascii="Courier New" w:hAnsi="Courier New" w:cs="Courier New"/>
          </w:rPr>
          <w:delText>Sample.Iterator</w:delText>
        </w:r>
        <w:r w:rsidR="00A15B4F" w:rsidDel="0052044C">
          <w:delText xml:space="preserve"> interface.</w:delText>
        </w:r>
      </w:del>
    </w:p>
    <w:p w:rsidR="00853A4A" w:rsidRPr="00853A4A" w:rsidRDefault="0052044C" w:rsidP="00853A4A">
      <w:pPr>
        <w:pStyle w:val="BodyText"/>
      </w:pPr>
      <w:ins w:id="245" w:author="Sumant Tambe" w:date="2012-12-06T15:07:00Z">
        <w:r w:rsidRPr="0052044C">
          <w:rPr>
            <w:b/>
            <w:rPrChange w:id="246" w:author="Sumant Tambe" w:date="2012-12-06T15:08:00Z">
              <w:rPr/>
            </w:rPrChange>
          </w:rPr>
          <w:t>Discussion:</w:t>
        </w:r>
      </w:ins>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 xml:space="preserve">These changes are also available in </w:t>
      </w:r>
      <w:del w:id="247" w:author="Sumant Tambe" w:date="2012-12-06T15:08:00Z">
        <w:r w:rsidRPr="003B66BF" w:rsidDel="0052044C">
          <w:delText xml:space="preserve">the attached </w:delText>
        </w:r>
      </w:del>
      <w:r w:rsidRPr="003B66BF">
        <w:t>file diff_omg_issue_1</w:t>
      </w:r>
      <w:r>
        <w:t>7302</w:t>
      </w:r>
      <w:r w:rsidRPr="003B66BF">
        <w:t>.txt</w:t>
      </w:r>
      <w:ins w:id="248" w:author="Sumant Tambe" w:date="2012-12-06T15:08:00Z">
        <w:r w:rsidR="0052044C">
          <w:t xml:space="preserve"> in </w:t>
        </w:r>
        <w:proofErr w:type="spellStart"/>
        <w:r w:rsidR="0052044C">
          <w:t>ptc</w:t>
        </w:r>
        <w:proofErr w:type="spellEnd"/>
        <w:r w:rsidR="0052044C">
          <w:t>/2012-12-08 (issue_diffs.zip)</w:t>
        </w:r>
      </w:ins>
      <w:del w:id="249" w:author="Sumant Tambe" w:date="2012-12-06T15:08:00Z">
        <w:r w:rsidRPr="003B66BF" w:rsidDel="0052044C">
          <w:delText>.</w:delText>
        </w:r>
      </w:del>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250" w:name="_Toc342573706"/>
      <w:r w:rsidRPr="002C1E39">
        <w:lastRenderedPageBreak/>
        <w:t xml:space="preserve">OMG Issue No: </w:t>
      </w:r>
      <w:r>
        <w:t>17303</w:t>
      </w:r>
      <w:bookmarkEnd w:id="250"/>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251" w:name="Issue17303"/>
      <w:r w:rsidRPr="00252930">
        <w:rPr>
          <w:rFonts w:ascii="Arial" w:hAnsi="Arial" w:cs="Arial"/>
          <w:b/>
          <w:sz w:val="28"/>
        </w:rPr>
        <w:t>Update specification for final DDS-</w:t>
      </w:r>
      <w:proofErr w:type="spellStart"/>
      <w:r w:rsidRPr="00252930">
        <w:rPr>
          <w:rFonts w:ascii="Arial" w:hAnsi="Arial" w:cs="Arial"/>
          <w:b/>
          <w:sz w:val="28"/>
        </w:rPr>
        <w:t>XTypes</w:t>
      </w:r>
      <w:proofErr w:type="spellEnd"/>
    </w:p>
    <w:bookmarkEnd w:id="251"/>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w:t>
      </w:r>
      <w:proofErr w:type="spellStart"/>
      <w:r>
        <w:t>XTypes</w:t>
      </w:r>
      <w:proofErr w:type="spellEnd"/>
      <w:r>
        <w:t xml:space="preserve"> spec introduced several API changes that should be incorporated into the DDS-PSM-Java spec.</w:t>
      </w:r>
    </w:p>
    <w:p w:rsidR="00252930" w:rsidRDefault="00252930" w:rsidP="00252930">
      <w:pPr>
        <w:pStyle w:val="BodyText"/>
      </w:pPr>
      <w:r>
        <w:t>At the same time, the contents of the relevant portions of the DDS-</w:t>
      </w:r>
      <w:proofErr w:type="spellStart"/>
      <w:r>
        <w:t>XTypes</w:t>
      </w:r>
      <w:proofErr w:type="spellEnd"/>
      <w:r>
        <w:t xml:space="preserve"> spec should be incorporated as </w:t>
      </w:r>
      <w:proofErr w:type="spellStart"/>
      <w:r>
        <w:t>JavaDoc</w:t>
      </w:r>
      <w:proofErr w:type="spellEnd"/>
      <w:r>
        <w:t xml:space="preserve"> comments, just as has already been done for DDS itself.</w:t>
      </w:r>
    </w:p>
    <w:p w:rsidR="00F54939" w:rsidRDefault="00F54939" w:rsidP="00F54939">
      <w:pPr>
        <w:pStyle w:val="OMGSummary"/>
      </w:pPr>
      <w:r>
        <w:t>Revised Text:</w:t>
      </w:r>
    </w:p>
    <w:p w:rsidR="00FF13DF" w:rsidRDefault="006C63BE" w:rsidP="00F54939">
      <w:pPr>
        <w:pStyle w:val="BodyText"/>
        <w:rPr>
          <w:ins w:id="252" w:author="Sumant Tambe" w:date="2012-12-06T15:22:00Z"/>
        </w:rPr>
      </w:pPr>
      <w:r>
        <w:t xml:space="preserve">Section 9 in the specification </w:t>
      </w:r>
      <w:ins w:id="253" w:author="Sumant Tambe" w:date="2012-12-06T15:22:00Z">
        <w:r w:rsidR="00FF13DF">
          <w:t xml:space="preserve">now </w:t>
        </w:r>
      </w:ins>
      <w:r>
        <w:t xml:space="preserve">describes the new type </w:t>
      </w:r>
      <w:del w:id="254" w:author="Sumant Tambe" w:date="2012-12-06T16:03:00Z">
        <w:r w:rsidDel="005969B6">
          <w:delText xml:space="preserve">napping </w:delText>
        </w:r>
      </w:del>
      <w:ins w:id="255" w:author="Sumant Tambe" w:date="2012-12-06T16:03:00Z">
        <w:r w:rsidR="005969B6">
          <w:t>mapping</w:t>
        </w:r>
        <w:r w:rsidR="005969B6">
          <w:t xml:space="preserve"> </w:t>
        </w:r>
      </w:ins>
      <w:r>
        <w:t xml:space="preserve">with respect to the final </w:t>
      </w:r>
      <w:r w:rsidR="00AC038C">
        <w:t>DDS-</w:t>
      </w:r>
      <w:proofErr w:type="spellStart"/>
      <w:r>
        <w:t>XTypes</w:t>
      </w:r>
      <w:proofErr w:type="spellEnd"/>
      <w:r>
        <w:t xml:space="preserve"> specification. </w:t>
      </w:r>
      <w:ins w:id="256" w:author="Sumant Tambe" w:date="2012-12-06T15:23:00Z">
        <w:r w:rsidR="00FF13DF">
          <w:t>Section 9.1 in th</w:t>
        </w:r>
      </w:ins>
      <w:ins w:id="257" w:author="Sumant Tambe" w:date="2012-12-06T15:22:00Z">
        <w:r w:rsidR="00FF13DF">
          <w:t>e specification has been updated as follows.</w:t>
        </w:r>
      </w:ins>
    </w:p>
    <w:p w:rsidR="00FF13DF" w:rsidRPr="004B3155" w:rsidRDefault="00FF13DF" w:rsidP="00FF13DF">
      <w:pPr>
        <w:rPr>
          <w:ins w:id="258" w:author="Sumant Tambe" w:date="2012-12-06T15:22:00Z"/>
        </w:rPr>
      </w:pPr>
      <w:ins w:id="259" w:author="Sumant Tambe" w:date="2012-12-06T15:22:00Z">
        <w:r>
          <w:t>Quote [</w:t>
        </w:r>
        <w:r w:rsidRPr="004B3155">
          <w:t>The type system for DDS topic types is defined by the Extensible and Dynamic Topic Types for DDS specification [DDS-</w:t>
        </w:r>
        <w:proofErr w:type="spellStart"/>
        <w:r w:rsidRPr="004B3155">
          <w:t>XTypes</w:t>
        </w:r>
        <w:proofErr w:type="spellEnd"/>
        <w:r w:rsidRPr="004B3155">
          <w:t>].</w:t>
        </w:r>
      </w:ins>
    </w:p>
    <w:p w:rsidR="00FF13DF" w:rsidRPr="004B3155" w:rsidRDefault="00FF13DF" w:rsidP="00FF13DF">
      <w:pPr>
        <w:rPr>
          <w:ins w:id="260" w:author="Sumant Tambe" w:date="2012-12-06T15:22:00Z"/>
        </w:rPr>
      </w:pPr>
    </w:p>
    <w:p w:rsidR="00FF13DF" w:rsidRDefault="00FF13DF" w:rsidP="00FF13DF">
      <w:pPr>
        <w:rPr>
          <w:ins w:id="261" w:author="Sumant Tambe" w:date="2012-12-06T15:22:00Z"/>
        </w:rPr>
      </w:pPr>
      <w:ins w:id="262" w:author="Sumant Tambe" w:date="2012-12-06T15:22:00Z">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w:t>
        </w:r>
        <w:proofErr w:type="spellStart"/>
        <w:r w:rsidRPr="004B3155">
          <w:t>XTypes</w:t>
        </w:r>
        <w:proofErr w:type="spellEnd"/>
        <w:r w:rsidRPr="004B3155">
          <w:t>] (which in turn is defined in terms of an IDL</w:t>
        </w:r>
        <w:r>
          <w:t>-</w:t>
        </w:r>
        <w:r w:rsidRPr="004B3155">
          <w:t>to-</w:t>
        </w:r>
        <w:r>
          <w:t xml:space="preserve">Java </w:t>
        </w:r>
        <w:r w:rsidRPr="004B3155">
          <w:t>mapping</w:t>
        </w:r>
        <w:r>
          <w:t xml:space="preserve"> [Java-MAP]</w:t>
        </w:r>
        <w:r w:rsidRPr="004B3155">
          <w:t>).</w:t>
        </w:r>
        <w:r>
          <w:t>] Unquote</w:t>
        </w:r>
      </w:ins>
    </w:p>
    <w:p w:rsidR="00FF13DF" w:rsidRPr="00FF13DF" w:rsidRDefault="00FF13DF" w:rsidP="00F54939">
      <w:pPr>
        <w:pStyle w:val="BodyText"/>
        <w:rPr>
          <w:ins w:id="263" w:author="Sumant Tambe" w:date="2012-12-06T15:22:00Z"/>
          <w:b/>
          <w:rPrChange w:id="264" w:author="Sumant Tambe" w:date="2012-12-06T15:23:00Z">
            <w:rPr>
              <w:ins w:id="265" w:author="Sumant Tambe" w:date="2012-12-06T15:22:00Z"/>
            </w:rPr>
          </w:rPrChange>
        </w:rPr>
      </w:pPr>
      <w:ins w:id="266" w:author="Sumant Tambe" w:date="2012-12-06T15:23:00Z">
        <w:r w:rsidRPr="00FF13DF">
          <w:rPr>
            <w:b/>
            <w:rPrChange w:id="267" w:author="Sumant Tambe" w:date="2012-12-06T15:23:00Z">
              <w:rPr/>
            </w:rPrChange>
          </w:rPr>
          <w:t>Discussion:</w:t>
        </w:r>
      </w:ins>
    </w:p>
    <w:p w:rsidR="00F54939" w:rsidRDefault="008E78B0" w:rsidP="00F54939">
      <w:pPr>
        <w:pStyle w:val="BodyText"/>
      </w:pPr>
      <w:r>
        <w:t xml:space="preserve">The DDS Java PSM API has been revised to reflect the latest revision of </w:t>
      </w:r>
      <w:proofErr w:type="spellStart"/>
      <w:r>
        <w:t>XTypes</w:t>
      </w:r>
      <w:proofErr w:type="spellEnd"/>
      <w:r>
        <w:t xml:space="preserve">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rPr>
          <w:ins w:id="268" w:author="Sumant Tambe" w:date="2012-12-06T16:02:00Z"/>
          <w:rStyle w:val="Hyperlink"/>
        </w:rPr>
      </w:pPr>
      <w:r>
        <w:t>Change-set for dynamic type</w:t>
      </w:r>
      <w:r w:rsidR="00C55C17">
        <w:t>:</w:t>
      </w:r>
      <w:r w:rsidR="00FC37F0">
        <w:t xml:space="preserve"> </w:t>
      </w:r>
      <w:hyperlink r:id="rId28" w:history="1">
        <w:r w:rsidR="00C55C17">
          <w:rPr>
            <w:rStyle w:val="Hyperlink"/>
          </w:rPr>
          <w:t>https://code.google.com/p/datadistrib4j/source/detail?r=206</w:t>
        </w:r>
      </w:hyperlink>
    </w:p>
    <w:p w:rsidR="00337E39" w:rsidRDefault="00337E39" w:rsidP="00F54939">
      <w:pPr>
        <w:pStyle w:val="BodyText"/>
      </w:pPr>
      <w:ins w:id="269" w:author="Sumant Tambe" w:date="2012-12-06T16:02:00Z">
        <w:r>
          <w:rPr>
            <w:rStyle w:val="Hyperlink"/>
          </w:rPr>
          <w:t xml:space="preserve">The change-sets are also available in diff_omg_issue_17303.txt in </w:t>
        </w:r>
        <w:proofErr w:type="spellStart"/>
        <w:r>
          <w:rPr>
            <w:rStyle w:val="Hyperlink"/>
          </w:rPr>
          <w:t>ptc</w:t>
        </w:r>
        <w:proofErr w:type="spellEnd"/>
        <w:r>
          <w:rPr>
            <w:rStyle w:val="Hyperlink"/>
          </w:rPr>
          <w:t>/2012-12-08 (issue_diffs.zip)</w:t>
        </w:r>
      </w:ins>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270" w:name="_Toc342573707"/>
      <w:r>
        <w:lastRenderedPageBreak/>
        <w:t xml:space="preserve">OMG Issue No: </w:t>
      </w:r>
      <w:r w:rsidRPr="001070B8">
        <w:t>1</w:t>
      </w:r>
      <w:r>
        <w:t>7304</w:t>
      </w:r>
      <w:bookmarkEnd w:id="270"/>
      <w:r w:rsidRPr="001070B8">
        <w:t xml:space="preserve"> </w:t>
      </w:r>
    </w:p>
    <w:p w:rsidR="00252930" w:rsidRDefault="00252930" w:rsidP="00252930">
      <w:pPr>
        <w:pStyle w:val="OMGTitle"/>
      </w:pPr>
      <w:bookmarkStart w:id="271" w:name="_Toc342573708"/>
      <w:r w:rsidRPr="00FB1A1D">
        <w:t>Title</w:t>
      </w:r>
      <w:r>
        <w:t>:</w:t>
      </w:r>
      <w:r>
        <w:tab/>
      </w:r>
      <w:r w:rsidRPr="009D2981">
        <w:t xml:space="preserve">Improve compile-time type safety of </w:t>
      </w:r>
      <w:proofErr w:type="spellStart"/>
      <w:r w:rsidRPr="009D2981">
        <w:t>EntityQos</w:t>
      </w:r>
      <w:bookmarkEnd w:id="271"/>
      <w:proofErr w:type="spellEnd"/>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 xml:space="preserve">The </w:t>
      </w:r>
      <w:proofErr w:type="spellStart"/>
      <w:r>
        <w:t>EntityQos</w:t>
      </w:r>
      <w:proofErr w:type="spellEnd"/>
      <w:r>
        <w:t xml:space="preserve"> interface implements </w:t>
      </w:r>
      <w:proofErr w:type="spellStart"/>
      <w:r>
        <w:t>java.util.Map</w:t>
      </w:r>
      <w:proofErr w:type="spellEnd"/>
      <w:r>
        <w:t>.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Default="00024BEE" w:rsidP="00187CA6">
      <w:pPr>
        <w:pStyle w:val="BodyText"/>
        <w:rPr>
          <w:ins w:id="272" w:author="Sumant Tambe" w:date="2012-12-06T16:08:00Z"/>
        </w:rPr>
      </w:pPr>
      <w:r>
        <w:t>This issue requires no changes in the specification document.</w:t>
      </w:r>
    </w:p>
    <w:p w:rsidR="00A30878" w:rsidRPr="00A30878" w:rsidRDefault="00A30878" w:rsidP="00187CA6">
      <w:pPr>
        <w:pStyle w:val="BodyText"/>
        <w:rPr>
          <w:b/>
          <w:rPrChange w:id="273" w:author="Sumant Tambe" w:date="2012-12-06T16:08:00Z">
            <w:rPr/>
          </w:rPrChange>
        </w:rPr>
      </w:pPr>
      <w:ins w:id="274" w:author="Sumant Tambe" w:date="2012-12-06T16:08:00Z">
        <w:r w:rsidRPr="00A30878">
          <w:rPr>
            <w:b/>
            <w:rPrChange w:id="275" w:author="Sumant Tambe" w:date="2012-12-06T16:08:00Z">
              <w:rPr/>
            </w:rPrChange>
          </w:rPr>
          <w:t>Discussion:</w:t>
        </w:r>
      </w:ins>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 xml:space="preserve">These changes are also available in </w:t>
      </w:r>
      <w:del w:id="276" w:author="Sumant Tambe" w:date="2012-12-06T16:05:00Z">
        <w:r w:rsidRPr="003B66BF" w:rsidDel="00E41D9D">
          <w:delText xml:space="preserve">the attached </w:delText>
        </w:r>
      </w:del>
      <w:r w:rsidRPr="003B66BF">
        <w:t>file diff_omg_issue_1</w:t>
      </w:r>
      <w:r>
        <w:t>7304</w:t>
      </w:r>
      <w:r w:rsidRPr="003B66BF">
        <w:t>.txt</w:t>
      </w:r>
      <w:ins w:id="277" w:author="Sumant Tambe" w:date="2012-12-06T16:05:00Z">
        <w:r w:rsidR="00E41D9D">
          <w:t xml:space="preserve"> in </w:t>
        </w:r>
        <w:proofErr w:type="spellStart"/>
        <w:r w:rsidR="00E41D9D">
          <w:t>ptc</w:t>
        </w:r>
        <w:proofErr w:type="spellEnd"/>
        <w:r w:rsidR="00E41D9D">
          <w:t>/2012-12-08 (issue_diffs.zip)</w:t>
        </w:r>
      </w:ins>
      <w:del w:id="278" w:author="Sumant Tambe" w:date="2012-12-06T16:05:00Z">
        <w:r w:rsidRPr="003B66BF" w:rsidDel="00E41D9D">
          <w:delText>.</w:delText>
        </w:r>
      </w:del>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279" w:name="_Toc342573709"/>
      <w:r>
        <w:lastRenderedPageBreak/>
        <w:t xml:space="preserve">OMG Issue No: </w:t>
      </w:r>
      <w:r w:rsidRPr="001070B8">
        <w:t>1</w:t>
      </w:r>
      <w:r>
        <w:t>7415</w:t>
      </w:r>
      <w:bookmarkEnd w:id="279"/>
      <w:r w:rsidRPr="001070B8">
        <w:t xml:space="preserve"> </w:t>
      </w:r>
    </w:p>
    <w:p w:rsidR="001B7AED" w:rsidRDefault="001B7AED" w:rsidP="001B7AED">
      <w:pPr>
        <w:pStyle w:val="OMGTitle"/>
      </w:pPr>
      <w:bookmarkStart w:id="280" w:name="_Toc342573710"/>
      <w:r w:rsidRPr="00FB1A1D">
        <w:t>Title</w:t>
      </w:r>
      <w:r>
        <w:t>:</w:t>
      </w:r>
      <w:r>
        <w:tab/>
      </w:r>
      <w:r w:rsidRPr="001B7AED">
        <w:t xml:space="preserve">Implement </w:t>
      </w:r>
      <w:proofErr w:type="spellStart"/>
      <w:r w:rsidRPr="001B7AED">
        <w:t>java.io.Closeable</w:t>
      </w:r>
      <w:proofErr w:type="spellEnd"/>
      <w:r w:rsidRPr="001B7AED">
        <w:t xml:space="preserve"> in </w:t>
      </w:r>
      <w:proofErr w:type="spellStart"/>
      <w:r w:rsidRPr="001B7AED">
        <w:t>Sample.Iterator</w:t>
      </w:r>
      <w:bookmarkEnd w:id="280"/>
      <w:proofErr w:type="spellEnd"/>
    </w:p>
    <w:p w:rsidR="001B7AED" w:rsidRDefault="001B7AED" w:rsidP="001B7AED">
      <w:pPr>
        <w:pStyle w:val="OMGSource"/>
      </w:pPr>
      <w:r w:rsidRPr="00FB1A1D">
        <w:t>Source</w:t>
      </w:r>
      <w:r>
        <w:t>:</w:t>
      </w:r>
    </w:p>
    <w:p w:rsidR="001B7AED" w:rsidRDefault="001B7AED" w:rsidP="001B7AED">
      <w:pPr>
        <w:pStyle w:val="BodyText"/>
      </w:pPr>
      <w:r w:rsidRPr="001B7AED">
        <w:t xml:space="preserve">Real-Time Innovations (Mr. Sumant Tambe, </w:t>
      </w:r>
      <w:proofErr w:type="spellStart"/>
      <w:proofErr w:type="gramStart"/>
      <w:r w:rsidRPr="001B7AED">
        <w:t>sumant</w:t>
      </w:r>
      <w:proofErr w:type="spellEnd"/>
      <w:r w:rsidRPr="001B7AED">
        <w:t>(</w:t>
      </w:r>
      <w:proofErr w:type="gramEnd"/>
      <w:r w:rsidRPr="001B7AED">
        <w: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 xml:space="preserve">Java 7 has a try-with-resources construct that allows a </w:t>
      </w:r>
      <w:proofErr w:type="gramStart"/>
      <w:r w:rsidRPr="001B7AED">
        <w:t>close(</w:t>
      </w:r>
      <w:proofErr w:type="gramEnd"/>
      <w:r w:rsidRPr="001B7AED">
        <w:t xml:space="preserve">) method to be called automatically when a certain code block ends. Java PSM can support this construct with sample loans in a way that's backwards compatible with Java 5. All we have to do is to rename the </w:t>
      </w:r>
      <w:proofErr w:type="spellStart"/>
      <w:proofErr w:type="gramStart"/>
      <w:r w:rsidRPr="001B7AED">
        <w:t>Sample.Iterator.returnLoan</w:t>
      </w:r>
      <w:proofErr w:type="spellEnd"/>
      <w:r w:rsidRPr="001B7AED">
        <w:t>(</w:t>
      </w:r>
      <w:proofErr w:type="gramEnd"/>
      <w:r w:rsidRPr="001B7AED">
        <w:t xml:space="preserve">) method to close() and make </w:t>
      </w:r>
      <w:proofErr w:type="spellStart"/>
      <w:r w:rsidRPr="001B7AED">
        <w:t>Sample.Iterator</w:t>
      </w:r>
      <w:proofErr w:type="spellEnd"/>
      <w:r w:rsidRPr="001B7AED">
        <w:t xml:space="preserve"> implement the interface </w:t>
      </w:r>
      <w:proofErr w:type="spellStart"/>
      <w:r w:rsidRPr="001B7AED">
        <w:t>java.io.Closeable</w:t>
      </w:r>
      <w:proofErr w:type="spellEnd"/>
      <w:r w:rsidRPr="001B7AED">
        <w:t xml:space="preserve">. Note:  </w:t>
      </w:r>
      <w:proofErr w:type="spellStart"/>
      <w:r w:rsidRPr="001B7AED">
        <w:t>java.lang.AutoCloseable</w:t>
      </w:r>
      <w:proofErr w:type="spellEnd"/>
      <w:r w:rsidRPr="001B7AED">
        <w:t xml:space="preserv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proofErr w:type="spellStart"/>
      <w:r w:rsidR="00E04F4C">
        <w:t>Sample.Iterator</w:t>
      </w:r>
      <w:proofErr w:type="spellEnd"/>
      <w:r w:rsidR="00E04F4C">
        <w:t xml:space="preserve"> </w:t>
      </w:r>
      <w:r>
        <w:t xml:space="preserve">from </w:t>
      </w:r>
      <w:proofErr w:type="spellStart"/>
      <w:r>
        <w:t>Java.io.Closeable</w:t>
      </w:r>
      <w:proofErr w:type="spellEnd"/>
      <w:r w:rsidR="00475AFC">
        <w:t xml:space="preserve"> and </w:t>
      </w:r>
      <w:r w:rsidR="00475AFC" w:rsidRPr="00475AFC">
        <w:t xml:space="preserve">rename the </w:t>
      </w:r>
      <w:proofErr w:type="spellStart"/>
      <w:proofErr w:type="gramStart"/>
      <w:r w:rsidR="00475AFC" w:rsidRPr="00475AFC">
        <w:t>Sample.Iterator.returnLoan</w:t>
      </w:r>
      <w:proofErr w:type="spellEnd"/>
      <w:r w:rsidR="00475AFC" w:rsidRPr="00475AFC">
        <w:t>(</w:t>
      </w:r>
      <w:proofErr w:type="gramEnd"/>
      <w:r w:rsidR="00475AFC" w:rsidRPr="00475AFC">
        <w:t>) method to close()</w:t>
      </w:r>
    </w:p>
    <w:p w:rsidR="001B7AED" w:rsidRDefault="001B7AED" w:rsidP="001B7AED">
      <w:pPr>
        <w:pStyle w:val="OMGRevisedText"/>
      </w:pPr>
      <w:r w:rsidRPr="00081DCC">
        <w:t>Revised Text:</w:t>
      </w:r>
    </w:p>
    <w:p w:rsidR="00032021" w:rsidRDefault="00C45E22" w:rsidP="002579A0">
      <w:pPr>
        <w:pStyle w:val="BodyText"/>
        <w:rPr>
          <w:ins w:id="281" w:author="Sumant Tambe" w:date="2012-12-06T16:08:00Z"/>
        </w:rPr>
      </w:pPr>
      <w:r>
        <w:t xml:space="preserve">Section 7.6.3 describes </w:t>
      </w:r>
      <w:r w:rsidR="00B807CF">
        <w:t xml:space="preserve">the role of </w:t>
      </w:r>
      <w:proofErr w:type="spellStart"/>
      <w:r w:rsidR="00B807CF">
        <w:t>java.io.Closeable</w:t>
      </w:r>
      <w:proofErr w:type="spellEnd"/>
      <w:r w:rsidR="00B807CF">
        <w:t xml:space="preserve">. </w:t>
      </w:r>
      <w:ins w:id="282" w:author="Sumant Tambe" w:date="2012-12-06T16:06:00Z">
        <w:r w:rsidR="00032021">
          <w:t>Specifically, the following sentence was added: quote [</w:t>
        </w:r>
        <w:r w:rsidR="00032021" w:rsidRPr="007C7419">
          <w:t xml:space="preserve">Moreover, the iterator implements the </w:t>
        </w:r>
        <w:proofErr w:type="spellStart"/>
        <w:r w:rsidR="00032021" w:rsidRPr="007C7419">
          <w:t>Java.io.Closeable</w:t>
        </w:r>
        <w:proofErr w:type="spellEnd"/>
        <w:r w:rsidR="00032021" w:rsidRPr="007C7419">
          <w:t xml:space="preserve"> interface so that try-with-resources construct can be used in Java </w:t>
        </w:r>
        <w:proofErr w:type="gramStart"/>
        <w:r w:rsidR="00032021" w:rsidRPr="007C7419">
          <w:t>7</w:t>
        </w:r>
        <w:r w:rsidR="00032021">
          <w:t xml:space="preserve"> ]unquote</w:t>
        </w:r>
        <w:proofErr w:type="gramEnd"/>
        <w:r w:rsidR="00032021">
          <w:t>.</w:t>
        </w:r>
      </w:ins>
    </w:p>
    <w:p w:rsidR="007F5558" w:rsidRPr="007F5558" w:rsidRDefault="007F5558" w:rsidP="002579A0">
      <w:pPr>
        <w:pStyle w:val="BodyText"/>
        <w:rPr>
          <w:ins w:id="283" w:author="Sumant Tambe" w:date="2012-12-06T16:06:00Z"/>
          <w:b/>
          <w:rPrChange w:id="284" w:author="Sumant Tambe" w:date="2012-12-06T16:08:00Z">
            <w:rPr>
              <w:ins w:id="285" w:author="Sumant Tambe" w:date="2012-12-06T16:06:00Z"/>
            </w:rPr>
          </w:rPrChange>
        </w:rPr>
      </w:pPr>
      <w:ins w:id="286" w:author="Sumant Tambe" w:date="2012-12-06T16:08:00Z">
        <w:r w:rsidRPr="007F5558">
          <w:rPr>
            <w:b/>
            <w:rPrChange w:id="287" w:author="Sumant Tambe" w:date="2012-12-06T16:08:00Z">
              <w:rPr/>
            </w:rPrChange>
          </w:rPr>
          <w:t>Discussion:</w:t>
        </w:r>
      </w:ins>
    </w:p>
    <w:p w:rsidR="002579A0" w:rsidRPr="002579A0" w:rsidRDefault="00B807CF" w:rsidP="002579A0">
      <w:pPr>
        <w:pStyle w:val="BodyText"/>
      </w:pPr>
      <w:r>
        <w:t xml:space="preserve">The </w:t>
      </w:r>
      <w:proofErr w:type="spellStart"/>
      <w:r>
        <w:t>DataReader.</w:t>
      </w:r>
      <w:r w:rsidR="002579A0">
        <w:t>returnLoan</w:t>
      </w:r>
      <w:proofErr w:type="spellEnd"/>
      <w:r w:rsidR="002579A0">
        <w:t xml:space="preserve"> </w:t>
      </w:r>
      <w:r>
        <w:t xml:space="preserve">method </w:t>
      </w:r>
      <w:r w:rsidR="002579A0">
        <w:t xml:space="preserve">has been renamed as </w:t>
      </w:r>
      <w:proofErr w:type="spellStart"/>
      <w:r>
        <w:t>DataReader.</w:t>
      </w:r>
      <w:r w:rsidR="002579A0">
        <w:t>close</w:t>
      </w:r>
      <w:proofErr w:type="spellEnd"/>
      <w:r w:rsidR="002579A0">
        <w:t>.</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 xml:space="preserve">These changes are also available in </w:t>
      </w:r>
      <w:del w:id="288" w:author="Sumant Tambe" w:date="2012-12-06T16:07:00Z">
        <w:r w:rsidRPr="003B66BF" w:rsidDel="00032021">
          <w:delText xml:space="preserve">the attached </w:delText>
        </w:r>
      </w:del>
      <w:r w:rsidRPr="003B66BF">
        <w:t>file diff_omg_issue_1</w:t>
      </w:r>
      <w:r>
        <w:t>7</w:t>
      </w:r>
      <w:r w:rsidR="00401691">
        <w:t>415</w:t>
      </w:r>
      <w:r w:rsidRPr="003B66BF">
        <w:t>.txt</w:t>
      </w:r>
      <w:ins w:id="289" w:author="Sumant Tambe" w:date="2012-12-06T16:06:00Z">
        <w:r w:rsidR="00032021">
          <w:t xml:space="preserve"> in </w:t>
        </w:r>
      </w:ins>
      <w:proofErr w:type="spellStart"/>
      <w:ins w:id="290" w:author="Sumant Tambe" w:date="2012-12-06T16:07:00Z">
        <w:r w:rsidR="00032021">
          <w:t>ptc</w:t>
        </w:r>
        <w:proofErr w:type="spellEnd"/>
        <w:r w:rsidR="00032021">
          <w:t>/2012-12-08 (issue_diffs.zip)</w:t>
        </w:r>
      </w:ins>
      <w:del w:id="291" w:author="Sumant Tambe" w:date="2012-12-06T16:06:00Z">
        <w:r w:rsidRPr="003B66BF" w:rsidDel="00032021">
          <w:delText>.</w:delText>
        </w:r>
      </w:del>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292" w:name="_Toc342573711"/>
      <w:r>
        <w:lastRenderedPageBreak/>
        <w:t xml:space="preserve">OMG Issue No: </w:t>
      </w:r>
      <w:r w:rsidRPr="001070B8">
        <w:t>1</w:t>
      </w:r>
      <w:r w:rsidR="00FC388B">
        <w:t>8285</w:t>
      </w:r>
      <w:bookmarkEnd w:id="292"/>
      <w:r w:rsidRPr="001070B8">
        <w:t xml:space="preserve"> </w:t>
      </w:r>
    </w:p>
    <w:p w:rsidR="00681986" w:rsidRDefault="00681986" w:rsidP="00681986">
      <w:pPr>
        <w:pStyle w:val="OMGTitle"/>
      </w:pPr>
      <w:bookmarkStart w:id="293" w:name="_Toc342573712"/>
      <w:r w:rsidRPr="00FB1A1D">
        <w:t>Title</w:t>
      </w:r>
      <w:r>
        <w:t>:</w:t>
      </w:r>
      <w:r>
        <w:tab/>
        <w:t>Redundant</w:t>
      </w:r>
      <w:r w:rsidRPr="0076069B">
        <w:t xml:space="preserve"> "</w:t>
      </w:r>
      <w:proofErr w:type="spellStart"/>
      <w:r w:rsidRPr="0076069B">
        <w:t>QoSPolicy</w:t>
      </w:r>
      <w:proofErr w:type="spellEnd"/>
      <w:r w:rsidRPr="0076069B">
        <w:t>" Suffix on Policy Types</w:t>
      </w:r>
      <w:r w:rsidRPr="00F31C5A">
        <w:t>.</w:t>
      </w:r>
      <w:bookmarkEnd w:id="293"/>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w:t>
      </w:r>
      <w:proofErr w:type="spellStart"/>
      <w:r>
        <w:t>dds</w:t>
      </w:r>
      <w:proofErr w:type="spellEnd"/>
      <w:r>
        <w:t>-</w:t>
      </w:r>
      <w:proofErr w:type="spellStart"/>
      <w:r>
        <w:t>psm</w:t>
      </w:r>
      <w:proofErr w:type="spellEnd"/>
      <w:r>
        <w:t>-java uses a superfluous "</w:t>
      </w:r>
      <w:proofErr w:type="spellStart"/>
      <w:r>
        <w:t>QoSPolicy</w:t>
      </w:r>
      <w:proofErr w:type="spellEnd"/>
      <w:r>
        <w:t xml:space="preserve">"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w:t>
      </w:r>
      <w:proofErr w:type="spellStart"/>
      <w:r w:rsidRPr="00681986">
        <w:t>QosPolicy</w:t>
      </w:r>
      <w:proofErr w:type="spellEnd"/>
      <w:r w:rsidRPr="00681986">
        <w:t>" suffix.</w:t>
      </w:r>
    </w:p>
    <w:p w:rsidR="00681986" w:rsidRDefault="00681986" w:rsidP="00681986">
      <w:pPr>
        <w:pStyle w:val="OMGRevisedText"/>
      </w:pPr>
      <w:r w:rsidRPr="00081DCC">
        <w:t>Revised Text:</w:t>
      </w:r>
    </w:p>
    <w:p w:rsidR="00562246" w:rsidRDefault="00562246" w:rsidP="00681986">
      <w:pPr>
        <w:pStyle w:val="BodyText"/>
        <w:rPr>
          <w:ins w:id="294" w:author="Sumant Tambe" w:date="2012-12-06T16:07:00Z"/>
        </w:rPr>
      </w:pPr>
      <w:r>
        <w:t>This issue requires no changes to the specification document.</w:t>
      </w:r>
    </w:p>
    <w:p w:rsidR="00523484" w:rsidRPr="00523484" w:rsidRDefault="00523484" w:rsidP="00681986">
      <w:pPr>
        <w:pStyle w:val="BodyText"/>
        <w:rPr>
          <w:b/>
          <w:rPrChange w:id="295" w:author="Sumant Tambe" w:date="2012-12-06T16:07:00Z">
            <w:rPr/>
          </w:rPrChange>
        </w:rPr>
      </w:pPr>
      <w:ins w:id="296" w:author="Sumant Tambe" w:date="2012-12-06T16:07:00Z">
        <w:r w:rsidRPr="00523484">
          <w:rPr>
            <w:b/>
            <w:rPrChange w:id="297" w:author="Sumant Tambe" w:date="2012-12-06T16:07:00Z">
              <w:rPr/>
            </w:rPrChange>
          </w:rPr>
          <w:t>Discussion:</w:t>
        </w:r>
      </w:ins>
    </w:p>
    <w:p w:rsidR="00681986" w:rsidRPr="00B3701A" w:rsidRDefault="00681986" w:rsidP="00681986">
      <w:pPr>
        <w:pStyle w:val="BodyText"/>
      </w:pPr>
      <w:proofErr w:type="gramStart"/>
      <w:r>
        <w:t>Removed “</w:t>
      </w:r>
      <w:proofErr w:type="spellStart"/>
      <w:r>
        <w:t>QosPolicy</w:t>
      </w:r>
      <w:proofErr w:type="spellEnd"/>
      <w:r>
        <w:t>” suffix.</w:t>
      </w:r>
      <w:proofErr w:type="gramEnd"/>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w:t>
      </w:r>
      <w:del w:id="298" w:author="Sumant Tambe" w:date="2012-12-06T16:07:00Z">
        <w:r w:rsidDel="0096311E">
          <w:delText xml:space="preserve">the attached </w:delText>
        </w:r>
      </w:del>
      <w:r>
        <w:t xml:space="preserve">file </w:t>
      </w:r>
      <w:r w:rsidRPr="00782C11">
        <w:t>diff_omg_issue_165</w:t>
      </w:r>
      <w:r>
        <w:t>30</w:t>
      </w:r>
      <w:r w:rsidRPr="00782C11">
        <w:t>.txt</w:t>
      </w:r>
      <w:ins w:id="299" w:author="Sumant Tambe" w:date="2012-12-06T16:07:00Z">
        <w:r w:rsidR="0096311E">
          <w:t xml:space="preserve"> in </w:t>
        </w:r>
        <w:proofErr w:type="spellStart"/>
        <w:r w:rsidR="0096311E">
          <w:t>ptc</w:t>
        </w:r>
        <w:proofErr w:type="spellEnd"/>
        <w:r w:rsidR="0096311E">
          <w:t>/2012-12-08 (issue_diffs.zip)</w:t>
        </w:r>
      </w:ins>
      <w:del w:id="300" w:author="Sumant Tambe" w:date="2012-12-06T16:07:00Z">
        <w:r w:rsidDel="0096311E">
          <w:delText>.</w:delText>
        </w:r>
      </w:del>
    </w:p>
    <w:p w:rsidR="00681986" w:rsidRDefault="00681986" w:rsidP="00681986">
      <w:pPr>
        <w:pStyle w:val="BodyText"/>
      </w:pPr>
      <w:r w:rsidRPr="00B3701A">
        <w:rPr>
          <w:b/>
        </w:rPr>
        <w:t>Proposed Disposition:</w:t>
      </w:r>
      <w:r>
        <w:t xml:space="preserve"> Resolved</w:t>
      </w:r>
    </w:p>
    <w:p w:rsidR="00A014F8" w:rsidRPr="000655A5" w:rsidRDefault="00A014F8" w:rsidP="000655A5">
      <w:pPr>
        <w:rPr>
          <w:rFonts w:ascii="Arial" w:hAnsi="Arial" w:cs="Arial"/>
          <w:sz w:val="22"/>
        </w:rPr>
      </w:pPr>
      <w:r w:rsidRPr="000655A5">
        <w:rPr>
          <w:rFonts w:ascii="Arial" w:hAnsi="Arial" w:cs="Arial"/>
          <w:b/>
        </w:rPr>
        <w:t>Disposition:</w:t>
      </w:r>
      <w:r w:rsidRPr="000655A5">
        <w:rPr>
          <w:rFonts w:ascii="Arial" w:hAnsi="Arial" w:cs="Arial"/>
          <w:sz w:val="22"/>
        </w:rPr>
        <w:t xml:space="preserve"> </w:t>
      </w:r>
      <w:r w:rsidR="00BD78DE" w:rsidRPr="000655A5">
        <w:rPr>
          <w:rFonts w:ascii="Arial" w:hAnsi="Arial" w:cs="Arial"/>
          <w:sz w:val="22"/>
        </w:rPr>
        <w:t>Resolved</w:t>
      </w:r>
    </w:p>
    <w:p w:rsidR="00096DA3" w:rsidRDefault="00096DA3" w:rsidP="00096DA3">
      <w:pPr>
        <w:pStyle w:val="DispositionHeader"/>
      </w:pPr>
      <w:bookmarkStart w:id="301" w:name="_Toc342573713"/>
      <w:r>
        <w:lastRenderedPageBreak/>
        <w:t>Disposition: Deferred</w:t>
      </w:r>
      <w:bookmarkEnd w:id="46"/>
      <w:bookmarkEnd w:id="301"/>
    </w:p>
    <w:p w:rsidR="00593C4E" w:rsidRDefault="00096DA3" w:rsidP="00096DA3">
      <w:pPr>
        <w:pStyle w:val="DispositionHeader"/>
      </w:pPr>
      <w:bookmarkStart w:id="302" w:name="_Toc30934252"/>
      <w:bookmarkStart w:id="303" w:name="_Toc342573714"/>
      <w:r>
        <w:lastRenderedPageBreak/>
        <w:t>Disposition: Closed, no change</w:t>
      </w:r>
      <w:bookmarkStart w:id="304" w:name="_Toc30934255"/>
      <w:bookmarkEnd w:id="302"/>
      <w:bookmarkEnd w:id="303"/>
    </w:p>
    <w:p w:rsidR="00096DA3" w:rsidRDefault="00096DA3" w:rsidP="00096DA3">
      <w:pPr>
        <w:pStyle w:val="DispositionHeader"/>
      </w:pPr>
      <w:bookmarkStart w:id="305" w:name="_Toc342573715"/>
      <w:r>
        <w:lastRenderedPageBreak/>
        <w:t>Disposition: Duplicate/merged</w:t>
      </w:r>
      <w:bookmarkEnd w:id="304"/>
      <w:bookmarkEnd w:id="305"/>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FC3" w:rsidRDefault="00EC5FC3">
      <w:r>
        <w:separator/>
      </w:r>
    </w:p>
  </w:endnote>
  <w:endnote w:type="continuationSeparator" w:id="0">
    <w:p w:rsidR="00EC5FC3" w:rsidRDefault="00EC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A83" w:rsidRDefault="00613A83"/>
  <w:tbl>
    <w:tblPr>
      <w:tblW w:w="0" w:type="auto"/>
      <w:tblBorders>
        <w:top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Pr="001B4E3E" w:rsidRDefault="00613A83"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4428" w:type="dxa"/>
        </w:tcPr>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p w:rsidR="00613A83" w:rsidRDefault="00613A83">
          <w:pPr>
            <w:pStyle w:val="Footer"/>
            <w:jc w:val="right"/>
            <w:rPr>
              <w:rFonts w:ascii="Arial" w:hAnsi="Arial"/>
              <w:sz w:val="20"/>
            </w:rPr>
          </w:pPr>
        </w:p>
      </w:tc>
    </w:tr>
  </w:tbl>
  <w:p w:rsidR="00613A83" w:rsidRDefault="00613A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Default="00613A83">
          <w:pPr>
            <w:pStyle w:val="Footer"/>
            <w:ind w:right="360"/>
          </w:pPr>
          <w:r>
            <w:fldChar w:fldCharType="begin"/>
          </w:r>
          <w:r>
            <w:instrText xml:space="preserve"> DATE \@ "M/d/yy" </w:instrText>
          </w:r>
          <w:r>
            <w:fldChar w:fldCharType="separate"/>
          </w:r>
          <w:ins w:id="30" w:author="Sumant Tambe" w:date="2012-12-05T17:03:00Z">
            <w:r>
              <w:rPr>
                <w:noProof/>
              </w:rPr>
              <w:t>12/5/12</w:t>
            </w:r>
          </w:ins>
          <w:del w:id="31" w:author="Sumant Tambe" w:date="2012-12-05T17:03:00Z">
            <w:r w:rsidDel="00BD78DE">
              <w:rPr>
                <w:noProof/>
              </w:rPr>
              <w:delText>12/4/12</w:delText>
            </w:r>
          </w:del>
          <w:r>
            <w:rPr>
              <w:noProof/>
            </w:rPr>
            <w:fldChar w:fldCharType="end"/>
          </w:r>
        </w:p>
      </w:tc>
      <w:tc>
        <w:tcPr>
          <w:tcW w:w="3528" w:type="dxa"/>
        </w:tcPr>
        <w:p w:rsidR="00613A83" w:rsidRDefault="00613A83">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613A83" w:rsidRDefault="00613A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613A83">
      <w:tc>
        <w:tcPr>
          <w:tcW w:w="5328" w:type="dxa"/>
        </w:tcPr>
        <w:p w:rsidR="00613A83" w:rsidRPr="001B4E3E" w:rsidRDefault="00613A83" w:rsidP="00B154F6">
          <w:pPr>
            <w:pStyle w:val="Footer"/>
            <w:ind w:right="360"/>
            <w:rPr>
              <w:rFonts w:ascii="Arial" w:hAnsi="Arial"/>
              <w:sz w:val="20"/>
            </w:rPr>
          </w:pPr>
          <w:r w:rsidRPr="001B4E3E">
            <w:rPr>
              <w:rFonts w:ascii="Arial" w:hAnsi="Arial"/>
              <w:sz w:val="20"/>
            </w:rPr>
            <w:t xml:space="preserve">Document </w:t>
          </w:r>
          <w:proofErr w:type="spellStart"/>
          <w:r w:rsidRPr="001B4E3E">
            <w:rPr>
              <w:rFonts w:ascii="Arial" w:hAnsi="Arial"/>
              <w:sz w:val="20"/>
            </w:rPr>
            <w:t>ptc</w:t>
          </w:r>
          <w:proofErr w:type="spellEnd"/>
          <w:r w:rsidRPr="001B4E3E">
            <w:rPr>
              <w:rFonts w:ascii="Arial" w:hAnsi="Arial"/>
              <w:sz w:val="20"/>
            </w:rPr>
            <w:t>/</w:t>
          </w:r>
          <w:r>
            <w:rPr>
              <w:rFonts w:ascii="Arial" w:hAnsi="Arial"/>
              <w:sz w:val="20"/>
            </w:rPr>
            <w:t>2011-10-05</w:t>
          </w:r>
        </w:p>
      </w:tc>
      <w:tc>
        <w:tcPr>
          <w:tcW w:w="3528" w:type="dxa"/>
        </w:tcPr>
        <w:p w:rsidR="00613A83" w:rsidRDefault="00613A83">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CA4F8D">
            <w:rPr>
              <w:rStyle w:val="PageNumber"/>
              <w:rFonts w:ascii="Arial" w:hAnsi="Arial"/>
              <w:noProof/>
              <w:sz w:val="20"/>
            </w:rPr>
            <w:t>7</w:t>
          </w:r>
          <w:r>
            <w:rPr>
              <w:rStyle w:val="PageNumber"/>
              <w:rFonts w:ascii="Arial" w:hAnsi="Arial"/>
              <w:sz w:val="20"/>
            </w:rPr>
            <w:fldChar w:fldCharType="end"/>
          </w:r>
          <w:r>
            <w:rPr>
              <w:rFonts w:ascii="Arial" w:hAnsi="Arial"/>
            </w:rPr>
            <w:t xml:space="preserve"> </w:t>
          </w:r>
        </w:p>
      </w:tc>
    </w:tr>
  </w:tbl>
  <w:p w:rsidR="00613A83" w:rsidRDefault="00613A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FC3" w:rsidRDefault="00EC5FC3">
      <w:r>
        <w:separator/>
      </w:r>
    </w:p>
  </w:footnote>
  <w:footnote w:type="continuationSeparator" w:id="0">
    <w:p w:rsidR="00EC5FC3" w:rsidRDefault="00EC5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Object Management Group</w:t>
          </w:r>
        </w:p>
      </w:tc>
      <w:tc>
        <w:tcPr>
          <w:tcW w:w="4428" w:type="dxa"/>
        </w:tcPr>
        <w:p w:rsidR="00613A83" w:rsidRDefault="00613A83" w:rsidP="00096DA3">
          <w:pPr>
            <w:pStyle w:val="Header"/>
            <w:jc w:val="right"/>
            <w:rPr>
              <w:rFonts w:ascii="Arial" w:hAnsi="Arial"/>
              <w:sz w:val="20"/>
            </w:rPr>
          </w:pPr>
          <w:r>
            <w:rPr>
              <w:rFonts w:ascii="Arial" w:hAnsi="Arial"/>
              <w:sz w:val="20"/>
            </w:rPr>
            <w:t>Final FTF Report</w:t>
          </w:r>
        </w:p>
      </w:tc>
    </w:tr>
  </w:tbl>
  <w:p w:rsidR="00613A83" w:rsidRDefault="00613A83">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613A83">
      <w:tc>
        <w:tcPr>
          <w:tcW w:w="4428" w:type="dxa"/>
        </w:tcPr>
        <w:p w:rsidR="00613A83" w:rsidRDefault="00613A83">
          <w:pPr>
            <w:pStyle w:val="Header"/>
            <w:rPr>
              <w:rFonts w:ascii="Arial" w:hAnsi="Arial"/>
              <w:sz w:val="20"/>
            </w:rPr>
          </w:pPr>
          <w:r>
            <w:rPr>
              <w:rFonts w:ascii="Arial" w:hAnsi="Arial"/>
              <w:sz w:val="20"/>
            </w:rPr>
            <w:t>Java 5 Language PSM for DDS</w:t>
          </w:r>
        </w:p>
        <w:p w:rsidR="00613A83" w:rsidRDefault="00613A83">
          <w:pPr>
            <w:pStyle w:val="Header"/>
            <w:rPr>
              <w:rFonts w:ascii="Arial" w:hAnsi="Arial"/>
              <w:sz w:val="20"/>
            </w:rPr>
          </w:pPr>
        </w:p>
      </w:tc>
      <w:tc>
        <w:tcPr>
          <w:tcW w:w="4428" w:type="dxa"/>
        </w:tcPr>
        <w:p w:rsidR="00613A83" w:rsidRDefault="00613A83">
          <w:pPr>
            <w:pStyle w:val="Header"/>
            <w:jc w:val="right"/>
            <w:rPr>
              <w:rFonts w:ascii="Arial" w:hAnsi="Arial"/>
              <w:sz w:val="20"/>
            </w:rPr>
          </w:pPr>
          <w:r>
            <w:rPr>
              <w:rFonts w:ascii="Arial" w:hAnsi="Arial"/>
              <w:sz w:val="20"/>
            </w:rPr>
            <w:t>Final Report</w:t>
          </w:r>
        </w:p>
      </w:tc>
    </w:tr>
  </w:tbl>
  <w:p w:rsidR="00613A83" w:rsidRDefault="00613A83"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613A83">
      <w:tc>
        <w:tcPr>
          <w:tcW w:w="3528" w:type="dxa"/>
        </w:tcPr>
        <w:p w:rsidR="00613A83" w:rsidRPr="00A66DCD" w:rsidRDefault="00613A83">
          <w:pPr>
            <w:pStyle w:val="Header"/>
            <w:rPr>
              <w:rFonts w:ascii="Arial" w:hAnsi="Arial"/>
              <w:sz w:val="20"/>
            </w:rPr>
          </w:pPr>
          <w:r>
            <w:rPr>
              <w:rFonts w:ascii="Arial" w:hAnsi="Arial"/>
              <w:sz w:val="20"/>
            </w:rPr>
            <w:t>Java 5 Language PSM for DDS</w:t>
          </w:r>
        </w:p>
      </w:tc>
      <w:tc>
        <w:tcPr>
          <w:tcW w:w="5220" w:type="dxa"/>
        </w:tcPr>
        <w:p w:rsidR="00613A83" w:rsidRDefault="00613A83">
          <w:pPr>
            <w:pStyle w:val="Header"/>
            <w:tabs>
              <w:tab w:val="clear" w:pos="4320"/>
              <w:tab w:val="left" w:pos="5454"/>
            </w:tabs>
            <w:ind w:left="72"/>
            <w:jc w:val="right"/>
            <w:rPr>
              <w:rFonts w:ascii="Arial" w:hAnsi="Arial"/>
              <w:sz w:val="20"/>
            </w:rPr>
          </w:pPr>
          <w:r>
            <w:rPr>
              <w:rFonts w:ascii="Arial" w:hAnsi="Arial"/>
              <w:sz w:val="20"/>
            </w:rPr>
            <w:t>Final Report</w:t>
          </w:r>
        </w:p>
        <w:p w:rsidR="00613A83" w:rsidRDefault="00613A83">
          <w:pPr>
            <w:pStyle w:val="Header"/>
            <w:tabs>
              <w:tab w:val="clear" w:pos="4320"/>
              <w:tab w:val="left" w:pos="5454"/>
            </w:tabs>
            <w:ind w:left="72"/>
            <w:jc w:val="right"/>
            <w:rPr>
              <w:rFonts w:ascii="Arial" w:hAnsi="Arial"/>
              <w:sz w:val="20"/>
            </w:rPr>
          </w:pPr>
        </w:p>
      </w:tc>
    </w:tr>
  </w:tbl>
  <w:p w:rsidR="00613A83" w:rsidRDefault="00613A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613A83">
      <w:tc>
        <w:tcPr>
          <w:tcW w:w="3978" w:type="dxa"/>
        </w:tcPr>
        <w:p w:rsidR="00613A83" w:rsidRDefault="00613A83">
          <w:pPr>
            <w:pStyle w:val="Header"/>
            <w:rPr>
              <w:rFonts w:ascii="Arial" w:hAnsi="Arial"/>
              <w:sz w:val="20"/>
            </w:rPr>
          </w:pPr>
          <w:r>
            <w:rPr>
              <w:rFonts w:ascii="Arial" w:hAnsi="Arial"/>
              <w:sz w:val="20"/>
            </w:rPr>
            <w:t>Java 5 Language PSM for DDS</w:t>
          </w:r>
        </w:p>
      </w:tc>
      <w:tc>
        <w:tcPr>
          <w:tcW w:w="4860" w:type="dxa"/>
        </w:tcPr>
        <w:p w:rsidR="00613A83" w:rsidRDefault="00613A83">
          <w:pPr>
            <w:pStyle w:val="Header"/>
            <w:tabs>
              <w:tab w:val="clear" w:pos="4320"/>
              <w:tab w:val="left" w:pos="5454"/>
            </w:tabs>
            <w:ind w:left="72"/>
            <w:jc w:val="right"/>
            <w:rPr>
              <w:rFonts w:ascii="Arial" w:hAnsi="Arial"/>
              <w:b/>
              <w:sz w:val="20"/>
            </w:rPr>
          </w:pPr>
          <w:fldSimple w:instr="STYLEREF &quot;Disposition Header&quot; \* MERGEFORMAT">
            <w:r w:rsidR="00CA4F8D">
              <w:rPr>
                <w:noProof/>
              </w:rPr>
              <w:t>Disposition: Resolved</w:t>
            </w:r>
          </w:fldSimple>
        </w:p>
        <w:p w:rsidR="00613A83" w:rsidRDefault="00613A83">
          <w:pPr>
            <w:pStyle w:val="Header"/>
            <w:tabs>
              <w:tab w:val="clear" w:pos="4320"/>
              <w:tab w:val="left" w:pos="5454"/>
            </w:tabs>
            <w:ind w:left="72"/>
            <w:jc w:val="right"/>
            <w:rPr>
              <w:rFonts w:ascii="Arial" w:hAnsi="Arial"/>
              <w:sz w:val="20"/>
            </w:rPr>
          </w:pPr>
          <w:fldSimple w:instr="STYLEREF &quot;OMG Issue NO&quot; \* MERGEFORMAT">
            <w:r w:rsidR="00CA4F8D">
              <w:rPr>
                <w:noProof/>
              </w:rPr>
              <w:t>OMG Issue No: 15966</w:t>
            </w:r>
          </w:fldSimple>
        </w:p>
      </w:tc>
    </w:tr>
  </w:tbl>
  <w:p w:rsidR="00613A83" w:rsidRDefault="00613A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2">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7"/>
  </w:num>
  <w:num w:numId="4">
    <w:abstractNumId w:val="30"/>
  </w:num>
  <w:num w:numId="5">
    <w:abstractNumId w:val="39"/>
  </w:num>
  <w:num w:numId="6">
    <w:abstractNumId w:val="37"/>
  </w:num>
  <w:num w:numId="7">
    <w:abstractNumId w:val="24"/>
  </w:num>
  <w:num w:numId="8">
    <w:abstractNumId w:val="2"/>
  </w:num>
  <w:num w:numId="9">
    <w:abstractNumId w:val="11"/>
  </w:num>
  <w:num w:numId="10">
    <w:abstractNumId w:val="22"/>
  </w:num>
  <w:num w:numId="11">
    <w:abstractNumId w:val="16"/>
  </w:num>
  <w:num w:numId="12">
    <w:abstractNumId w:val="28"/>
  </w:num>
  <w:num w:numId="13">
    <w:abstractNumId w:val="0"/>
  </w:num>
  <w:num w:numId="14">
    <w:abstractNumId w:val="10"/>
  </w:num>
  <w:num w:numId="15">
    <w:abstractNumId w:val="3"/>
  </w:num>
  <w:num w:numId="16">
    <w:abstractNumId w:val="35"/>
  </w:num>
  <w:num w:numId="17">
    <w:abstractNumId w:val="38"/>
  </w:num>
  <w:num w:numId="18">
    <w:abstractNumId w:val="29"/>
  </w:num>
  <w:num w:numId="19">
    <w:abstractNumId w:val="20"/>
  </w:num>
  <w:num w:numId="20">
    <w:abstractNumId w:val="40"/>
  </w:num>
  <w:num w:numId="21">
    <w:abstractNumId w:val="32"/>
  </w:num>
  <w:num w:numId="22">
    <w:abstractNumId w:val="43"/>
  </w:num>
  <w:num w:numId="23">
    <w:abstractNumId w:val="44"/>
  </w:num>
  <w:num w:numId="24">
    <w:abstractNumId w:val="13"/>
  </w:num>
  <w:num w:numId="25">
    <w:abstractNumId w:val="19"/>
  </w:num>
  <w:num w:numId="26">
    <w:abstractNumId w:val="6"/>
  </w:num>
  <w:num w:numId="27">
    <w:abstractNumId w:val="33"/>
  </w:num>
  <w:num w:numId="28">
    <w:abstractNumId w:val="36"/>
  </w:num>
  <w:num w:numId="29">
    <w:abstractNumId w:val="41"/>
  </w:num>
  <w:num w:numId="30">
    <w:abstractNumId w:val="14"/>
  </w:num>
  <w:num w:numId="31">
    <w:abstractNumId w:val="4"/>
  </w:num>
  <w:num w:numId="32">
    <w:abstractNumId w:val="31"/>
  </w:num>
  <w:num w:numId="33">
    <w:abstractNumId w:val="23"/>
  </w:num>
  <w:num w:numId="34">
    <w:abstractNumId w:val="12"/>
  </w:num>
  <w:num w:numId="35">
    <w:abstractNumId w:val="17"/>
  </w:num>
  <w:num w:numId="36">
    <w:abstractNumId w:val="34"/>
  </w:num>
  <w:num w:numId="37">
    <w:abstractNumId w:val="18"/>
  </w:num>
  <w:num w:numId="38">
    <w:abstractNumId w:val="25"/>
  </w:num>
  <w:num w:numId="39">
    <w:abstractNumId w:val="1"/>
  </w:num>
  <w:num w:numId="40">
    <w:abstractNumId w:val="26"/>
  </w:num>
  <w:num w:numId="41">
    <w:abstractNumId w:val="5"/>
  </w:num>
  <w:num w:numId="42">
    <w:abstractNumId w:val="9"/>
  </w:num>
  <w:num w:numId="43">
    <w:abstractNumId w:val="15"/>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spelling="clean" w:grammar="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2021"/>
    <w:rsid w:val="00036651"/>
    <w:rsid w:val="000366FB"/>
    <w:rsid w:val="000370BF"/>
    <w:rsid w:val="00040F08"/>
    <w:rsid w:val="00041711"/>
    <w:rsid w:val="00041F7B"/>
    <w:rsid w:val="00043794"/>
    <w:rsid w:val="00043B84"/>
    <w:rsid w:val="00043C1C"/>
    <w:rsid w:val="00044C30"/>
    <w:rsid w:val="00052535"/>
    <w:rsid w:val="00052E7C"/>
    <w:rsid w:val="0005315C"/>
    <w:rsid w:val="00054AFD"/>
    <w:rsid w:val="00056904"/>
    <w:rsid w:val="00060DFE"/>
    <w:rsid w:val="00062754"/>
    <w:rsid w:val="000635BD"/>
    <w:rsid w:val="00063827"/>
    <w:rsid w:val="0006413B"/>
    <w:rsid w:val="00064E7B"/>
    <w:rsid w:val="000655A5"/>
    <w:rsid w:val="00067CA3"/>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0DAE"/>
    <w:rsid w:val="000F15FF"/>
    <w:rsid w:val="000F1BDB"/>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663"/>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C0E3B"/>
    <w:rsid w:val="002C1661"/>
    <w:rsid w:val="002C5940"/>
    <w:rsid w:val="002D1CE2"/>
    <w:rsid w:val="002D56FB"/>
    <w:rsid w:val="002D5F5D"/>
    <w:rsid w:val="002E1BFA"/>
    <w:rsid w:val="002E1FD2"/>
    <w:rsid w:val="002E4D07"/>
    <w:rsid w:val="002E6676"/>
    <w:rsid w:val="002E66DB"/>
    <w:rsid w:val="002F1EA0"/>
    <w:rsid w:val="002F4532"/>
    <w:rsid w:val="002F4D86"/>
    <w:rsid w:val="002F5210"/>
    <w:rsid w:val="002F6DD4"/>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262"/>
    <w:rsid w:val="00362D2B"/>
    <w:rsid w:val="00362F03"/>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10AD"/>
    <w:rsid w:val="003A43D8"/>
    <w:rsid w:val="003A5A03"/>
    <w:rsid w:val="003A67C6"/>
    <w:rsid w:val="003A6B4B"/>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6F24"/>
    <w:rsid w:val="004173FE"/>
    <w:rsid w:val="004209A7"/>
    <w:rsid w:val="00423DC4"/>
    <w:rsid w:val="00423EA0"/>
    <w:rsid w:val="00427479"/>
    <w:rsid w:val="0042749A"/>
    <w:rsid w:val="00427879"/>
    <w:rsid w:val="00427B67"/>
    <w:rsid w:val="00434157"/>
    <w:rsid w:val="00434420"/>
    <w:rsid w:val="00435064"/>
    <w:rsid w:val="00437E2E"/>
    <w:rsid w:val="00441DCC"/>
    <w:rsid w:val="00442A64"/>
    <w:rsid w:val="00442CF5"/>
    <w:rsid w:val="00442E7A"/>
    <w:rsid w:val="0044438A"/>
    <w:rsid w:val="004449B5"/>
    <w:rsid w:val="00450383"/>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7F3"/>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044C"/>
    <w:rsid w:val="0052143A"/>
    <w:rsid w:val="0052269D"/>
    <w:rsid w:val="005228DD"/>
    <w:rsid w:val="00523484"/>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93C4E"/>
    <w:rsid w:val="005969B6"/>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5CF8"/>
    <w:rsid w:val="005D6505"/>
    <w:rsid w:val="005D6ED1"/>
    <w:rsid w:val="005E3646"/>
    <w:rsid w:val="005E579A"/>
    <w:rsid w:val="005E5DA4"/>
    <w:rsid w:val="005E6D43"/>
    <w:rsid w:val="005F3B64"/>
    <w:rsid w:val="005F50DC"/>
    <w:rsid w:val="005F5649"/>
    <w:rsid w:val="00600FBE"/>
    <w:rsid w:val="0060140E"/>
    <w:rsid w:val="006029AD"/>
    <w:rsid w:val="00602A90"/>
    <w:rsid w:val="0060496C"/>
    <w:rsid w:val="006060FD"/>
    <w:rsid w:val="0060652D"/>
    <w:rsid w:val="0060688F"/>
    <w:rsid w:val="00611768"/>
    <w:rsid w:val="00613A83"/>
    <w:rsid w:val="00615ADE"/>
    <w:rsid w:val="006211DD"/>
    <w:rsid w:val="00622836"/>
    <w:rsid w:val="006233A7"/>
    <w:rsid w:val="00627C8C"/>
    <w:rsid w:val="0063013B"/>
    <w:rsid w:val="00630CE5"/>
    <w:rsid w:val="00633F78"/>
    <w:rsid w:val="0063430A"/>
    <w:rsid w:val="006353C6"/>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0F76"/>
    <w:rsid w:val="00672058"/>
    <w:rsid w:val="00675C35"/>
    <w:rsid w:val="0067706F"/>
    <w:rsid w:val="00677280"/>
    <w:rsid w:val="006811C7"/>
    <w:rsid w:val="00681986"/>
    <w:rsid w:val="00682770"/>
    <w:rsid w:val="00683393"/>
    <w:rsid w:val="006833AF"/>
    <w:rsid w:val="0068436F"/>
    <w:rsid w:val="0069074A"/>
    <w:rsid w:val="00690A01"/>
    <w:rsid w:val="00695DEB"/>
    <w:rsid w:val="00696EAA"/>
    <w:rsid w:val="00697CFA"/>
    <w:rsid w:val="006A090D"/>
    <w:rsid w:val="006A23AA"/>
    <w:rsid w:val="006A2B5F"/>
    <w:rsid w:val="006A38AB"/>
    <w:rsid w:val="006B20BB"/>
    <w:rsid w:val="006B41BE"/>
    <w:rsid w:val="006B5A93"/>
    <w:rsid w:val="006B5BDB"/>
    <w:rsid w:val="006B760B"/>
    <w:rsid w:val="006B7D9E"/>
    <w:rsid w:val="006C0875"/>
    <w:rsid w:val="006C09D4"/>
    <w:rsid w:val="006C202A"/>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1F87"/>
    <w:rsid w:val="007224B0"/>
    <w:rsid w:val="00723416"/>
    <w:rsid w:val="00724A88"/>
    <w:rsid w:val="007335C1"/>
    <w:rsid w:val="00735CD8"/>
    <w:rsid w:val="00737C79"/>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698A"/>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551F"/>
    <w:rsid w:val="007D701C"/>
    <w:rsid w:val="007E025B"/>
    <w:rsid w:val="007E0F81"/>
    <w:rsid w:val="007E1313"/>
    <w:rsid w:val="007E1393"/>
    <w:rsid w:val="007E4AF4"/>
    <w:rsid w:val="007E6E0E"/>
    <w:rsid w:val="007F01D7"/>
    <w:rsid w:val="007F091B"/>
    <w:rsid w:val="007F0DD4"/>
    <w:rsid w:val="007F2F29"/>
    <w:rsid w:val="007F5558"/>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26EFA"/>
    <w:rsid w:val="00831220"/>
    <w:rsid w:val="00832168"/>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AAB"/>
    <w:rsid w:val="00873CA4"/>
    <w:rsid w:val="008771CF"/>
    <w:rsid w:val="00880EFE"/>
    <w:rsid w:val="008817B5"/>
    <w:rsid w:val="00886B69"/>
    <w:rsid w:val="00887068"/>
    <w:rsid w:val="00890A70"/>
    <w:rsid w:val="008923AD"/>
    <w:rsid w:val="00892E6B"/>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4CD"/>
    <w:rsid w:val="008D5C02"/>
    <w:rsid w:val="008D79E0"/>
    <w:rsid w:val="008D7A65"/>
    <w:rsid w:val="008E0A32"/>
    <w:rsid w:val="008E12F6"/>
    <w:rsid w:val="008E1A53"/>
    <w:rsid w:val="008E3E93"/>
    <w:rsid w:val="008E56ED"/>
    <w:rsid w:val="008E78B0"/>
    <w:rsid w:val="008F0896"/>
    <w:rsid w:val="0090023E"/>
    <w:rsid w:val="00900244"/>
    <w:rsid w:val="00900659"/>
    <w:rsid w:val="009027F6"/>
    <w:rsid w:val="0090315D"/>
    <w:rsid w:val="00904B71"/>
    <w:rsid w:val="00904BBB"/>
    <w:rsid w:val="009061C8"/>
    <w:rsid w:val="00906C65"/>
    <w:rsid w:val="00910590"/>
    <w:rsid w:val="00921D9C"/>
    <w:rsid w:val="0092373E"/>
    <w:rsid w:val="00924C5F"/>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311E"/>
    <w:rsid w:val="00964A3D"/>
    <w:rsid w:val="009675EF"/>
    <w:rsid w:val="009704E4"/>
    <w:rsid w:val="00971D66"/>
    <w:rsid w:val="009729AE"/>
    <w:rsid w:val="0097565E"/>
    <w:rsid w:val="00990FAE"/>
    <w:rsid w:val="00992706"/>
    <w:rsid w:val="00992B38"/>
    <w:rsid w:val="00993792"/>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4385"/>
    <w:rsid w:val="009C55E7"/>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0878"/>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059"/>
    <w:rsid w:val="00AC6B0F"/>
    <w:rsid w:val="00AD1BE7"/>
    <w:rsid w:val="00AD2E86"/>
    <w:rsid w:val="00AD30E6"/>
    <w:rsid w:val="00AD432D"/>
    <w:rsid w:val="00AE1AF3"/>
    <w:rsid w:val="00AE464D"/>
    <w:rsid w:val="00AE53A6"/>
    <w:rsid w:val="00AE69CF"/>
    <w:rsid w:val="00AF128E"/>
    <w:rsid w:val="00AF285D"/>
    <w:rsid w:val="00AF37A8"/>
    <w:rsid w:val="00AF6F49"/>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466C6"/>
    <w:rsid w:val="00B52ACC"/>
    <w:rsid w:val="00B52BC0"/>
    <w:rsid w:val="00B54E90"/>
    <w:rsid w:val="00B60397"/>
    <w:rsid w:val="00B60F8F"/>
    <w:rsid w:val="00B63109"/>
    <w:rsid w:val="00B64140"/>
    <w:rsid w:val="00B641D7"/>
    <w:rsid w:val="00B655EB"/>
    <w:rsid w:val="00B67D04"/>
    <w:rsid w:val="00B711DA"/>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8DE"/>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609A"/>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4C24"/>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4F8D"/>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CF6245"/>
    <w:rsid w:val="00D00EFB"/>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5CF"/>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3882"/>
    <w:rsid w:val="00E255A7"/>
    <w:rsid w:val="00E277EB"/>
    <w:rsid w:val="00E30726"/>
    <w:rsid w:val="00E31607"/>
    <w:rsid w:val="00E322C3"/>
    <w:rsid w:val="00E32661"/>
    <w:rsid w:val="00E32742"/>
    <w:rsid w:val="00E377F9"/>
    <w:rsid w:val="00E41972"/>
    <w:rsid w:val="00E41D9D"/>
    <w:rsid w:val="00E44275"/>
    <w:rsid w:val="00E4637E"/>
    <w:rsid w:val="00E51824"/>
    <w:rsid w:val="00E555AA"/>
    <w:rsid w:val="00E57288"/>
    <w:rsid w:val="00E575DB"/>
    <w:rsid w:val="00E5790C"/>
    <w:rsid w:val="00E648FD"/>
    <w:rsid w:val="00E70344"/>
    <w:rsid w:val="00E704EE"/>
    <w:rsid w:val="00E71EDB"/>
    <w:rsid w:val="00E72D9A"/>
    <w:rsid w:val="00E750A8"/>
    <w:rsid w:val="00E7682A"/>
    <w:rsid w:val="00E77D71"/>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C5FC3"/>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EF664C"/>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B6CC3"/>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700B"/>
    <w:rsid w:val="00FE7094"/>
    <w:rsid w:val="00FE71D1"/>
    <w:rsid w:val="00FE768C"/>
    <w:rsid w:val="00FF0594"/>
    <w:rsid w:val="00FF08F1"/>
    <w:rsid w:val="00FF0E5E"/>
    <w:rsid w:val="00FF13DF"/>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FC24E-1457-41D7-BB50-4A3A07FF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33</Pages>
  <Words>5621</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37586</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57</cp:revision>
  <cp:lastPrinted>2011-02-17T22:15:00Z</cp:lastPrinted>
  <dcterms:created xsi:type="dcterms:W3CDTF">2012-12-02T07:47:00Z</dcterms:created>
  <dcterms:modified xsi:type="dcterms:W3CDTF">2012-12-07T00:12:00Z</dcterms:modified>
</cp:coreProperties>
</file>