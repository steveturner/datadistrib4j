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1.0</w:t>
      </w:r>
      <w:r w:rsidR="001E5BD3">
        <w:br/>
      </w:r>
      <w:r w:rsidRPr="007700DF">
        <w:t>to the</w:t>
      </w:r>
      <w:r w:rsidR="001E5BD3">
        <w:br/>
      </w:r>
      <w:r w:rsidRPr="007700DF">
        <w:t>OMG Platform Technical Committee</w:t>
      </w:r>
      <w:r w:rsidR="001E5BD3">
        <w:br/>
      </w:r>
      <w:r w:rsidR="00FE71D1">
        <w:t>14</w:t>
      </w:r>
      <w:r w:rsidR="008B4A32">
        <w:t xml:space="preserve"> November 2011</w:t>
      </w:r>
    </w:p>
    <w:p w:rsidR="00096DA3" w:rsidRPr="007700DF" w:rsidRDefault="00096DA3" w:rsidP="00096DA3">
      <w:pPr>
        <w:pStyle w:val="OMGTitlePage"/>
      </w:pPr>
    </w:p>
    <w:p w:rsidR="00096DA3" w:rsidRDefault="00096DA3" w:rsidP="00096DA3">
      <w:pPr>
        <w:pStyle w:val="Inventory"/>
      </w:pPr>
      <w:r>
        <w:t>Document Number:</w:t>
      </w:r>
      <w:r>
        <w:tab/>
      </w:r>
      <w:r>
        <w:tab/>
      </w:r>
      <w:r>
        <w:tab/>
      </w:r>
      <w:r w:rsidR="00BD2B3B">
        <w:t>ptc/2011</w:t>
      </w:r>
      <w:r w:rsidR="006811C7">
        <w:t>-</w:t>
      </w:r>
      <w:r w:rsidR="009704E4">
        <w:t>10-05</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t>Rick Warren</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r w:rsidR="00BD2B3B">
        <w:t>ptc/2011</w:t>
      </w:r>
      <w:r w:rsidR="00174EAB">
        <w:t>-</w:t>
      </w:r>
      <w:r w:rsidR="009704E4">
        <w:t>10-07</w:t>
      </w:r>
    </w:p>
    <w:p w:rsidR="00096DA3" w:rsidRDefault="00096DA3" w:rsidP="00096DA3">
      <w:pPr>
        <w:pStyle w:val="Inventory"/>
      </w:pPr>
      <w:r>
        <w:t>Revised specification (change-bar):</w:t>
      </w:r>
      <w:r>
        <w:tab/>
      </w:r>
      <w:r w:rsidR="00BD2B3B">
        <w:t>ptc/2011</w:t>
      </w:r>
      <w:r w:rsidR="00174EAB">
        <w:t>-</w:t>
      </w:r>
      <w:r w:rsidR="009704E4">
        <w:t>10-06</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r w:rsidRPr="00492977">
        <w:t>ptc/</w:t>
      </w:r>
      <w:r w:rsidR="00BD2B3B">
        <w:t>2011</w:t>
      </w:r>
      <w:r w:rsidR="00BD33DE">
        <w:t>-</w:t>
      </w:r>
      <w:r w:rsidR="00672058">
        <w:t>10-10</w:t>
      </w:r>
      <w:r w:rsidRPr="009B039F">
        <w:tab/>
        <w:t>Non-normative</w:t>
      </w:r>
    </w:p>
    <w:p w:rsidR="00096DA3" w:rsidRDefault="00BD2B3B" w:rsidP="00096DA3">
      <w:pPr>
        <w:pStyle w:val="Inventory"/>
        <w:rPr>
          <w:color w:val="FF0000"/>
        </w:rPr>
      </w:pPr>
      <w:proofErr w:type="gramStart"/>
      <w:r>
        <w:t>omgdds.jar</w:t>
      </w:r>
      <w:proofErr w:type="gramEnd"/>
      <w:r w:rsidR="00096DA3">
        <w:t>:</w:t>
      </w:r>
      <w:r>
        <w:tab/>
      </w:r>
      <w:r>
        <w:tab/>
      </w:r>
      <w:r w:rsidR="00096DA3" w:rsidRPr="009B039F">
        <w:tab/>
      </w:r>
      <w:r w:rsidR="00096DA3" w:rsidRPr="009B039F">
        <w:tab/>
      </w:r>
      <w:r w:rsidR="00096DA3" w:rsidRPr="009B039F">
        <w:tab/>
      </w:r>
      <w:r w:rsidR="00096DA3" w:rsidRPr="00BC2C78">
        <w:t>ptc/</w:t>
      </w:r>
      <w:r>
        <w:t>2011</w:t>
      </w:r>
      <w:r w:rsidR="00BD33DE">
        <w:t>-</w:t>
      </w:r>
      <w:r w:rsidR="00672058">
        <w:t>10-09</w:t>
      </w:r>
      <w:r w:rsidR="00096DA3" w:rsidRPr="009B039F">
        <w:tab/>
        <w:t>Normative</w:t>
      </w:r>
    </w:p>
    <w:p w:rsidR="00267C3E" w:rsidRDefault="00BD2B3B" w:rsidP="00096DA3">
      <w:pPr>
        <w:pStyle w:val="Inventory"/>
      </w:pPr>
      <w:proofErr w:type="gramStart"/>
      <w:r>
        <w:t>omgdds</w:t>
      </w:r>
      <w:proofErr w:type="gramEnd"/>
      <w:r>
        <w:t>_src.zip</w:t>
      </w:r>
      <w:r w:rsidR="00096DA3">
        <w:t>:</w:t>
      </w:r>
      <w:r>
        <w:tab/>
      </w:r>
      <w:r>
        <w:tab/>
      </w:r>
      <w:r>
        <w:tab/>
      </w:r>
      <w:r w:rsidR="00096DA3" w:rsidRPr="009B039F">
        <w:tab/>
      </w:r>
      <w:r w:rsidR="00096DA3" w:rsidRPr="00436DB9">
        <w:t>ptc/</w:t>
      </w:r>
      <w:r>
        <w:t>2011</w:t>
      </w:r>
      <w:r w:rsidR="00BD33DE">
        <w:t>-</w:t>
      </w:r>
      <w:r w:rsidR="00672058">
        <w:t>10-08</w:t>
      </w:r>
      <w:r w:rsidR="00096DA3" w:rsidRPr="009B039F">
        <w:tab/>
        <w:t>Normative</w:t>
      </w:r>
    </w:p>
    <w:p w:rsidR="00096DA3" w:rsidRDefault="00267C3E" w:rsidP="00096DA3">
      <w:pPr>
        <w:pStyle w:val="Inventory"/>
        <w:rPr>
          <w:color w:val="FF0000"/>
        </w:rPr>
      </w:pPr>
      <w:r>
        <w:t>issue_diffs.zip</w:t>
      </w:r>
      <w:r>
        <w:tab/>
      </w:r>
      <w:r>
        <w:tab/>
      </w:r>
      <w:r>
        <w:tab/>
      </w:r>
      <w:r>
        <w:tab/>
        <w:t>ptc/2011-11-02</w:t>
      </w:r>
      <w:r>
        <w:tab/>
        <w:t>Normative</w:t>
      </w:r>
    </w:p>
    <w:p w:rsidR="00096DA3" w:rsidRDefault="00096DA3">
      <w:pPr>
        <w:pStyle w:val="BodyText"/>
      </w:pP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Template: omg/09-06-01</w:t>
      </w:r>
    </w:p>
    <w:p w:rsidR="00096DA3" w:rsidRDefault="00096DA3" w:rsidP="00096DA3">
      <w:pPr>
        <w:pStyle w:val="OMGTitlePage"/>
      </w:pPr>
    </w:p>
    <w:p w:rsidR="00096DA3" w:rsidRDefault="00096DA3">
      <w:pPr>
        <w:jc w:val="center"/>
        <w:rPr>
          <w:rFonts w:ascii="Arial" w:hAnsi="Arial"/>
        </w:rPr>
        <w:sectPr w:rsidR="00096DA3">
          <w:headerReference w:type="default" r:id="rId7"/>
          <w:footerReference w:type="default" r:id="rId8"/>
          <w:pgSz w:w="12240" w:h="15840"/>
          <w:pgMar w:top="1440" w:right="1800" w:bottom="1440" w:left="1800" w:gutter="0"/>
        </w:sectPr>
      </w:pPr>
    </w:p>
    <w:p w:rsidR="00096DA3" w:rsidRDefault="00096DA3" w:rsidP="00096DA3">
      <w:pPr>
        <w:pStyle w:val="OMGTitlePage"/>
      </w:pPr>
      <w:bookmarkStart w:id="0" w:name="TOC"/>
      <w:bookmarkEnd w:id="0"/>
      <w:r>
        <w:t>Table of Contents</w:t>
      </w:r>
    </w:p>
    <w:p w:rsidR="00CF1384" w:rsidRDefault="00AA73C1">
      <w:pPr>
        <w:pStyle w:val="TOC1"/>
        <w:rPr>
          <w:rFonts w:asciiTheme="minorHAnsi" w:eastAsiaTheme="minorEastAsia" w:hAnsiTheme="minorHAnsi" w:cstheme="minorBidi"/>
          <w:b w:val="0"/>
          <w:snapToGrid/>
          <w:sz w:val="24"/>
        </w:rPr>
      </w:pPr>
      <w:r w:rsidRPr="00AA73C1">
        <w:rPr>
          <w:rFonts w:ascii="Arial" w:hAnsi="Arial"/>
          <w:b w:val="0"/>
        </w:rPr>
        <w:fldChar w:fldCharType="begin"/>
      </w:r>
      <w:r w:rsidR="00096DA3">
        <w:rPr>
          <w:rFonts w:ascii="Arial" w:hAnsi="Arial"/>
          <w:b w:val="0"/>
        </w:rPr>
        <w:instrText xml:space="preserve"> TOC \o "1-2" \t "OMG Issue NO,2,OMG Title,3" </w:instrText>
      </w:r>
      <w:r w:rsidRPr="00AA73C1">
        <w:rPr>
          <w:rFonts w:ascii="Arial" w:hAnsi="Arial"/>
          <w:b w:val="0"/>
        </w:rPr>
        <w:fldChar w:fldCharType="separate"/>
      </w:r>
      <w:r w:rsidR="00CF1384">
        <w:t>Summary of DDS-PSM-Java FTF Activities</w:t>
      </w:r>
      <w:r w:rsidR="00CF1384">
        <w:tab/>
      </w:r>
      <w:r>
        <w:fldChar w:fldCharType="begin"/>
      </w:r>
      <w:r w:rsidR="00CF1384">
        <w:instrText xml:space="preserve"> PAGEREF _Toc182365108 \h </w:instrText>
      </w:r>
      <w:r>
        <w:fldChar w:fldCharType="separate"/>
      </w:r>
      <w:r w:rsidR="00CF1384">
        <w:t>1</w:t>
      </w:r>
      <w:r>
        <w:fldChar w:fldCharType="end"/>
      </w:r>
    </w:p>
    <w:p w:rsidR="00CF1384" w:rsidRDefault="00CF1384">
      <w:pPr>
        <w:pStyle w:val="TOC2"/>
        <w:rPr>
          <w:rFonts w:asciiTheme="minorHAnsi" w:eastAsiaTheme="minorEastAsia" w:hAnsiTheme="minorHAnsi" w:cstheme="minorBidi"/>
          <w:i w:val="0"/>
          <w:snapToGrid/>
          <w:sz w:val="24"/>
        </w:rPr>
      </w:pPr>
      <w:r>
        <w:t>Formation</w:t>
      </w:r>
      <w:r>
        <w:tab/>
      </w:r>
      <w:r w:rsidR="00AA73C1">
        <w:fldChar w:fldCharType="begin"/>
      </w:r>
      <w:r>
        <w:instrText xml:space="preserve"> PAGEREF _Toc182365109 \h </w:instrText>
      </w:r>
      <w:r w:rsidR="00AA73C1">
        <w:fldChar w:fldCharType="separate"/>
      </w:r>
      <w:r>
        <w:t>1</w:t>
      </w:r>
      <w:r w:rsidR="00AA73C1">
        <w:fldChar w:fldCharType="end"/>
      </w:r>
    </w:p>
    <w:p w:rsidR="00CF1384" w:rsidRDefault="00CF1384">
      <w:pPr>
        <w:pStyle w:val="TOC2"/>
        <w:rPr>
          <w:rFonts w:asciiTheme="minorHAnsi" w:eastAsiaTheme="minorEastAsia" w:hAnsiTheme="minorHAnsi" w:cstheme="minorBidi"/>
          <w:i w:val="0"/>
          <w:snapToGrid/>
          <w:sz w:val="24"/>
        </w:rPr>
      </w:pPr>
      <w:r>
        <w:t>Revision / Finalization Task Force Membership</w:t>
      </w:r>
      <w:r>
        <w:tab/>
      </w:r>
      <w:r w:rsidR="00AA73C1">
        <w:fldChar w:fldCharType="begin"/>
      </w:r>
      <w:r>
        <w:instrText xml:space="preserve"> PAGEREF _Toc182365110 \h </w:instrText>
      </w:r>
      <w:r w:rsidR="00AA73C1">
        <w:fldChar w:fldCharType="separate"/>
      </w:r>
      <w:r>
        <w:t>1</w:t>
      </w:r>
      <w:r w:rsidR="00AA73C1">
        <w:fldChar w:fldCharType="end"/>
      </w:r>
    </w:p>
    <w:p w:rsidR="00CF1384" w:rsidRDefault="00CF1384">
      <w:pPr>
        <w:pStyle w:val="TOC2"/>
        <w:rPr>
          <w:rFonts w:asciiTheme="minorHAnsi" w:eastAsiaTheme="minorEastAsia" w:hAnsiTheme="minorHAnsi" w:cstheme="minorBidi"/>
          <w:i w:val="0"/>
          <w:snapToGrid/>
          <w:sz w:val="24"/>
        </w:rPr>
      </w:pPr>
      <w:r>
        <w:t>Issue Disposition:</w:t>
      </w:r>
      <w:r>
        <w:tab/>
      </w:r>
      <w:r w:rsidR="00AA73C1">
        <w:fldChar w:fldCharType="begin"/>
      </w:r>
      <w:r>
        <w:instrText xml:space="preserve"> PAGEREF _Toc182365111 \h </w:instrText>
      </w:r>
      <w:r w:rsidR="00AA73C1">
        <w:fldChar w:fldCharType="separate"/>
      </w:r>
      <w:r>
        <w:t>1</w:t>
      </w:r>
      <w:r w:rsidR="00AA73C1">
        <w:fldChar w:fldCharType="end"/>
      </w:r>
    </w:p>
    <w:p w:rsidR="00CF1384" w:rsidRDefault="00CF1384">
      <w:pPr>
        <w:pStyle w:val="TOC2"/>
        <w:rPr>
          <w:rFonts w:asciiTheme="minorHAnsi" w:eastAsiaTheme="minorEastAsia" w:hAnsiTheme="minorHAnsi" w:cstheme="minorBidi"/>
          <w:i w:val="0"/>
          <w:snapToGrid/>
          <w:sz w:val="24"/>
        </w:rPr>
      </w:pPr>
      <w:r>
        <w:t>Voting Record:</w:t>
      </w:r>
      <w:r>
        <w:tab/>
      </w:r>
      <w:r w:rsidR="00AA73C1">
        <w:fldChar w:fldCharType="begin"/>
      </w:r>
      <w:r>
        <w:instrText xml:space="preserve"> PAGEREF _Toc182365112 \h </w:instrText>
      </w:r>
      <w:r w:rsidR="00AA73C1">
        <w:fldChar w:fldCharType="separate"/>
      </w:r>
      <w:r>
        <w:t>3</w:t>
      </w:r>
      <w:r w:rsidR="00AA73C1">
        <w:fldChar w:fldCharType="end"/>
      </w:r>
    </w:p>
    <w:p w:rsidR="00CF1384" w:rsidRDefault="00CF1384">
      <w:pPr>
        <w:pStyle w:val="TOC2"/>
        <w:rPr>
          <w:rFonts w:asciiTheme="minorHAnsi" w:eastAsiaTheme="minorEastAsia" w:hAnsiTheme="minorHAnsi" w:cstheme="minorBidi"/>
          <w:i w:val="0"/>
          <w:snapToGrid/>
          <w:sz w:val="24"/>
        </w:rPr>
      </w:pPr>
      <w:r>
        <w:t>Summary of Changes Made</w:t>
      </w:r>
      <w:r>
        <w:tab/>
      </w:r>
      <w:r w:rsidR="00AA73C1">
        <w:fldChar w:fldCharType="begin"/>
      </w:r>
      <w:r>
        <w:instrText xml:space="preserve"> PAGEREF _Toc182365113 \h </w:instrText>
      </w:r>
      <w:r w:rsidR="00AA73C1">
        <w:fldChar w:fldCharType="separate"/>
      </w:r>
      <w:r>
        <w:t>4</w:t>
      </w:r>
      <w:r w:rsidR="00AA73C1">
        <w:fldChar w:fldCharType="end"/>
      </w:r>
    </w:p>
    <w:p w:rsidR="00CF1384" w:rsidRDefault="00CF1384">
      <w:pPr>
        <w:pStyle w:val="TOC1"/>
        <w:rPr>
          <w:rFonts w:asciiTheme="minorHAnsi" w:eastAsiaTheme="minorEastAsia" w:hAnsiTheme="minorHAnsi" w:cstheme="minorBidi"/>
          <w:b w:val="0"/>
          <w:snapToGrid/>
          <w:sz w:val="24"/>
        </w:rPr>
      </w:pPr>
      <w:r>
        <w:t>Disposition: Resolved</w:t>
      </w:r>
      <w:r>
        <w:tab/>
      </w:r>
      <w:r w:rsidR="00AA73C1">
        <w:fldChar w:fldCharType="begin"/>
      </w:r>
      <w:r>
        <w:instrText xml:space="preserve"> PAGEREF _Toc182365114 \h </w:instrText>
      </w:r>
      <w:r w:rsidR="00AA73C1">
        <w:fldChar w:fldCharType="separate"/>
      </w:r>
      <w:r>
        <w:t>6</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16050</w:t>
      </w:r>
      <w:r>
        <w:tab/>
      </w:r>
      <w:r w:rsidR="00AA73C1">
        <w:fldChar w:fldCharType="begin"/>
      </w:r>
      <w:r>
        <w:instrText xml:space="preserve"> PAGEREF _Toc182365115 \h </w:instrText>
      </w:r>
      <w:r w:rsidR="00AA73C1">
        <w:fldChar w:fldCharType="separate"/>
      </w:r>
      <w:r>
        <w:t>7</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duplicate </w:t>
      </w:r>
      <w:r w:rsidRPr="001B4D77">
        <w:rPr>
          <w:rFonts w:ascii="Courier New" w:hAnsi="Courier New"/>
        </w:rPr>
        <w:t>put</w:t>
      </w:r>
      <w:r>
        <w:t xml:space="preserve"> definition resulting in a name clash</w:t>
      </w:r>
      <w:r>
        <w:tab/>
      </w:r>
      <w:r w:rsidR="00AA73C1">
        <w:fldChar w:fldCharType="begin"/>
      </w:r>
      <w:r>
        <w:instrText xml:space="preserve"> PAGEREF _Toc182365116 \h </w:instrText>
      </w:r>
      <w:r w:rsidR="00AA73C1">
        <w:fldChar w:fldCharType="separate"/>
      </w:r>
      <w:r>
        <w:t>7</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16104</w:t>
      </w:r>
      <w:r>
        <w:tab/>
      </w:r>
      <w:r w:rsidR="00AA73C1">
        <w:fldChar w:fldCharType="begin"/>
      </w:r>
      <w:r>
        <w:instrText xml:space="preserve"> PAGEREF _Toc182365117 \h </w:instrText>
      </w:r>
      <w:r w:rsidR="00AA73C1">
        <w:fldChar w:fldCharType="separate"/>
      </w:r>
      <w:r>
        <w:t>9</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Missing </w:t>
      </w:r>
      <w:r w:rsidRPr="001B4D77">
        <w:rPr>
          <w:i/>
        </w:rPr>
        <w:t>behavioral</w:t>
      </w:r>
      <w:r>
        <w:t xml:space="preserve"> descriptions of the interface</w:t>
      </w:r>
      <w:r>
        <w:tab/>
      </w:r>
      <w:r w:rsidR="00AA73C1">
        <w:fldChar w:fldCharType="begin"/>
      </w:r>
      <w:r>
        <w:instrText xml:space="preserve"> PAGEREF _Toc182365118 \h </w:instrText>
      </w:r>
      <w:r w:rsidR="00AA73C1">
        <w:fldChar w:fldCharType="separate"/>
      </w:r>
      <w:r>
        <w:t>9</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16317</w:t>
      </w:r>
      <w:r>
        <w:tab/>
      </w:r>
      <w:r w:rsidR="00AA73C1">
        <w:fldChar w:fldCharType="begin"/>
      </w:r>
      <w:r>
        <w:instrText xml:space="preserve"> PAGEREF _Toc182365119 \h </w:instrText>
      </w:r>
      <w:r w:rsidR="00AA73C1">
        <w:fldChar w:fldCharType="separate"/>
      </w:r>
      <w:r>
        <w:t>11</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Update specification to reflect DDS-XTypes FTF1 issue resolutions</w:t>
      </w:r>
      <w:r>
        <w:tab/>
      </w:r>
      <w:r w:rsidR="00AA73C1">
        <w:fldChar w:fldCharType="begin"/>
      </w:r>
      <w:r>
        <w:instrText xml:space="preserve"> PAGEREF _Toc182365120 \h </w:instrText>
      </w:r>
      <w:r w:rsidR="00AA73C1">
        <w:fldChar w:fldCharType="separate"/>
      </w:r>
      <w:r>
        <w:t>11</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16318</w:t>
      </w:r>
      <w:r>
        <w:tab/>
      </w:r>
      <w:r w:rsidR="00AA73C1">
        <w:fldChar w:fldCharType="begin"/>
      </w:r>
      <w:r>
        <w:instrText xml:space="preserve"> PAGEREF _Toc182365121 \h </w:instrText>
      </w:r>
      <w:r w:rsidR="00AA73C1">
        <w:fldChar w:fldCharType="separate"/>
      </w:r>
      <w:r>
        <w:t>12</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1B4D77">
        <w:rPr>
          <w:rFonts w:ascii="Courier New" w:hAnsi="Courier New"/>
        </w:rPr>
        <w:t>Entity.setListener</w:t>
      </w:r>
      <w:r>
        <w:t xml:space="preserve"> is missing listener mask</w:t>
      </w:r>
      <w:r>
        <w:tab/>
      </w:r>
      <w:r w:rsidR="00AA73C1">
        <w:fldChar w:fldCharType="begin"/>
      </w:r>
      <w:r>
        <w:instrText xml:space="preserve"> PAGEREF _Toc182365122 \h </w:instrText>
      </w:r>
      <w:r w:rsidR="00AA73C1">
        <w:fldChar w:fldCharType="separate"/>
      </w:r>
      <w:r>
        <w:t>12</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16319</w:t>
      </w:r>
      <w:r>
        <w:tab/>
      </w:r>
      <w:r w:rsidR="00AA73C1">
        <w:fldChar w:fldCharType="begin"/>
      </w:r>
      <w:r>
        <w:instrText xml:space="preserve"> PAGEREF _Toc182365123 \h </w:instrText>
      </w:r>
      <w:r w:rsidR="00AA73C1">
        <w:fldChar w:fldCharType="separate"/>
      </w:r>
      <w:r>
        <w:t>13</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Unclear blocking behavior for </w:t>
      </w:r>
      <w:r w:rsidRPr="001B4D77">
        <w:rPr>
          <w:rFonts w:ascii="Courier New" w:hAnsi="Courier New"/>
        </w:rPr>
        <w:t>WaitSet.waitForConditions</w:t>
      </w:r>
      <w:r>
        <w:t xml:space="preserve"> overloads that don’t specify timeout</w:t>
      </w:r>
      <w:r>
        <w:tab/>
      </w:r>
      <w:r w:rsidR="00AA73C1">
        <w:fldChar w:fldCharType="begin"/>
      </w:r>
      <w:r>
        <w:instrText xml:space="preserve"> PAGEREF _Toc182365124 \h </w:instrText>
      </w:r>
      <w:r w:rsidR="00AA73C1">
        <w:fldChar w:fldCharType="separate"/>
      </w:r>
      <w:r>
        <w:t>13</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16320</w:t>
      </w:r>
      <w:r>
        <w:tab/>
      </w:r>
      <w:r w:rsidR="00AA73C1">
        <w:fldChar w:fldCharType="begin"/>
      </w:r>
      <w:r>
        <w:instrText xml:space="preserve"> PAGEREF _Toc182365125 \h </w:instrText>
      </w:r>
      <w:r w:rsidR="00AA73C1">
        <w:fldChar w:fldCharType="separate"/>
      </w:r>
      <w:r>
        <w:t>14</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Incorrect topic type specification in </w:t>
      </w:r>
      <w:r w:rsidRPr="001B4D77">
        <w:rPr>
          <w:rFonts w:ascii="Courier New" w:hAnsi="Courier New"/>
        </w:rPr>
        <w:t>DomainParticipant.createMultiTopic</w:t>
      </w:r>
      <w:r>
        <w:tab/>
      </w:r>
      <w:r w:rsidR="00AA73C1">
        <w:fldChar w:fldCharType="begin"/>
      </w:r>
      <w:r>
        <w:instrText xml:space="preserve"> PAGEREF _Toc182365126 \h </w:instrText>
      </w:r>
      <w:r w:rsidR="00AA73C1">
        <w:fldChar w:fldCharType="separate"/>
      </w:r>
      <w:r>
        <w:t>14</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16321</w:t>
      </w:r>
      <w:r>
        <w:tab/>
      </w:r>
      <w:r w:rsidR="00AA73C1">
        <w:fldChar w:fldCharType="begin"/>
      </w:r>
      <w:r>
        <w:instrText xml:space="preserve"> PAGEREF _Toc182365127 \h </w:instrText>
      </w:r>
      <w:r w:rsidR="00AA73C1">
        <w:fldChar w:fldCharType="separate"/>
      </w:r>
      <w:r>
        <w:t>15</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Too many </w:t>
      </w:r>
      <w:r w:rsidRPr="001B4D77">
        <w:rPr>
          <w:rFonts w:ascii="Courier New" w:hAnsi="Courier New"/>
        </w:rPr>
        <w:t>read</w:t>
      </w:r>
      <w:r>
        <w:t>/</w:t>
      </w:r>
      <w:r w:rsidRPr="001B4D77">
        <w:rPr>
          <w:rFonts w:ascii="Courier New" w:hAnsi="Courier New"/>
        </w:rPr>
        <w:t>take</w:t>
      </w:r>
      <w:r>
        <w:t xml:space="preserve"> overloads</w:t>
      </w:r>
      <w:r>
        <w:tab/>
      </w:r>
      <w:r w:rsidR="00AA73C1">
        <w:fldChar w:fldCharType="begin"/>
      </w:r>
      <w:r>
        <w:instrText xml:space="preserve"> PAGEREF _Toc182365128 \h </w:instrText>
      </w:r>
      <w:r w:rsidR="00AA73C1">
        <w:fldChar w:fldCharType="separate"/>
      </w:r>
      <w:r>
        <w:t>15</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16323</w:t>
      </w:r>
      <w:r>
        <w:tab/>
      </w:r>
      <w:r w:rsidR="00AA73C1">
        <w:fldChar w:fldCharType="begin"/>
      </w:r>
      <w:r>
        <w:instrText xml:space="preserve"> PAGEREF _Toc182365129 \h </w:instrText>
      </w:r>
      <w:r w:rsidR="00AA73C1">
        <w:fldChar w:fldCharType="separate"/>
      </w:r>
      <w:r>
        <w:t>17</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Logically ordered types should implement </w:t>
      </w:r>
      <w:r w:rsidRPr="001B4D77">
        <w:rPr>
          <w:rFonts w:ascii="Courier New" w:hAnsi="Courier New"/>
        </w:rPr>
        <w:t>java.lang.Comparable</w:t>
      </w:r>
      <w:r>
        <w:tab/>
      </w:r>
      <w:r w:rsidR="00AA73C1">
        <w:fldChar w:fldCharType="begin"/>
      </w:r>
      <w:r>
        <w:instrText xml:space="preserve"> PAGEREF _Toc182365130 \h </w:instrText>
      </w:r>
      <w:r w:rsidR="00AA73C1">
        <w:fldChar w:fldCharType="separate"/>
      </w:r>
      <w:r>
        <w:t>17</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16324</w:t>
      </w:r>
      <w:r>
        <w:tab/>
      </w:r>
      <w:r w:rsidR="00AA73C1">
        <w:fldChar w:fldCharType="begin"/>
      </w:r>
      <w:r>
        <w:instrText xml:space="preserve"> PAGEREF _Toc182365131 \h </w:instrText>
      </w:r>
      <w:r w:rsidR="00AA73C1">
        <w:fldChar w:fldCharType="separate"/>
      </w:r>
      <w:r>
        <w:t>18</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Improve polymorphic sample creation</w:t>
      </w:r>
      <w:r>
        <w:tab/>
      </w:r>
      <w:r w:rsidR="00AA73C1">
        <w:fldChar w:fldCharType="begin"/>
      </w:r>
      <w:r>
        <w:instrText xml:space="preserve"> PAGEREF _Toc182365132 \h </w:instrText>
      </w:r>
      <w:r w:rsidR="00AA73C1">
        <w:fldChar w:fldCharType="separate"/>
      </w:r>
      <w:r>
        <w:t>18</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16326</w:t>
      </w:r>
      <w:r>
        <w:tab/>
      </w:r>
      <w:r w:rsidR="00AA73C1">
        <w:fldChar w:fldCharType="begin"/>
      </w:r>
      <w:r>
        <w:instrText xml:space="preserve"> PAGEREF _Toc182365133 \h </w:instrText>
      </w:r>
      <w:r w:rsidR="00AA73C1">
        <w:fldChar w:fldCharType="separate"/>
      </w:r>
      <w:r>
        <w:t>20</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1B4D77">
        <w:rPr>
          <w:rFonts w:ascii="Courier New" w:hAnsi="Courier New"/>
        </w:rPr>
        <w:t>copyFromTopicQos</w:t>
      </w:r>
      <w:r>
        <w:t xml:space="preserve"> signatures are not correct</w:t>
      </w:r>
      <w:r>
        <w:tab/>
      </w:r>
      <w:r w:rsidR="00AA73C1">
        <w:fldChar w:fldCharType="begin"/>
      </w:r>
      <w:r>
        <w:instrText xml:space="preserve"> PAGEREF _Toc182365134 \h </w:instrText>
      </w:r>
      <w:r w:rsidR="00AA73C1">
        <w:fldChar w:fldCharType="separate"/>
      </w:r>
      <w:r>
        <w:t>20</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16327</w:t>
      </w:r>
      <w:r>
        <w:tab/>
      </w:r>
      <w:r w:rsidR="00AA73C1">
        <w:fldChar w:fldCharType="begin"/>
      </w:r>
      <w:r>
        <w:instrText xml:space="preserve"> PAGEREF _Toc182365135 \h </w:instrText>
      </w:r>
      <w:r w:rsidR="00AA73C1">
        <w:fldChar w:fldCharType="separate"/>
      </w:r>
      <w:r>
        <w:t>22</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Parent accessors should be uniform across Entities and Conditions</w:t>
      </w:r>
      <w:r>
        <w:tab/>
      </w:r>
      <w:r w:rsidR="00AA73C1">
        <w:fldChar w:fldCharType="begin"/>
      </w:r>
      <w:r>
        <w:instrText xml:space="preserve"> PAGEREF _Toc182365136 \h </w:instrText>
      </w:r>
      <w:r w:rsidR="00AA73C1">
        <w:fldChar w:fldCharType="separate"/>
      </w:r>
      <w:r>
        <w:t>22</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16328</w:t>
      </w:r>
      <w:r>
        <w:tab/>
      </w:r>
      <w:r w:rsidR="00AA73C1">
        <w:fldChar w:fldCharType="begin"/>
      </w:r>
      <w:r>
        <w:instrText xml:space="preserve"> PAGEREF _Toc182365137 \h </w:instrText>
      </w:r>
      <w:r w:rsidR="00AA73C1">
        <w:fldChar w:fldCharType="separate"/>
      </w:r>
      <w:r>
        <w:t>23</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1B4D77">
        <w:rPr>
          <w:rFonts w:ascii="Courier New" w:hAnsi="Courier New"/>
        </w:rPr>
        <w:t>DataReader.createReadCondition()</w:t>
      </w:r>
      <w:r>
        <w:t xml:space="preserve"> is useless</w:t>
      </w:r>
      <w:r>
        <w:tab/>
      </w:r>
      <w:r w:rsidR="00AA73C1">
        <w:fldChar w:fldCharType="begin"/>
      </w:r>
      <w:r>
        <w:instrText xml:space="preserve"> PAGEREF _Toc182365138 \h </w:instrText>
      </w:r>
      <w:r w:rsidR="00AA73C1">
        <w:fldChar w:fldCharType="separate"/>
      </w:r>
      <w:r>
        <w:t>23</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16369</w:t>
      </w:r>
      <w:r>
        <w:tab/>
      </w:r>
      <w:r w:rsidR="00AA73C1">
        <w:fldChar w:fldCharType="begin"/>
      </w:r>
      <w:r>
        <w:instrText xml:space="preserve"> PAGEREF _Toc182365139 \h </w:instrText>
      </w:r>
      <w:r w:rsidR="00AA73C1">
        <w:fldChar w:fldCharType="separate"/>
      </w:r>
      <w:r>
        <w:t>24</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1B4D77">
        <w:rPr>
          <w:rFonts w:ascii="Courier New" w:hAnsi="Courier New"/>
        </w:rPr>
        <w:t>QosPolicy.Id</w:t>
      </w:r>
      <w:r>
        <w:t xml:space="preserve"> enumeration is redundant</w:t>
      </w:r>
      <w:r>
        <w:tab/>
      </w:r>
      <w:r w:rsidR="00AA73C1">
        <w:fldChar w:fldCharType="begin"/>
      </w:r>
      <w:r>
        <w:instrText xml:space="preserve"> PAGEREF _Toc182365140 \h </w:instrText>
      </w:r>
      <w:r w:rsidR="00AA73C1">
        <w:fldChar w:fldCharType="separate"/>
      </w:r>
      <w:r>
        <w:t>24</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16532</w:t>
      </w:r>
      <w:r>
        <w:tab/>
      </w:r>
      <w:r w:rsidR="00AA73C1">
        <w:fldChar w:fldCharType="begin"/>
      </w:r>
      <w:r>
        <w:instrText xml:space="preserve"> PAGEREF _Toc182365141 \h </w:instrText>
      </w:r>
      <w:r w:rsidR="00AA73C1">
        <w:fldChar w:fldCharType="separate"/>
      </w:r>
      <w:r>
        <w:t>25</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RxO QoS Policies should be Comparable (idem for QoS)</w:t>
      </w:r>
      <w:r>
        <w:tab/>
      </w:r>
      <w:r w:rsidR="00AA73C1">
        <w:fldChar w:fldCharType="begin"/>
      </w:r>
      <w:r>
        <w:instrText xml:space="preserve"> PAGEREF _Toc182365142 \h </w:instrText>
      </w:r>
      <w:r w:rsidR="00AA73C1">
        <w:fldChar w:fldCharType="separate"/>
      </w:r>
      <w:r>
        <w:t>25</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16541</w:t>
      </w:r>
      <w:r>
        <w:tab/>
      </w:r>
      <w:r w:rsidR="00AA73C1">
        <w:fldChar w:fldCharType="begin"/>
      </w:r>
      <w:r>
        <w:instrText xml:space="preserve"> PAGEREF _Toc182365143 \h </w:instrText>
      </w:r>
      <w:r w:rsidR="00AA73C1">
        <w:fldChar w:fldCharType="separate"/>
      </w:r>
      <w:r>
        <w:t>27</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A Status is not an Event. An Event is not a Status, it notifies a status change.</w:t>
      </w:r>
      <w:r>
        <w:tab/>
      </w:r>
      <w:r w:rsidR="00AA73C1">
        <w:fldChar w:fldCharType="begin"/>
      </w:r>
      <w:r>
        <w:instrText xml:space="preserve"> PAGEREF _Toc182365144 \h </w:instrText>
      </w:r>
      <w:r w:rsidR="00AA73C1">
        <w:fldChar w:fldCharType="separate"/>
      </w:r>
      <w:r>
        <w:t>27</w:t>
      </w:r>
      <w:r w:rsidR="00AA73C1">
        <w:fldChar w:fldCharType="end"/>
      </w:r>
    </w:p>
    <w:p w:rsidR="00CF1384" w:rsidRDefault="00CF1384">
      <w:pPr>
        <w:pStyle w:val="TOC1"/>
        <w:rPr>
          <w:rFonts w:asciiTheme="minorHAnsi" w:eastAsiaTheme="minorEastAsia" w:hAnsiTheme="minorHAnsi" w:cstheme="minorBidi"/>
          <w:b w:val="0"/>
          <w:snapToGrid/>
          <w:sz w:val="24"/>
        </w:rPr>
      </w:pPr>
      <w:r>
        <w:t>Disposition: Deferred</w:t>
      </w:r>
      <w:r>
        <w:tab/>
      </w:r>
      <w:r w:rsidR="00AA73C1">
        <w:fldChar w:fldCharType="begin"/>
      </w:r>
      <w:r>
        <w:instrText xml:space="preserve"> PAGEREF _Toc182365145 \h </w:instrText>
      </w:r>
      <w:r w:rsidR="00AA73C1">
        <w:fldChar w:fldCharType="separate"/>
      </w:r>
      <w:r>
        <w:t>29</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15966</w:t>
      </w:r>
      <w:r>
        <w:tab/>
      </w:r>
      <w:r w:rsidR="00AA73C1">
        <w:fldChar w:fldCharType="begin"/>
      </w:r>
      <w:r>
        <w:instrText xml:space="preserve"> PAGEREF _Toc182365146 \h </w:instrText>
      </w:r>
      <w:r w:rsidR="00AA73C1">
        <w:fldChar w:fldCharType="separate"/>
      </w:r>
      <w:r>
        <w:t>30</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XML-Based QoS Policy Settings (DDS-PSM-Cxx/DDS-PSM-Java)</w:t>
      </w:r>
      <w:r>
        <w:tab/>
      </w:r>
      <w:r w:rsidR="00AA73C1">
        <w:fldChar w:fldCharType="begin"/>
      </w:r>
      <w:r>
        <w:instrText xml:space="preserve"> PAGEREF _Toc182365147 \h </w:instrText>
      </w:r>
      <w:r w:rsidR="00AA73C1">
        <w:fldChar w:fldCharType="separate"/>
      </w:r>
      <w:r>
        <w:t>30</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15968</w:t>
      </w:r>
      <w:r>
        <w:tab/>
      </w:r>
      <w:r w:rsidR="00AA73C1">
        <w:fldChar w:fldCharType="begin"/>
      </w:r>
      <w:r>
        <w:instrText xml:space="preserve"> PAGEREF _Toc182365148 \h </w:instrText>
      </w:r>
      <w:r w:rsidR="00AA73C1">
        <w:fldChar w:fldCharType="separate"/>
      </w:r>
      <w:r>
        <w:t>32</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formal description of how topic types are mapped to Java classes needed</w:t>
      </w:r>
      <w:r>
        <w:tab/>
      </w:r>
      <w:r w:rsidR="00AA73C1">
        <w:fldChar w:fldCharType="begin"/>
      </w:r>
      <w:r>
        <w:instrText xml:space="preserve"> PAGEREF _Toc182365149 \h </w:instrText>
      </w:r>
      <w:r w:rsidR="00AA73C1">
        <w:fldChar w:fldCharType="separate"/>
      </w:r>
      <w:r>
        <w:t>32</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16529</w:t>
      </w:r>
      <w:r>
        <w:tab/>
      </w:r>
      <w:r w:rsidR="00AA73C1">
        <w:fldChar w:fldCharType="begin"/>
      </w:r>
      <w:r>
        <w:instrText xml:space="preserve"> PAGEREF _Toc182365150 \h </w:instrText>
      </w:r>
      <w:r w:rsidR="00AA73C1">
        <w:fldChar w:fldCharType="separate"/>
      </w:r>
      <w:r>
        <w:t>34</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Modifiable Types should be removed and replaced by values (e.g. immutable types)</w:t>
      </w:r>
      <w:r>
        <w:tab/>
      </w:r>
      <w:r w:rsidR="00AA73C1">
        <w:fldChar w:fldCharType="begin"/>
      </w:r>
      <w:r>
        <w:instrText xml:space="preserve"> PAGEREF _Toc182365151 \h </w:instrText>
      </w:r>
      <w:r w:rsidR="00AA73C1">
        <w:fldChar w:fldCharType="separate"/>
      </w:r>
      <w:r>
        <w:t>34</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16531</w:t>
      </w:r>
      <w:r>
        <w:tab/>
      </w:r>
      <w:r w:rsidR="00AA73C1">
        <w:fldChar w:fldCharType="begin"/>
      </w:r>
      <w:r>
        <w:instrText xml:space="preserve"> PAGEREF _Toc182365152 \h </w:instrText>
      </w:r>
      <w:r w:rsidR="00AA73C1">
        <w:fldChar w:fldCharType="separate"/>
      </w:r>
      <w:r>
        <w:t>37</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Getting rid of the Bootstrap object</w:t>
      </w:r>
      <w:r>
        <w:tab/>
      </w:r>
      <w:r w:rsidR="00AA73C1">
        <w:fldChar w:fldCharType="begin"/>
      </w:r>
      <w:r>
        <w:instrText xml:space="preserve"> PAGEREF _Toc182365153 \h </w:instrText>
      </w:r>
      <w:r w:rsidR="00AA73C1">
        <w:fldChar w:fldCharType="separate"/>
      </w:r>
      <w:r>
        <w:t>37</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16535</w:t>
      </w:r>
      <w:r>
        <w:tab/>
      </w:r>
      <w:r w:rsidR="00AA73C1">
        <w:fldChar w:fldCharType="begin"/>
      </w:r>
      <w:r>
        <w:instrText xml:space="preserve"> PAGEREF _Toc182365154 \h </w:instrText>
      </w:r>
      <w:r w:rsidR="00AA73C1">
        <w:fldChar w:fldCharType="separate"/>
      </w:r>
      <w:r>
        <w:t>41</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Large Number of Spurious Import</w:t>
      </w:r>
      <w:r>
        <w:tab/>
      </w:r>
      <w:r w:rsidR="00AA73C1">
        <w:fldChar w:fldCharType="begin"/>
      </w:r>
      <w:r>
        <w:instrText xml:space="preserve"> PAGEREF _Toc182365155 \h </w:instrText>
      </w:r>
      <w:r w:rsidR="00AA73C1">
        <w:fldChar w:fldCharType="separate"/>
      </w:r>
      <w:r>
        <w:t>41</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16536</w:t>
      </w:r>
      <w:r>
        <w:tab/>
      </w:r>
      <w:r w:rsidR="00AA73C1">
        <w:fldChar w:fldCharType="begin"/>
      </w:r>
      <w:r>
        <w:instrText xml:space="preserve"> PAGEREF _Toc182365156 \h </w:instrText>
      </w:r>
      <w:r w:rsidR="00AA73C1">
        <w:fldChar w:fldCharType="separate"/>
      </w:r>
      <w:r>
        <w:t>42</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QoS DSL Needed</w:t>
      </w:r>
      <w:r>
        <w:tab/>
      </w:r>
      <w:r w:rsidR="00AA73C1">
        <w:fldChar w:fldCharType="begin"/>
      </w:r>
      <w:r>
        <w:instrText xml:space="preserve"> PAGEREF _Toc182365157 \h </w:instrText>
      </w:r>
      <w:r w:rsidR="00AA73C1">
        <w:fldChar w:fldCharType="separate"/>
      </w:r>
      <w:r>
        <w:t>42</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16587</w:t>
      </w:r>
      <w:r>
        <w:tab/>
      </w:r>
      <w:r w:rsidR="00AA73C1">
        <w:fldChar w:fldCharType="begin"/>
      </w:r>
      <w:r>
        <w:instrText xml:space="preserve"> PAGEREF _Toc182365158 \h </w:instrText>
      </w:r>
      <w:r w:rsidR="00AA73C1">
        <w:fldChar w:fldCharType="separate"/>
      </w:r>
      <w:r>
        <w:t>43</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API Should Avoid Side-Effects, e.g. Remove Bucket Accessors</w:t>
      </w:r>
      <w:r>
        <w:tab/>
      </w:r>
      <w:r w:rsidR="00AA73C1">
        <w:fldChar w:fldCharType="begin"/>
      </w:r>
      <w:r>
        <w:instrText xml:space="preserve"> PAGEREF _Toc182365159 \h </w:instrText>
      </w:r>
      <w:r w:rsidR="00AA73C1">
        <w:fldChar w:fldCharType="separate"/>
      </w:r>
      <w:r>
        <w:t>43</w:t>
      </w:r>
      <w:r w:rsidR="00AA73C1">
        <w:fldChar w:fldCharType="end"/>
      </w:r>
    </w:p>
    <w:p w:rsidR="00CF1384" w:rsidRDefault="00CF1384">
      <w:pPr>
        <w:pStyle w:val="TOC1"/>
        <w:rPr>
          <w:rFonts w:asciiTheme="minorHAnsi" w:eastAsiaTheme="minorEastAsia" w:hAnsiTheme="minorHAnsi" w:cstheme="minorBidi"/>
          <w:b w:val="0"/>
          <w:snapToGrid/>
          <w:sz w:val="24"/>
        </w:rPr>
      </w:pPr>
      <w:r>
        <w:t>Disposition: Closed, no change</w:t>
      </w:r>
      <w:r>
        <w:tab/>
      </w:r>
      <w:r w:rsidR="00AA73C1">
        <w:fldChar w:fldCharType="begin"/>
      </w:r>
      <w:r>
        <w:instrText xml:space="preserve"> PAGEREF _Toc182365160 \h </w:instrText>
      </w:r>
      <w:r w:rsidR="00AA73C1">
        <w:fldChar w:fldCharType="separate"/>
      </w:r>
      <w:r>
        <w:t>45</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16325</w:t>
      </w:r>
      <w:r>
        <w:tab/>
      </w:r>
      <w:r w:rsidR="00AA73C1">
        <w:fldChar w:fldCharType="begin"/>
      </w:r>
      <w:r>
        <w:instrText xml:space="preserve"> PAGEREF _Toc182365161 \h </w:instrText>
      </w:r>
      <w:r w:rsidR="00AA73C1">
        <w:fldChar w:fldCharType="separate"/>
      </w:r>
      <w:r>
        <w:t>46</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Remove unnecessary </w:t>
      </w:r>
      <w:r w:rsidRPr="001B4D77">
        <w:rPr>
          <w:rFonts w:ascii="Courier New" w:hAnsi="Courier New"/>
        </w:rPr>
        <w:t>DataWriter.write</w:t>
      </w:r>
      <w:r>
        <w:t xml:space="preserve"> overloads</w:t>
      </w:r>
      <w:r>
        <w:tab/>
      </w:r>
      <w:r w:rsidR="00AA73C1">
        <w:fldChar w:fldCharType="begin"/>
      </w:r>
      <w:r>
        <w:instrText xml:space="preserve"> PAGEREF _Toc182365162 \h </w:instrText>
      </w:r>
      <w:r w:rsidR="00AA73C1">
        <w:fldChar w:fldCharType="separate"/>
      </w:r>
      <w:r>
        <w:t>46</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16530</w:t>
      </w:r>
      <w:r>
        <w:tab/>
      </w:r>
      <w:r w:rsidR="00AA73C1">
        <w:fldChar w:fldCharType="begin"/>
      </w:r>
      <w:r>
        <w:instrText xml:space="preserve"> PAGEREF _Toc182365163 \h </w:instrText>
      </w:r>
      <w:r w:rsidR="00AA73C1">
        <w:fldChar w:fldCharType="separate"/>
      </w:r>
      <w:r>
        <w:t>48</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Superfluous "</w:t>
      </w:r>
      <w:r w:rsidRPr="001B4D77">
        <w:rPr>
          <w:rFonts w:ascii="Courier New" w:hAnsi="Courier New"/>
        </w:rPr>
        <w:t>QosPolicy</w:t>
      </w:r>
      <w:r>
        <w:t>" Suffix on Policy Types</w:t>
      </w:r>
      <w:r>
        <w:tab/>
      </w:r>
      <w:r w:rsidR="00AA73C1">
        <w:fldChar w:fldCharType="begin"/>
      </w:r>
      <w:r>
        <w:instrText xml:space="preserve"> PAGEREF _Toc182365164 \h </w:instrText>
      </w:r>
      <w:r w:rsidR="00AA73C1">
        <w:fldChar w:fldCharType="separate"/>
      </w:r>
      <w:r>
        <w:t>48</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16534</w:t>
      </w:r>
      <w:r>
        <w:tab/>
      </w:r>
      <w:r w:rsidR="00AA73C1">
        <w:fldChar w:fldCharType="begin"/>
      </w:r>
      <w:r>
        <w:instrText xml:space="preserve"> PAGEREF _Toc182365165 \h </w:instrText>
      </w:r>
      <w:r w:rsidR="00AA73C1">
        <w:fldChar w:fldCharType="separate"/>
      </w:r>
      <w:r>
        <w:t>49</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Constant Values </w:t>
      </w:r>
      <w:r w:rsidRPr="001B4D77">
        <w:rPr>
          <w:i/>
        </w:rPr>
        <w:t>shall</w:t>
      </w:r>
      <w:r>
        <w:t xml:space="preserve"> be defined by the standard</w:t>
      </w:r>
      <w:r>
        <w:tab/>
      </w:r>
      <w:r w:rsidR="00AA73C1">
        <w:fldChar w:fldCharType="begin"/>
      </w:r>
      <w:r>
        <w:instrText xml:space="preserve"> PAGEREF _Toc182365166 \h </w:instrText>
      </w:r>
      <w:r w:rsidR="00AA73C1">
        <w:fldChar w:fldCharType="separate"/>
      </w:r>
      <w:r>
        <w:t>49</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16537</w:t>
      </w:r>
      <w:r>
        <w:tab/>
      </w:r>
      <w:r w:rsidR="00AA73C1">
        <w:fldChar w:fldCharType="begin"/>
      </w:r>
      <w:r>
        <w:instrText xml:space="preserve"> PAGEREF _Toc182365167 \h </w:instrText>
      </w:r>
      <w:r w:rsidR="00AA73C1">
        <w:fldChar w:fldCharType="separate"/>
      </w:r>
      <w:r>
        <w:t>50</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Get rid of the </w:t>
      </w:r>
      <w:r w:rsidRPr="001B4D77">
        <w:rPr>
          <w:rFonts w:ascii="Courier New" w:hAnsi="Courier New"/>
        </w:rPr>
        <w:t>EntityQos</w:t>
      </w:r>
      <w:r>
        <w:t xml:space="preserve"> Class</w:t>
      </w:r>
      <w:r>
        <w:tab/>
      </w:r>
      <w:r w:rsidR="00AA73C1">
        <w:fldChar w:fldCharType="begin"/>
      </w:r>
      <w:r>
        <w:instrText xml:space="preserve"> PAGEREF _Toc182365168 \h </w:instrText>
      </w:r>
      <w:r w:rsidR="00AA73C1">
        <w:fldChar w:fldCharType="separate"/>
      </w:r>
      <w:r>
        <w:t>50</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16538</w:t>
      </w:r>
      <w:r>
        <w:tab/>
      </w:r>
      <w:r w:rsidR="00AA73C1">
        <w:fldChar w:fldCharType="begin"/>
      </w:r>
      <w:r>
        <w:instrText xml:space="preserve"> PAGEREF _Toc182365169 \h </w:instrText>
      </w:r>
      <w:r w:rsidR="00AA73C1">
        <w:fldChar w:fldCharType="separate"/>
      </w:r>
      <w:r>
        <w:t>51</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1B4D77">
        <w:rPr>
          <w:rFonts w:ascii="Courier New" w:hAnsi="Courier New"/>
        </w:rPr>
        <w:t>Entity</w:t>
      </w:r>
      <w:r>
        <w:t xml:space="preserve"> class allows for breaking invariants</w:t>
      </w:r>
      <w:r>
        <w:tab/>
      </w:r>
      <w:r w:rsidR="00AA73C1">
        <w:fldChar w:fldCharType="begin"/>
      </w:r>
      <w:r>
        <w:instrText xml:space="preserve"> PAGEREF _Toc182365170 \h </w:instrText>
      </w:r>
      <w:r w:rsidR="00AA73C1">
        <w:fldChar w:fldCharType="separate"/>
      </w:r>
      <w:r>
        <w:t>51</w:t>
      </w:r>
      <w:r w:rsidR="00AA73C1">
        <w:fldChar w:fldCharType="end"/>
      </w:r>
    </w:p>
    <w:p w:rsidR="00CF1384" w:rsidRDefault="00CF1384">
      <w:pPr>
        <w:pStyle w:val="TOC3"/>
        <w:rPr>
          <w:rFonts w:asciiTheme="minorHAnsi" w:eastAsiaTheme="minorEastAsia" w:hAnsiTheme="minorHAnsi" w:cstheme="minorBidi"/>
          <w:snapToGrid/>
          <w:sz w:val="24"/>
        </w:rPr>
      </w:pPr>
      <w:r>
        <w:t>Source:</w:t>
      </w:r>
      <w:r>
        <w:tab/>
      </w:r>
      <w:r w:rsidR="00AA73C1">
        <w:fldChar w:fldCharType="begin"/>
      </w:r>
      <w:r>
        <w:instrText xml:space="preserve"> PAGEREF _Toc182365171 \h </w:instrText>
      </w:r>
      <w:r w:rsidR="00AA73C1">
        <w:fldChar w:fldCharType="separate"/>
      </w:r>
      <w:r>
        <w:t>51</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16539</w:t>
      </w:r>
      <w:r>
        <w:tab/>
      </w:r>
      <w:r w:rsidR="00AA73C1">
        <w:fldChar w:fldCharType="begin"/>
      </w:r>
      <w:r>
        <w:instrText xml:space="preserve"> PAGEREF _Toc182365172 \h </w:instrText>
      </w:r>
      <w:r w:rsidR="00AA73C1">
        <w:fldChar w:fldCharType="separate"/>
      </w:r>
      <w:r>
        <w:t>52</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1B4D77">
        <w:rPr>
          <w:rFonts w:ascii="Courier New" w:hAnsi="Courier New"/>
        </w:rPr>
        <w:t>DomainEntity</w:t>
      </w:r>
      <w:r>
        <w:t xml:space="preserve"> should be removed</w:t>
      </w:r>
      <w:r>
        <w:tab/>
      </w:r>
      <w:r w:rsidR="00AA73C1">
        <w:fldChar w:fldCharType="begin"/>
      </w:r>
      <w:r>
        <w:instrText xml:space="preserve"> PAGEREF _Toc182365173 \h </w:instrText>
      </w:r>
      <w:r w:rsidR="00AA73C1">
        <w:fldChar w:fldCharType="separate"/>
      </w:r>
      <w:r>
        <w:t>52</w:t>
      </w:r>
      <w:r w:rsidR="00AA73C1">
        <w:fldChar w:fldCharType="end"/>
      </w:r>
    </w:p>
    <w:p w:rsidR="00CF1384" w:rsidRDefault="00CF1384">
      <w:pPr>
        <w:pStyle w:val="TOC3"/>
        <w:rPr>
          <w:rFonts w:asciiTheme="minorHAnsi" w:eastAsiaTheme="minorEastAsia" w:hAnsiTheme="minorHAnsi" w:cstheme="minorBidi"/>
          <w:snapToGrid/>
          <w:sz w:val="24"/>
        </w:rPr>
      </w:pPr>
      <w:r>
        <w:t>Source:</w:t>
      </w:r>
      <w:r>
        <w:tab/>
      </w:r>
      <w:r w:rsidR="00AA73C1">
        <w:fldChar w:fldCharType="begin"/>
      </w:r>
      <w:r>
        <w:instrText xml:space="preserve"> PAGEREF _Toc182365174 \h </w:instrText>
      </w:r>
      <w:r w:rsidR="00AA73C1">
        <w:fldChar w:fldCharType="separate"/>
      </w:r>
      <w:r>
        <w:t>52</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16588</w:t>
      </w:r>
      <w:r>
        <w:tab/>
      </w:r>
      <w:r w:rsidR="00AA73C1">
        <w:fldChar w:fldCharType="begin"/>
      </w:r>
      <w:r>
        <w:instrText xml:space="preserve"> PAGEREF _Toc182365175 \h </w:instrText>
      </w:r>
      <w:r w:rsidR="00AA73C1">
        <w:fldChar w:fldCharType="separate"/>
      </w:r>
      <w:r>
        <w:t>53</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The </w:t>
      </w:r>
      <w:r w:rsidRPr="001B4D77">
        <w:rPr>
          <w:rFonts w:ascii="Courier New" w:hAnsi="Courier New"/>
        </w:rPr>
        <w:t>Sample</w:t>
      </w:r>
      <w:r>
        <w:t xml:space="preserve"> class should provide a method to check whether the data is valid</w:t>
      </w:r>
      <w:r>
        <w:tab/>
      </w:r>
      <w:r w:rsidR="00AA73C1">
        <w:fldChar w:fldCharType="begin"/>
      </w:r>
      <w:r>
        <w:instrText xml:space="preserve"> PAGEREF _Toc182365176 \h </w:instrText>
      </w:r>
      <w:r w:rsidR="00AA73C1">
        <w:fldChar w:fldCharType="separate"/>
      </w:r>
      <w:r>
        <w:t>53</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16589</w:t>
      </w:r>
      <w:r>
        <w:tab/>
      </w:r>
      <w:r w:rsidR="00AA73C1">
        <w:fldChar w:fldCharType="begin"/>
      </w:r>
      <w:r>
        <w:instrText xml:space="preserve"> PAGEREF _Toc182365177 \h </w:instrText>
      </w:r>
      <w:r w:rsidR="00AA73C1">
        <w:fldChar w:fldCharType="separate"/>
      </w:r>
      <w:r>
        <w:t>54</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Misnamed Listener Helper</w:t>
      </w:r>
      <w:r>
        <w:tab/>
      </w:r>
      <w:r w:rsidR="00AA73C1">
        <w:fldChar w:fldCharType="begin"/>
      </w:r>
      <w:r>
        <w:instrText xml:space="preserve"> PAGEREF _Toc182365178 \h </w:instrText>
      </w:r>
      <w:r w:rsidR="00AA73C1">
        <w:fldChar w:fldCharType="separate"/>
      </w:r>
      <w:r>
        <w:t>54</w:t>
      </w:r>
      <w:r w:rsidR="00AA73C1">
        <w:fldChar w:fldCharType="end"/>
      </w:r>
    </w:p>
    <w:p w:rsidR="00CF1384" w:rsidRDefault="00CF1384">
      <w:pPr>
        <w:pStyle w:val="TOC1"/>
        <w:rPr>
          <w:rFonts w:asciiTheme="minorHAnsi" w:eastAsiaTheme="minorEastAsia" w:hAnsiTheme="minorHAnsi" w:cstheme="minorBidi"/>
          <w:b w:val="0"/>
          <w:snapToGrid/>
          <w:sz w:val="24"/>
        </w:rPr>
      </w:pPr>
      <w:r>
        <w:t>Disposition: Duplicate/merged</w:t>
      </w:r>
      <w:r>
        <w:tab/>
      </w:r>
      <w:r w:rsidR="00AA73C1">
        <w:fldChar w:fldCharType="begin"/>
      </w:r>
      <w:r>
        <w:instrText xml:space="preserve"> PAGEREF _Toc182365179 \h </w:instrText>
      </w:r>
      <w:r w:rsidR="00AA73C1">
        <w:fldChar w:fldCharType="separate"/>
      </w:r>
      <w:r>
        <w:t>55</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16056</w:t>
      </w:r>
      <w:r>
        <w:tab/>
      </w:r>
      <w:r w:rsidR="00AA73C1">
        <w:fldChar w:fldCharType="begin"/>
      </w:r>
      <w:r>
        <w:instrText xml:space="preserve"> PAGEREF _Toc182365180 \h </w:instrText>
      </w:r>
      <w:r w:rsidR="00AA73C1">
        <w:fldChar w:fldCharType="separate"/>
      </w:r>
      <w:r>
        <w:t>56</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Data access from </w:t>
      </w:r>
      <w:r w:rsidRPr="001B4D77">
        <w:rPr>
          <w:rFonts w:ascii="Courier New" w:hAnsi="Courier New"/>
        </w:rPr>
        <w:t>DataReader</w:t>
      </w:r>
      <w:r>
        <w:t xml:space="preserve"> using </w:t>
      </w:r>
      <w:r w:rsidRPr="001B4D77">
        <w:rPr>
          <w:rFonts w:ascii="Courier New" w:hAnsi="Courier New"/>
        </w:rPr>
        <w:t>java.util.List</w:t>
      </w:r>
      <w:r>
        <w:tab/>
      </w:r>
      <w:r w:rsidR="00AA73C1">
        <w:fldChar w:fldCharType="begin"/>
      </w:r>
      <w:r>
        <w:instrText xml:space="preserve"> PAGEREF _Toc182365181 \h </w:instrText>
      </w:r>
      <w:r w:rsidR="00AA73C1">
        <w:fldChar w:fldCharType="separate"/>
      </w:r>
      <w:r>
        <w:t>56</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16316</w:t>
      </w:r>
      <w:r>
        <w:tab/>
      </w:r>
      <w:r w:rsidR="00AA73C1">
        <w:fldChar w:fldCharType="begin"/>
      </w:r>
      <w:r>
        <w:instrText xml:space="preserve"> PAGEREF _Toc182365182 \h </w:instrText>
      </w:r>
      <w:r w:rsidR="00AA73C1">
        <w:fldChar w:fldCharType="separate"/>
      </w:r>
      <w:r>
        <w:t>57</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Improve usability of “bucket” accessors</w:t>
      </w:r>
      <w:r>
        <w:tab/>
      </w:r>
      <w:r w:rsidR="00AA73C1">
        <w:fldChar w:fldCharType="begin"/>
      </w:r>
      <w:r>
        <w:instrText xml:space="preserve"> PAGEREF _Toc182365183 \h </w:instrText>
      </w:r>
      <w:r w:rsidR="00AA73C1">
        <w:fldChar w:fldCharType="separate"/>
      </w:r>
      <w:r>
        <w:t>57</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16322</w:t>
      </w:r>
      <w:r>
        <w:tab/>
      </w:r>
      <w:r w:rsidR="00AA73C1">
        <w:fldChar w:fldCharType="begin"/>
      </w:r>
      <w:r>
        <w:instrText xml:space="preserve"> PAGEREF _Toc182365184 \h </w:instrText>
      </w:r>
      <w:r w:rsidR="00AA73C1">
        <w:fldChar w:fldCharType="separate"/>
      </w:r>
      <w:r>
        <w:t>59</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1B4D77">
        <w:rPr>
          <w:rFonts w:ascii="Courier New" w:hAnsi="Courier New"/>
        </w:rPr>
        <w:t>DynamicDataFactory.createData</w:t>
      </w:r>
      <w:r>
        <w:t xml:space="preserve"> missing a parameter</w:t>
      </w:r>
      <w:r>
        <w:tab/>
      </w:r>
      <w:r w:rsidR="00AA73C1">
        <w:fldChar w:fldCharType="begin"/>
      </w:r>
      <w:r>
        <w:instrText xml:space="preserve"> PAGEREF _Toc182365185 \h </w:instrText>
      </w:r>
      <w:r w:rsidR="00AA73C1">
        <w:fldChar w:fldCharType="separate"/>
      </w:r>
      <w:r>
        <w:t>59</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16533</w:t>
      </w:r>
      <w:r>
        <w:tab/>
      </w:r>
      <w:r w:rsidR="00AA73C1">
        <w:fldChar w:fldCharType="begin"/>
      </w:r>
      <w:r>
        <w:instrText xml:space="preserve"> PAGEREF _Toc182365186 \h </w:instrText>
      </w:r>
      <w:r w:rsidR="00AA73C1">
        <w:fldChar w:fldCharType="separate"/>
      </w:r>
      <w:r>
        <w:t>60</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QoS Policies ID class vs. numeric ID</w:t>
      </w:r>
      <w:r>
        <w:tab/>
      </w:r>
      <w:r w:rsidR="00AA73C1">
        <w:fldChar w:fldCharType="begin"/>
      </w:r>
      <w:r>
        <w:instrText xml:space="preserve"> PAGEREF _Toc182365187 \h </w:instrText>
      </w:r>
      <w:r w:rsidR="00AA73C1">
        <w:fldChar w:fldCharType="separate"/>
      </w:r>
      <w:r>
        <w:t>60</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16540</w:t>
      </w:r>
      <w:r>
        <w:tab/>
      </w:r>
      <w:r w:rsidR="00AA73C1">
        <w:fldChar w:fldCharType="begin"/>
      </w:r>
      <w:r>
        <w:instrText xml:space="preserve"> PAGEREF _Toc182365188 \h </w:instrText>
      </w:r>
      <w:r w:rsidR="00AA73C1">
        <w:fldChar w:fldCharType="separate"/>
      </w:r>
      <w:r>
        <w:t>61</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1B4D77">
        <w:rPr>
          <w:rFonts w:ascii="Courier New" w:hAnsi="Courier New"/>
        </w:rPr>
        <w:t>DataReader</w:t>
      </w:r>
      <w:r>
        <w:t xml:space="preserve"> API</w:t>
      </w:r>
      <w:r>
        <w:tab/>
      </w:r>
      <w:r w:rsidR="00AA73C1">
        <w:fldChar w:fldCharType="begin"/>
      </w:r>
      <w:r>
        <w:instrText xml:space="preserve"> PAGEREF _Toc182365189 \h </w:instrText>
      </w:r>
      <w:r w:rsidR="00AA73C1">
        <w:fldChar w:fldCharType="separate"/>
      </w:r>
      <w:r>
        <w:t>61</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16542</w:t>
      </w:r>
      <w:r>
        <w:tab/>
      </w:r>
      <w:r w:rsidR="00AA73C1">
        <w:fldChar w:fldCharType="begin"/>
      </w:r>
      <w:r>
        <w:instrText xml:space="preserve"> PAGEREF _Toc182365190 \h </w:instrText>
      </w:r>
      <w:r w:rsidR="00AA73C1">
        <w:fldChar w:fldCharType="separate"/>
      </w:r>
      <w:r>
        <w:t>63</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Avoid unnecessary side effects on the </w:t>
      </w:r>
      <w:r w:rsidRPr="001B4D77">
        <w:rPr>
          <w:rFonts w:ascii="Courier New" w:hAnsi="Courier New"/>
        </w:rPr>
        <w:t>DataWriter</w:t>
      </w:r>
      <w:r>
        <w:t xml:space="preserve"> API</w:t>
      </w:r>
      <w:r>
        <w:tab/>
      </w:r>
      <w:r w:rsidR="00AA73C1">
        <w:fldChar w:fldCharType="begin"/>
      </w:r>
      <w:r>
        <w:instrText xml:space="preserve"> PAGEREF _Toc182365191 \h </w:instrText>
      </w:r>
      <w:r w:rsidR="00AA73C1">
        <w:fldChar w:fldCharType="separate"/>
      </w:r>
      <w:r>
        <w:t>63</w:t>
      </w:r>
      <w:r w:rsidR="00AA73C1">
        <w:fldChar w:fldCharType="end"/>
      </w:r>
    </w:p>
    <w:p w:rsidR="00CF1384" w:rsidRDefault="00CF1384">
      <w:pPr>
        <w:pStyle w:val="TOC2"/>
        <w:rPr>
          <w:rFonts w:asciiTheme="minorHAnsi" w:eastAsiaTheme="minorEastAsia" w:hAnsiTheme="minorHAnsi" w:cstheme="minorBidi"/>
          <w:i w:val="0"/>
          <w:snapToGrid/>
          <w:sz w:val="24"/>
        </w:rPr>
      </w:pPr>
      <w:r>
        <w:t>OMG Issue No: 16543</w:t>
      </w:r>
      <w:r>
        <w:tab/>
      </w:r>
      <w:r w:rsidR="00AA73C1">
        <w:fldChar w:fldCharType="begin"/>
      </w:r>
      <w:r>
        <w:instrText xml:space="preserve"> PAGEREF _Toc182365192 \h </w:instrText>
      </w:r>
      <w:r w:rsidR="00AA73C1">
        <w:fldChar w:fldCharType="separate"/>
      </w:r>
      <w:r>
        <w:t>64</w:t>
      </w:r>
      <w:r w:rsidR="00AA73C1">
        <w:fldChar w:fldCharType="end"/>
      </w:r>
    </w:p>
    <w:p w:rsidR="00CF1384" w:rsidRDefault="00CF1384">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Statuses API should be improved and made type-safe</w:t>
      </w:r>
      <w:r>
        <w:tab/>
      </w:r>
      <w:r w:rsidR="00AA73C1">
        <w:fldChar w:fldCharType="begin"/>
      </w:r>
      <w:r>
        <w:instrText xml:space="preserve"> PAGEREF _Toc182365193 \h </w:instrText>
      </w:r>
      <w:r w:rsidR="00AA73C1">
        <w:fldChar w:fldCharType="separate"/>
      </w:r>
      <w:r>
        <w:t>64</w:t>
      </w:r>
      <w:r w:rsidR="00AA73C1">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9"/>
          <w:footerReference w:type="default" r:id="rId10"/>
          <w:pgSz w:w="12240" w:h="15840"/>
          <w:pgMar w:top="1440" w:right="1800" w:bottom="1440" w:left="1800" w:gutter="0"/>
          <w:pgNumType w:fmt="lowerRoman" w:start="1"/>
          <w:titlePg/>
        </w:sectPr>
      </w:pPr>
    </w:p>
    <w:p w:rsidR="00096DA3" w:rsidRPr="006E31A1" w:rsidRDefault="00096DA3" w:rsidP="00096DA3">
      <w:pPr>
        <w:pStyle w:val="Heading1"/>
      </w:pPr>
      <w:bookmarkStart w:id="1" w:name="_Toc182365108"/>
      <w:r w:rsidRPr="006E31A1">
        <w:t xml:space="preserve">Summary of </w:t>
      </w:r>
      <w:r w:rsidR="005B5728">
        <w:t>DDS-PSM-Java</w:t>
      </w:r>
      <w:r w:rsidRPr="006E31A1">
        <w:t xml:space="preserve"> FTF </w:t>
      </w:r>
      <w:r w:rsidRPr="00B2342F">
        <w:t>Activities</w:t>
      </w:r>
      <w:bookmarkEnd w:id="1"/>
    </w:p>
    <w:p w:rsidR="00096DA3" w:rsidRPr="00B2342F" w:rsidRDefault="00096DA3" w:rsidP="00096DA3">
      <w:pPr>
        <w:pStyle w:val="Heading2"/>
      </w:pPr>
      <w:bookmarkStart w:id="2" w:name="_Toc182365109"/>
      <w:r w:rsidRPr="006E31A1">
        <w:t>Formation</w:t>
      </w:r>
      <w:bookmarkEnd w:id="2"/>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10 December, 2010</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D70D3B">
        <w:t xml:space="preserve">29 August, </w:t>
      </w:r>
      <w:r w:rsidR="006233A7">
        <w:t>2011</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14</w:t>
      </w:r>
      <w:r w:rsidR="00D70D3B">
        <w:t xml:space="preserve"> November, 2011</w:t>
      </w:r>
    </w:p>
    <w:p w:rsidR="00096DA3" w:rsidRPr="006E31A1" w:rsidRDefault="00096DA3" w:rsidP="00096DA3">
      <w:pPr>
        <w:pStyle w:val="Heading2"/>
      </w:pPr>
      <w:bookmarkStart w:id="3" w:name="_Toc182365110"/>
      <w:r w:rsidRPr="006E31A1">
        <w:t>Revision / Finalization Task Force Membership</w:t>
      </w:r>
      <w:bookmarkEnd w:id="3"/>
    </w:p>
    <w:tbl>
      <w:tblPr>
        <w:tblW w:w="5000" w:type="pct"/>
        <w:tblCellMar>
          <w:left w:w="30" w:type="dxa"/>
          <w:right w:w="30" w:type="dxa"/>
        </w:tblCellMar>
        <w:tblLook w:val="0000"/>
      </w:tblPr>
      <w:tblGrid>
        <w:gridCol w:w="2575"/>
        <w:gridCol w:w="4023"/>
        <w:gridCol w:w="2102"/>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r>
              <w:t>Selex</w:t>
            </w:r>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Added</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Rick Warren</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Virginie Watine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bl>
    <w:p w:rsidR="00096DA3" w:rsidRDefault="00096DA3" w:rsidP="00096DA3">
      <w:pPr>
        <w:pStyle w:val="Heading2"/>
      </w:pPr>
      <w:bookmarkStart w:id="4" w:name="_Toc182365111"/>
      <w:r>
        <w:t>Issue Disposition:</w:t>
      </w:r>
      <w:bookmarkEnd w:id="4"/>
    </w:p>
    <w:tbl>
      <w:tblPr>
        <w:tblW w:w="5000" w:type="pct"/>
        <w:tblCellMar>
          <w:left w:w="30" w:type="dxa"/>
          <w:right w:w="30" w:type="dxa"/>
        </w:tblCellMar>
        <w:tblLook w:val="0000"/>
      </w:tblPr>
      <w:tblGrid>
        <w:gridCol w:w="1497"/>
        <w:gridCol w:w="1697"/>
        <w:gridCol w:w="5506"/>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0D2CC3" w:rsidP="000D2CC3">
            <w:pPr>
              <w:pStyle w:val="BodyText"/>
              <w:jc w:val="center"/>
            </w:pPr>
            <w:r>
              <w:t>15</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3A43D8" w:rsidP="000D2CC3">
            <w:pPr>
              <w:pStyle w:val="BodyText"/>
              <w:jc w:val="center"/>
            </w:pPr>
            <w:r>
              <w:t>7</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96DA3" w:rsidP="000D2CC3">
            <w:pPr>
              <w:pStyle w:val="BodyText"/>
              <w:jc w:val="center"/>
            </w:pPr>
            <w:r w:rsidRPr="000D2CC3">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3A43D8" w:rsidP="000D2CC3">
            <w:pPr>
              <w:pStyle w:val="BodyText"/>
              <w:jc w:val="center"/>
            </w:pPr>
            <w:r>
              <w:t>8</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096DA3" w:rsidP="003A43D8">
            <w:pPr>
              <w:pStyle w:val="BodyText"/>
              <w:jc w:val="center"/>
            </w:pPr>
            <w:r w:rsidRPr="003A43D8">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3A43D8" w:rsidP="003A43D8">
            <w:pPr>
              <w:pStyle w:val="BodyText"/>
              <w:jc w:val="center"/>
            </w:pPr>
            <w:r>
              <w:t>7</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5" w:name="_Toc182365112"/>
      <w:r>
        <w:t>Voting Record:</w:t>
      </w:r>
      <w:bookmarkEnd w:id="5"/>
    </w:p>
    <w:tbl>
      <w:tblPr>
        <w:tblW w:w="5000" w:type="pct"/>
        <w:tblCellMar>
          <w:left w:w="30" w:type="dxa"/>
          <w:right w:w="30" w:type="dxa"/>
        </w:tblCellMar>
        <w:tblLook w:val="0000"/>
      </w:tblPr>
      <w:tblGrid>
        <w:gridCol w:w="622"/>
        <w:gridCol w:w="1418"/>
        <w:gridCol w:w="6660"/>
      </w:tblGrid>
      <w:tr w:rsidR="00F669F0">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F669F0" w:rsidRPr="0060688F">
        <w:trPr>
          <w:cantSplit/>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12 October 2011</w:t>
            </w:r>
          </w:p>
        </w:tc>
        <w:tc>
          <w:tcPr>
            <w:tcW w:w="0" w:type="auto"/>
            <w:tcBorders>
              <w:left w:val="single" w:sz="6" w:space="0" w:color="auto"/>
              <w:bottom w:val="single" w:sz="6" w:space="0" w:color="auto"/>
              <w:right w:val="single" w:sz="6" w:space="0" w:color="auto"/>
            </w:tcBorders>
          </w:tcPr>
          <w:p w:rsidR="00F669F0" w:rsidRDefault="00F669F0" w:rsidP="006A38AB">
            <w:pPr>
              <w:pStyle w:val="BodyText"/>
            </w:pPr>
            <w:r w:rsidRPr="0060688F">
              <w:t>16104, 16316, 16317, 16318, 16319, 16320, 16322, 16324, 16325, 16327, 16328, 16541</w:t>
            </w:r>
          </w:p>
          <w:p w:rsidR="00F669F0" w:rsidRPr="0060688F" w:rsidRDefault="00F669F0" w:rsidP="006A38AB">
            <w:pPr>
              <w:pStyle w:val="BodyText"/>
            </w:pPr>
            <w:r>
              <w:rPr>
                <w:i/>
              </w:rPr>
              <w:t>Outcome: Issues 16316 and 16325 did not pass; resolutions will have to be updated. All other issues passed.</w:t>
            </w:r>
          </w:p>
        </w:tc>
      </w:tr>
      <w:tr w:rsidR="00F669F0"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7 November 2011</w:t>
            </w:r>
          </w:p>
        </w:tc>
        <w:tc>
          <w:tcPr>
            <w:tcW w:w="0" w:type="auto"/>
            <w:tcBorders>
              <w:top w:val="single" w:sz="6" w:space="0" w:color="auto"/>
              <w:left w:val="single" w:sz="6" w:space="0" w:color="auto"/>
              <w:bottom w:val="single" w:sz="6" w:space="0" w:color="auto"/>
              <w:right w:val="single" w:sz="6" w:space="0" w:color="auto"/>
            </w:tcBorders>
          </w:tcPr>
          <w:p w:rsidR="00F669F0" w:rsidRDefault="00F669F0" w:rsidP="00F669F0">
            <w:pPr>
              <w:pStyle w:val="BodyText"/>
            </w:pPr>
            <w:r w:rsidRPr="00F669F0">
              <w:t>15966, 15968, 16050, 16056, 16316, 16321, 16323, 16325, 16326, 16369, 16529, 16530, 16531, 16532, 16533, 16534, 16535, 16536, 16537, 16538, 16539, 16540, 16542, 16543, 16587, 16588, 16589</w:t>
            </w:r>
          </w:p>
          <w:p w:rsidR="00F669F0" w:rsidRPr="00F669F0" w:rsidRDefault="00F669F0" w:rsidP="00F669F0">
            <w:pPr>
              <w:pStyle w:val="BodyText"/>
            </w:pPr>
            <w:r w:rsidRPr="00F669F0">
              <w:rPr>
                <w:i/>
              </w:rPr>
              <w:t xml:space="preserve">Outcome: </w:t>
            </w:r>
            <w:r w:rsidR="00F31B95">
              <w:rPr>
                <w:i/>
              </w:rPr>
              <w:t>Issue 16531 did not pass</w:t>
            </w:r>
            <w:r w:rsidR="001F7DE7">
              <w:rPr>
                <w:i/>
              </w:rPr>
              <w:t>; the resolution will have to be updated</w:t>
            </w:r>
            <w:r w:rsidR="00F31B95">
              <w:rPr>
                <w:i/>
              </w:rPr>
              <w:t xml:space="preserve">. </w:t>
            </w:r>
            <w:r w:rsidRPr="00F669F0">
              <w:rPr>
                <w:i/>
              </w:rPr>
              <w:t>All</w:t>
            </w:r>
            <w:r w:rsidR="00F31B95">
              <w:rPr>
                <w:i/>
              </w:rPr>
              <w:t xml:space="preserve"> other</w:t>
            </w:r>
            <w:r w:rsidRPr="00F669F0">
              <w:rPr>
                <w:i/>
              </w:rPr>
              <w:t xml:space="preserve"> issues passed.</w:t>
            </w:r>
          </w:p>
        </w:tc>
      </w:tr>
      <w:tr w:rsidR="0046689A" w:rsidRPr="00F669F0">
        <w:trPr>
          <w:cantSplit/>
        </w:trPr>
        <w:tc>
          <w:tcPr>
            <w:tcW w:w="0" w:type="auto"/>
            <w:tcBorders>
              <w:top w:val="single" w:sz="6" w:space="0" w:color="auto"/>
              <w:left w:val="single" w:sz="6" w:space="0" w:color="auto"/>
              <w:bottom w:val="single" w:sz="6" w:space="0" w:color="auto"/>
              <w:right w:val="single" w:sz="6" w:space="0" w:color="auto"/>
            </w:tcBorders>
          </w:tcPr>
          <w:p w:rsidR="0046689A" w:rsidRPr="00F669F0" w:rsidRDefault="0046689A" w:rsidP="00F669F0">
            <w:pPr>
              <w:pStyle w:val="BodyText"/>
            </w:pPr>
            <w:r>
              <w:t>3</w:t>
            </w:r>
          </w:p>
        </w:tc>
        <w:tc>
          <w:tcPr>
            <w:tcW w:w="0" w:type="auto"/>
            <w:tcBorders>
              <w:top w:val="single" w:sz="6" w:space="0" w:color="auto"/>
              <w:left w:val="single" w:sz="6" w:space="0" w:color="auto"/>
              <w:bottom w:val="single" w:sz="6" w:space="0" w:color="auto"/>
              <w:right w:val="single" w:sz="6" w:space="0" w:color="auto"/>
            </w:tcBorders>
          </w:tcPr>
          <w:p w:rsidR="0046689A" w:rsidRPr="00F669F0" w:rsidRDefault="0046689A" w:rsidP="00F669F0">
            <w:pPr>
              <w:pStyle w:val="BodyText"/>
            </w:pPr>
            <w:r>
              <w:t>14 November 2011</w:t>
            </w:r>
          </w:p>
        </w:tc>
        <w:tc>
          <w:tcPr>
            <w:tcW w:w="0" w:type="auto"/>
            <w:tcBorders>
              <w:top w:val="single" w:sz="6" w:space="0" w:color="auto"/>
              <w:left w:val="single" w:sz="6" w:space="0" w:color="auto"/>
              <w:bottom w:val="single" w:sz="6" w:space="0" w:color="auto"/>
              <w:right w:val="single" w:sz="6" w:space="0" w:color="auto"/>
            </w:tcBorders>
          </w:tcPr>
          <w:p w:rsidR="0046689A" w:rsidRPr="00F669F0" w:rsidRDefault="0046689A" w:rsidP="00F669F0">
            <w:pPr>
              <w:pStyle w:val="BodyText"/>
            </w:pPr>
            <w:r>
              <w:t>16531 (to defer)</w:t>
            </w:r>
          </w:p>
        </w:tc>
      </w:tr>
    </w:tbl>
    <w:p w:rsidR="00096DA3" w:rsidRDefault="00096DA3" w:rsidP="00096DA3">
      <w:pPr>
        <w:pStyle w:val="BodyText"/>
      </w:pPr>
    </w:p>
    <w:tbl>
      <w:tblPr>
        <w:tblW w:w="0" w:type="auto"/>
        <w:tblCellMar>
          <w:left w:w="30" w:type="dxa"/>
          <w:right w:w="30" w:type="dxa"/>
        </w:tblCellMar>
        <w:tblLook w:val="0000"/>
      </w:tblPr>
      <w:tblGrid>
        <w:gridCol w:w="1245"/>
        <w:gridCol w:w="2624"/>
        <w:gridCol w:w="3869"/>
        <w:gridCol w:w="962"/>
      </w:tblGrid>
      <w:tr w:rsidR="0046689A">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Voter</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tabs>
                <w:tab w:val="decimal" w:pos="690"/>
              </w:tabs>
              <w:spacing w:before="100" w:after="100"/>
              <w:jc w:val="center"/>
              <w:rPr>
                <w:rFonts w:ascii="Arial" w:hAnsi="Arial"/>
                <w:b/>
                <w:color w:val="FFFFFF"/>
              </w:rPr>
            </w:pPr>
            <w:r>
              <w:rPr>
                <w:rFonts w:ascii="Arial" w:hAnsi="Arial"/>
                <w:b/>
                <w:color w:val="FFFFFF"/>
              </w:rPr>
              <w:t>Vote in poll 1</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 in poll 2</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 in poll 3</w:t>
            </w:r>
          </w:p>
        </w:tc>
      </w:tr>
      <w:tr w:rsidR="0046689A">
        <w:trPr>
          <w:cantSplit/>
        </w:trPr>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r w:rsidRPr="00BA3C54">
              <w:t>Angelo Corsaro</w:t>
            </w:r>
          </w:p>
        </w:tc>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r w:rsidRPr="00BA3C54">
              <w:t>Yes on 16104, 16317, 16318, 16319, 16320, 16322, 16324, and 16327.</w:t>
            </w:r>
          </w:p>
          <w:p w:rsidR="0046689A" w:rsidRPr="00BA3C54" w:rsidRDefault="0046689A" w:rsidP="00BA3C54">
            <w:pPr>
              <w:pStyle w:val="BodyText"/>
            </w:pPr>
            <w:r w:rsidRPr="00BA3C54">
              <w:t>No on 16316, 16325, and 16328.</w:t>
            </w:r>
          </w:p>
          <w:p w:rsidR="0046689A" w:rsidRPr="00BA3C54" w:rsidRDefault="0046689A" w:rsidP="00BA3C54">
            <w:pPr>
              <w:pStyle w:val="BodyText"/>
            </w:pPr>
            <w:r w:rsidRPr="00BA3C54">
              <w:t>Did not vote on 16541.</w:t>
            </w:r>
          </w:p>
        </w:tc>
        <w:tc>
          <w:tcPr>
            <w:tcW w:w="0" w:type="auto"/>
            <w:tcBorders>
              <w:left w:val="single" w:sz="6" w:space="0" w:color="auto"/>
              <w:bottom w:val="single" w:sz="6" w:space="0" w:color="auto"/>
              <w:right w:val="single" w:sz="6" w:space="0" w:color="auto"/>
            </w:tcBorders>
          </w:tcPr>
          <w:p w:rsidR="0046689A" w:rsidRDefault="0046689A" w:rsidP="00BA3C54">
            <w:pPr>
              <w:pStyle w:val="BodyText"/>
            </w:pPr>
            <w:r>
              <w:t>Yes on 15966, 15968, 16050, 16056, 16316, 16321, 16325, 16369, 16529, 16535, 16536, 16538, 16540, 16542, and 16587.</w:t>
            </w:r>
          </w:p>
          <w:p w:rsidR="0046689A" w:rsidRPr="00BA3C54" w:rsidRDefault="0046689A" w:rsidP="00890A70">
            <w:pPr>
              <w:pStyle w:val="BodyText"/>
            </w:pPr>
            <w:r>
              <w:t>No on 16323, 16326, 16530, 16531, 16532, 16533, 16534, 16537, 16539, 16543, 16588, and 16589.</w:t>
            </w:r>
          </w:p>
        </w:tc>
        <w:tc>
          <w:tcPr>
            <w:tcW w:w="0" w:type="auto"/>
            <w:tcBorders>
              <w:left w:val="single" w:sz="6" w:space="0" w:color="auto"/>
              <w:bottom w:val="single" w:sz="6" w:space="0" w:color="auto"/>
              <w:right w:val="single" w:sz="6" w:space="0" w:color="auto"/>
            </w:tcBorders>
          </w:tcPr>
          <w:p w:rsidR="0046689A" w:rsidRDefault="00DB406B" w:rsidP="00BA3C54">
            <w:pPr>
              <w:pStyle w:val="BodyText"/>
            </w:pPr>
            <w:r>
              <w:t>Yes on one issue.</w:t>
            </w: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Fabrizio Morciano</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Did not vote.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all issues.</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DB406B" w:rsidP="00BA3C54">
            <w:pPr>
              <w:pStyle w:val="BodyText"/>
            </w:pPr>
            <w:r>
              <w:t>Yes on one issue.</w:t>
            </w: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Ken Rode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all issues.</w:t>
            </w: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pPr>
            <w:r>
              <w:t>Abstain on 16531.</w:t>
            </w:r>
          </w:p>
          <w:p w:rsidR="0046689A" w:rsidRPr="00BA3C54" w:rsidRDefault="0046689A" w:rsidP="00BA3C54">
            <w:pPr>
              <w:pStyle w:val="BodyText"/>
            </w:pPr>
            <w:r>
              <w:t>Yes on all other issues.</w:t>
            </w:r>
          </w:p>
        </w:tc>
        <w:tc>
          <w:tcPr>
            <w:tcW w:w="0" w:type="auto"/>
            <w:tcBorders>
              <w:top w:val="single" w:sz="6" w:space="0" w:color="auto"/>
              <w:left w:val="single" w:sz="6" w:space="0" w:color="auto"/>
              <w:bottom w:val="single" w:sz="6" w:space="0" w:color="auto"/>
              <w:right w:val="single" w:sz="6" w:space="0" w:color="auto"/>
            </w:tcBorders>
          </w:tcPr>
          <w:p w:rsidR="0046689A" w:rsidRDefault="00DB406B" w:rsidP="00BA3C54">
            <w:pPr>
              <w:pStyle w:val="BodyText"/>
            </w:pPr>
            <w:r>
              <w:t>Yes on one issue.</w:t>
            </w: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Rick Warren</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all issues.</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all issues.</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t>Yes</w:t>
            </w:r>
            <w:r w:rsidR="00815173">
              <w:t xml:space="preserve"> on one issue.</w:t>
            </w: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Virginie Watine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16104, 16317, 16318, 16319, 16320, 16322, 16324, 16327, 16328, and 16541.</w:t>
            </w:r>
          </w:p>
          <w:p w:rsidR="0046689A" w:rsidRPr="00BA3C54" w:rsidRDefault="0046689A" w:rsidP="00BA3C54">
            <w:pPr>
              <w:pStyle w:val="BodyText"/>
            </w:pPr>
            <w:r w:rsidRPr="00BA3C54">
              <w:t>No on 16316 and 16325.</w:t>
            </w: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pPr>
            <w:r>
              <w:t>Yes on 15966, 15968, 16050, 16056, 16316, 16321, 16325, 16369, 16529, 16534, 16535, 16536, 16538, 16540, 16542, 16587, and 16589.</w:t>
            </w:r>
          </w:p>
          <w:p w:rsidR="0046689A" w:rsidRDefault="0046689A" w:rsidP="00BA3C54">
            <w:pPr>
              <w:pStyle w:val="BodyText"/>
            </w:pPr>
            <w:r>
              <w:t>No on 16323, 16326, 16530, 16531, 16532, 16533, 16537, 16539, and 16543.</w:t>
            </w:r>
          </w:p>
          <w:p w:rsidR="0046689A" w:rsidRPr="00BA3C54" w:rsidRDefault="0046689A" w:rsidP="00BA3C54">
            <w:pPr>
              <w:pStyle w:val="BodyText"/>
            </w:pPr>
            <w:r>
              <w:t>Did not vote on 16588.</w:t>
            </w:r>
          </w:p>
        </w:tc>
        <w:tc>
          <w:tcPr>
            <w:tcW w:w="0" w:type="auto"/>
            <w:tcBorders>
              <w:top w:val="single" w:sz="6" w:space="0" w:color="auto"/>
              <w:left w:val="single" w:sz="6" w:space="0" w:color="auto"/>
              <w:bottom w:val="single" w:sz="6" w:space="0" w:color="auto"/>
              <w:right w:val="single" w:sz="6" w:space="0" w:color="auto"/>
            </w:tcBorders>
          </w:tcPr>
          <w:p w:rsidR="0046689A" w:rsidRDefault="00DB406B" w:rsidP="00BA3C54">
            <w:pPr>
              <w:pStyle w:val="BodyText"/>
            </w:pPr>
            <w:r>
              <w:t>Yes on one issue.</w:t>
            </w:r>
          </w:p>
        </w:tc>
      </w:tr>
    </w:tbl>
    <w:p w:rsidR="00BA3C54" w:rsidRPr="00BA3C54" w:rsidRDefault="00BA3C54" w:rsidP="00BA3C54">
      <w:pPr>
        <w:pStyle w:val="BodyText"/>
      </w:pPr>
    </w:p>
    <w:p w:rsidR="00096DA3" w:rsidRPr="00997DE4" w:rsidRDefault="00096DA3" w:rsidP="00096DA3">
      <w:pPr>
        <w:pStyle w:val="Heading2"/>
      </w:pPr>
      <w:bookmarkStart w:id="6" w:name="_Toc182365113"/>
      <w:r w:rsidRPr="00997DE4">
        <w:t>Summary of Changes Made</w:t>
      </w:r>
      <w:bookmarkEnd w:id="6"/>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32"/>
        <w:gridCol w:w="1452"/>
        <w:gridCol w:w="1672"/>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Fixed problems with normative parts of the specification that raised concern about implementability</w:t>
            </w:r>
          </w:p>
        </w:tc>
        <w:tc>
          <w:tcPr>
            <w:tcW w:w="0" w:type="auto"/>
            <w:tcBorders>
              <w:top w:val="nil"/>
            </w:tcBorders>
          </w:tcPr>
          <w:p w:rsidR="00096DA3" w:rsidRPr="00655347" w:rsidRDefault="00655347">
            <w:pPr>
              <w:pStyle w:val="TableNormal1"/>
              <w:jc w:val="center"/>
              <w:rPr>
                <w:rStyle w:val="TODO"/>
              </w:rPr>
            </w:pPr>
            <w:r w:rsidRPr="00655347">
              <w:rPr>
                <w:rStyle w:val="TODO"/>
                <w:b/>
              </w:rPr>
              <w:t>0</w:t>
            </w:r>
          </w:p>
        </w:tc>
        <w:tc>
          <w:tcPr>
            <w:tcW w:w="0" w:type="auto"/>
            <w:tcBorders>
              <w:top w:val="nil"/>
            </w:tcBorders>
          </w:tcPr>
          <w:p w:rsidR="00096DA3" w:rsidRPr="00655347" w:rsidRDefault="00096DA3">
            <w:pPr>
              <w:pStyle w:val="TableNormal1"/>
              <w:rPr>
                <w:rStyle w:val="TODO"/>
              </w:rPr>
            </w:pPr>
            <w:bookmarkStart w:id="7" w:name="OLE_LINK4"/>
            <w:r w:rsidRPr="00655347">
              <w:rPr>
                <w:rStyle w:val="TODO"/>
                <w:b/>
              </w:rPr>
              <w:t>15702, 15969, 15976</w:t>
            </w:r>
            <w:bookmarkEnd w:id="7"/>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655347">
            <w:pPr>
              <w:pStyle w:val="TableNormal1"/>
              <w:jc w:val="center"/>
              <w:rPr>
                <w:rStyle w:val="TODO"/>
              </w:rPr>
            </w:pPr>
            <w:r w:rsidRPr="00655347">
              <w:rPr>
                <w:rStyle w:val="TODO"/>
                <w:b/>
              </w:rPr>
              <w:t>0</w:t>
            </w:r>
          </w:p>
        </w:tc>
        <w:tc>
          <w:tcPr>
            <w:tcW w:w="0" w:type="auto"/>
          </w:tcPr>
          <w:p w:rsidR="00096DA3" w:rsidRPr="00655347" w:rsidRDefault="00655347" w:rsidP="00655347">
            <w:pPr>
              <w:pStyle w:val="TableNormal1"/>
              <w:rPr>
                <w:rStyle w:val="TODO"/>
              </w:rPr>
            </w:pPr>
            <w:r w:rsidRPr="00655347">
              <w:rPr>
                <w:rStyle w:val="TODO"/>
                <w:b/>
              </w:rPr>
              <w:t>15688, 15689</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655347">
            <w:pPr>
              <w:pStyle w:val="TableNormal1"/>
              <w:jc w:val="center"/>
              <w:rPr>
                <w:rStyle w:val="TODO"/>
              </w:rPr>
            </w:pPr>
            <w:r w:rsidRPr="00655347">
              <w:rPr>
                <w:rStyle w:val="TODO"/>
                <w:b/>
              </w:rPr>
              <w:t>0</w:t>
            </w:r>
          </w:p>
        </w:tc>
        <w:tc>
          <w:tcPr>
            <w:tcW w:w="0" w:type="auto"/>
          </w:tcPr>
          <w:p w:rsidR="00096DA3" w:rsidRPr="00655347" w:rsidRDefault="00655347" w:rsidP="00655347">
            <w:pPr>
              <w:pStyle w:val="TableNormal1"/>
              <w:rPr>
                <w:rStyle w:val="TODO"/>
              </w:rPr>
            </w:pPr>
            <w:r w:rsidRPr="00655347">
              <w:rPr>
                <w:rStyle w:val="TODO"/>
                <w:b/>
              </w:rPr>
              <w:t>15690, 15697</w:t>
            </w: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1"/>
          <w:footerReference w:type="default" r:id="rId12"/>
          <w:pgSz w:w="12240" w:h="15840"/>
          <w:pgMar w:top="1440" w:right="1800" w:bottom="1440" w:left="1800" w:gutter="0"/>
          <w:pgNumType w:start="1"/>
        </w:sectPr>
      </w:pPr>
      <w:bookmarkStart w:id="8" w:name="IssueBegin"/>
      <w:bookmarkEnd w:id="8"/>
    </w:p>
    <w:p w:rsidR="00096DA3" w:rsidRDefault="00096DA3" w:rsidP="00096DA3">
      <w:pPr>
        <w:pStyle w:val="DispositionHeader"/>
      </w:pPr>
      <w:bookmarkStart w:id="9" w:name="_Toc182365114"/>
      <w:r>
        <w:t>Disposition: Resolved</w:t>
      </w:r>
      <w:bookmarkEnd w:id="9"/>
    </w:p>
    <w:p w:rsidR="00A93FDC" w:rsidRPr="002C1E39" w:rsidRDefault="00A93FDC" w:rsidP="004A154A">
      <w:pPr>
        <w:pStyle w:val="OMGIssueNO"/>
      </w:pPr>
      <w:bookmarkStart w:id="10" w:name="_Toc182365115"/>
      <w:r w:rsidRPr="002C1E39">
        <w:t xml:space="preserve">OMG Issue No: </w:t>
      </w:r>
      <w:r>
        <w:t>16050</w:t>
      </w:r>
      <w:bookmarkEnd w:id="10"/>
    </w:p>
    <w:p w:rsidR="00A93FDC" w:rsidRDefault="00A93FDC" w:rsidP="004A154A">
      <w:pPr>
        <w:pStyle w:val="OMGTitle"/>
      </w:pPr>
      <w:bookmarkStart w:id="11" w:name="_Toc182365116"/>
      <w:r w:rsidRPr="00FB1A1D">
        <w:t>Title</w:t>
      </w:r>
      <w:r>
        <w:t>:</w:t>
      </w:r>
      <w:r>
        <w:tab/>
      </w:r>
      <w:r w:rsidRPr="00921D9C">
        <w:t xml:space="preserve">duplicate </w:t>
      </w:r>
      <w:r w:rsidRPr="00C20458">
        <w:rPr>
          <w:rStyle w:val="IDLChar"/>
        </w:rPr>
        <w:t>put</w:t>
      </w:r>
      <w:r w:rsidRPr="00921D9C">
        <w:t xml:space="preserve"> definition resulting in a name clash</w:t>
      </w:r>
      <w:bookmarkEnd w:id="11"/>
    </w:p>
    <w:p w:rsidR="00A93FDC" w:rsidRDefault="00A93FDC" w:rsidP="00096DA3">
      <w:pPr>
        <w:pStyle w:val="OMGSource"/>
      </w:pPr>
      <w:r w:rsidRPr="00FB1A1D">
        <w:t>Source</w:t>
      </w:r>
      <w:r>
        <w:t>:</w:t>
      </w:r>
    </w:p>
    <w:p w:rsidR="00A93FDC" w:rsidRDefault="00A93FDC" w:rsidP="00842A37">
      <w:pPr>
        <w:pStyle w:val="BodyText"/>
      </w:pPr>
      <w:r>
        <w:t xml:space="preserve">Thales (André Bonhof, </w:t>
      </w:r>
      <w:hyperlink r:id="rId13" w:history="1">
        <w:r w:rsidRPr="00BC2145">
          <w:rPr>
            <w:rStyle w:val="Hyperlink"/>
          </w:rPr>
          <w:t>andre.bonhof@nl.thalesgroup.com</w:t>
        </w:r>
      </w:hyperlink>
      <w:r>
        <w:t>)</w:t>
      </w:r>
    </w:p>
    <w:p w:rsidR="00A93FDC" w:rsidRDefault="00A93FDC" w:rsidP="00B91A6E">
      <w:pPr>
        <w:pStyle w:val="BodyText"/>
      </w:pPr>
      <w:r w:rsidRPr="00F81C44">
        <w:rPr>
          <w:b/>
        </w:rPr>
        <w:t>Nature:</w:t>
      </w:r>
      <w:r>
        <w:t xml:space="preserve"> Clarification</w:t>
      </w:r>
    </w:p>
    <w:p w:rsidR="00A93FDC" w:rsidRPr="007436A1" w:rsidRDefault="00A93FDC" w:rsidP="00B91A6E">
      <w:pPr>
        <w:pStyle w:val="BodyText"/>
      </w:pPr>
      <w:r w:rsidRPr="00F81C44">
        <w:rPr>
          <w:b/>
        </w:rPr>
        <w:t>Severity:</w:t>
      </w:r>
      <w:r>
        <w:t xml:space="preserve"> Significant</w:t>
      </w:r>
    </w:p>
    <w:p w:rsidR="00A93FDC" w:rsidRDefault="00A93FDC" w:rsidP="00096DA3">
      <w:pPr>
        <w:pStyle w:val="OMGSummary"/>
      </w:pPr>
      <w:r>
        <w:t>Summary:</w:t>
      </w:r>
    </w:p>
    <w:p w:rsidR="00A93FDC" w:rsidRDefault="00A93FDC" w:rsidP="00C076A1">
      <w:pPr>
        <w:pStyle w:val="BodyText"/>
      </w:pPr>
      <w:r>
        <w:t xml:space="preserve">The </w:t>
      </w:r>
      <w:r w:rsidRPr="00C076A1">
        <w:rPr>
          <w:rStyle w:val="IDLChar"/>
        </w:rPr>
        <w:t>ModifiableEntityQos</w:t>
      </w:r>
      <w:r>
        <w:t xml:space="preserve"> contains </w:t>
      </w:r>
      <w:r w:rsidRPr="00C076A1">
        <w:rPr>
          <w:rStyle w:val="IDLChar"/>
        </w:rPr>
        <w:t>put()</w:t>
      </w:r>
      <w:r>
        <w:t xml:space="preserve"> definition that, after type erasure, cannot be distinguished from the inherited put definition in </w:t>
      </w:r>
      <w:r w:rsidRPr="00C076A1">
        <w:rPr>
          <w:rStyle w:val="IDLChar"/>
        </w:rPr>
        <w:t>EntityQos</w:t>
      </w:r>
      <w:r>
        <w:t xml:space="preserve"> (or the one inherited from </w:t>
      </w:r>
      <w:r w:rsidRPr="00C076A1">
        <w:rPr>
          <w:rStyle w:val="IDLChar"/>
        </w:rPr>
        <w:t>Map</w:t>
      </w:r>
      <w:r>
        <w:t>) resulting in duplicate definitions of put:</w:t>
      </w:r>
    </w:p>
    <w:p w:rsidR="00A93FDC" w:rsidRDefault="00A93FDC" w:rsidP="00C076A1">
      <w:pPr>
        <w:pStyle w:val="IDL"/>
      </w:pPr>
      <w:r>
        <w:t>QosPolicy&lt;?,?&gt; put(QosPolicy.Id, QosPolicy&lt;?,?&gt;)</w:t>
      </w:r>
    </w:p>
    <w:p w:rsidR="00A93FDC" w:rsidRDefault="00A93FDC" w:rsidP="007E6E0E">
      <w:pPr>
        <w:pStyle w:val="BodyText"/>
      </w:pPr>
      <w:r>
        <w:t>These duplicate definitions result in a compilation error.</w:t>
      </w:r>
    </w:p>
    <w:p w:rsidR="00A93FDC" w:rsidRDefault="00A93FDC" w:rsidP="00C076A1">
      <w:pPr>
        <w:pStyle w:val="OMGResolution"/>
      </w:pPr>
      <w:r>
        <w:t>Discussion:</w:t>
      </w:r>
    </w:p>
    <w:p w:rsidR="00A93FDC" w:rsidRDefault="00A93FDC" w:rsidP="00C076A1">
      <w:pPr>
        <w:pStyle w:val="BodyText"/>
      </w:pPr>
      <w:r>
        <w:t>[André] Possible ways to resolve this:</w:t>
      </w:r>
    </w:p>
    <w:p w:rsidR="00A93FDC" w:rsidRDefault="00A93FDC" w:rsidP="0070709F">
      <w:pPr>
        <w:pStyle w:val="BodyText"/>
        <w:numPr>
          <w:ilvl w:val="0"/>
          <w:numId w:val="28"/>
        </w:numPr>
      </w:pPr>
      <w:r>
        <w:t>Drop the “</w:t>
      </w:r>
      <w:r w:rsidRPr="00C076A1">
        <w:rPr>
          <w:rStyle w:val="IDLChar"/>
        </w:rPr>
        <w:t>extends Map</w:t>
      </w:r>
      <w:r>
        <w:t xml:space="preserve">” in </w:t>
      </w:r>
      <w:r w:rsidRPr="00C076A1">
        <w:rPr>
          <w:rStyle w:val="IDLChar"/>
        </w:rPr>
        <w:t xml:space="preserve">EntityQos </w:t>
      </w:r>
      <w:r>
        <w:t xml:space="preserve">and put a dedicated </w:t>
      </w:r>
      <w:r w:rsidRPr="00C076A1">
        <w:rPr>
          <w:rStyle w:val="IDLChar"/>
        </w:rPr>
        <w:t>get()</w:t>
      </w:r>
      <w:r>
        <w:t xml:space="preserve"> in </w:t>
      </w:r>
      <w:r w:rsidRPr="00C076A1">
        <w:rPr>
          <w:rStyle w:val="IDLChar"/>
        </w:rPr>
        <w:t xml:space="preserve">EntityQos </w:t>
      </w:r>
      <w:r>
        <w:t xml:space="preserve">and a dedicated </w:t>
      </w:r>
      <w:r w:rsidRPr="00C076A1">
        <w:rPr>
          <w:rStyle w:val="IDLChar"/>
        </w:rPr>
        <w:t>put()</w:t>
      </w:r>
      <w:r>
        <w:t>/</w:t>
      </w:r>
      <w:r w:rsidRPr="00C076A1">
        <w:rPr>
          <w:rStyle w:val="IDLChar"/>
        </w:rPr>
        <w:t>set()</w:t>
      </w:r>
      <w:r>
        <w:t xml:space="preserve"> in </w:t>
      </w:r>
      <w:r w:rsidRPr="00C076A1">
        <w:rPr>
          <w:rStyle w:val="IDLChar"/>
        </w:rPr>
        <w:t xml:space="preserve">ModifiableEntityQos </w:t>
      </w:r>
      <w:r>
        <w:t xml:space="preserve">and leave it up to the implementation on how to manage these values. This is the preferred solution as it prevents the user of the API to accidently use the </w:t>
      </w:r>
      <w:r w:rsidRPr="00C076A1">
        <w:rPr>
          <w:rStyle w:val="IDLChar"/>
        </w:rPr>
        <w:t xml:space="preserve">Map </w:t>
      </w:r>
      <w:r>
        <w:t xml:space="preserve">inherited modification methods like put/remove/clear on a non-modifiable </w:t>
      </w:r>
      <w:r w:rsidRPr="00C076A1">
        <w:rPr>
          <w:rStyle w:val="IDLChar"/>
        </w:rPr>
        <w:t>EntityQos</w:t>
      </w:r>
      <w:r>
        <w:t>.</w:t>
      </w:r>
    </w:p>
    <w:p w:rsidR="00A93FDC" w:rsidRDefault="00A93FDC" w:rsidP="00C076A1">
      <w:pPr>
        <w:pStyle w:val="BodyText"/>
        <w:numPr>
          <w:ilvl w:val="0"/>
          <w:numId w:val="28"/>
        </w:numPr>
      </w:pPr>
      <w:r>
        <w:t xml:space="preserve">Modify the signature of </w:t>
      </w:r>
      <w:r w:rsidRPr="00C076A1">
        <w:rPr>
          <w:rStyle w:val="IDLChar"/>
        </w:rPr>
        <w:t>put()</w:t>
      </w:r>
      <w:r>
        <w:t xml:space="preserve"> in </w:t>
      </w:r>
      <w:r w:rsidRPr="00C076A1">
        <w:rPr>
          <w:rStyle w:val="IDLChar"/>
        </w:rPr>
        <w:t xml:space="preserve">ModifiableEntityQos </w:t>
      </w:r>
      <w:r>
        <w:t xml:space="preserve">to match the inherited definitions in </w:t>
      </w:r>
      <w:r w:rsidRPr="00C076A1">
        <w:rPr>
          <w:rStyle w:val="IDLChar"/>
        </w:rPr>
        <w:t xml:space="preserve">EntityQos </w:t>
      </w:r>
      <w:r>
        <w:t>and Map:</w:t>
      </w:r>
    </w:p>
    <w:p w:rsidR="00A93FDC" w:rsidRDefault="00A93FDC" w:rsidP="00C076A1">
      <w:pPr>
        <w:pStyle w:val="IDL"/>
        <w:ind w:left="720"/>
      </w:pPr>
      <w:r>
        <w:t>public QosPolicy&lt;?,?&gt; put(QosPolicy.Id key, QosPolicy&lt;?,?&gt; value);</w:t>
      </w:r>
    </w:p>
    <w:p w:rsidR="00A93FDC" w:rsidRDefault="00A93FDC" w:rsidP="0048669F">
      <w:pPr>
        <w:pStyle w:val="BodyText"/>
      </w:pPr>
      <w:r>
        <w:t>[Rick] I think the Map extension provides a useful way to navigate QoS objects in a generic way. Therefore, I prefer the second approach.</w:t>
      </w:r>
    </w:p>
    <w:p w:rsidR="00A93FDC" w:rsidRDefault="00A93FDC" w:rsidP="0048669F">
      <w:pPr>
        <w:pStyle w:val="BodyText"/>
      </w:pPr>
      <w:r>
        <w:t xml:space="preserve">See also issue #16369, which will potentially impact the same method signature. See also issue #16537, which proposes eliminating the </w:t>
      </w:r>
      <w:r w:rsidRPr="00EA7006">
        <w:rPr>
          <w:rStyle w:val="IDLChar"/>
        </w:rPr>
        <w:t>EntityQos</w:t>
      </w:r>
      <w:r>
        <w:t xml:space="preserve"> interface altogether.</w:t>
      </w:r>
    </w:p>
    <w:p w:rsidR="00A93FDC" w:rsidRDefault="00A93FDC" w:rsidP="005D1171">
      <w:pPr>
        <w:pStyle w:val="BodyText"/>
      </w:pPr>
      <w:r>
        <w:t>See the following revisions, which contain provisional fixes for this issue:</w:t>
      </w:r>
    </w:p>
    <w:p w:rsidR="00A93FDC" w:rsidRDefault="00A93FDC" w:rsidP="005D1171">
      <w:pPr>
        <w:pStyle w:val="BodyText"/>
        <w:numPr>
          <w:ilvl w:val="0"/>
          <w:numId w:val="30"/>
        </w:numPr>
      </w:pPr>
      <w:r>
        <w:t xml:space="preserve">Revision #116: </w:t>
      </w:r>
      <w:hyperlink r:id="rId14" w:history="1">
        <w:r w:rsidRPr="003A5111">
          <w:rPr>
            <w:rStyle w:val="Hyperlink"/>
          </w:rPr>
          <w:t>http://code.google.com/p/datadistrib4j/source/detail?r=116</w:t>
        </w:r>
      </w:hyperlink>
      <w:r>
        <w:t>, which updates the method signature as described in (2) above and also addresses issue #16369.</w:t>
      </w:r>
    </w:p>
    <w:p w:rsidR="00A93FDC" w:rsidRDefault="00A93FDC" w:rsidP="005D1171">
      <w:pPr>
        <w:pStyle w:val="BodyText"/>
        <w:numPr>
          <w:ilvl w:val="0"/>
          <w:numId w:val="30"/>
        </w:numPr>
      </w:pPr>
      <w:r>
        <w:t xml:space="preserve">Revision #136: </w:t>
      </w:r>
      <w:hyperlink r:id="rId15" w:history="1">
        <w:r w:rsidRPr="00EC707C">
          <w:rPr>
            <w:rStyle w:val="Hyperlink"/>
          </w:rPr>
          <w:t>http://code.google.com/p/datadistrib4j/source/detail?r=136</w:t>
        </w:r>
      </w:hyperlink>
      <w:r>
        <w:t>, which further refines the method signature to address a compilation error introduced by Java 7 compliance.</w:t>
      </w:r>
    </w:p>
    <w:p w:rsidR="00A93FDC" w:rsidRDefault="00A93FDC" w:rsidP="00C076A1">
      <w:pPr>
        <w:pStyle w:val="OMGResolution"/>
      </w:pPr>
      <w:r>
        <w:t>Resolution:</w:t>
      </w:r>
    </w:p>
    <w:p w:rsidR="00A93FDC" w:rsidRPr="00A545DC" w:rsidRDefault="00A93FDC" w:rsidP="00A545DC">
      <w:pPr>
        <w:pStyle w:val="BodyText"/>
      </w:pPr>
      <w:r>
        <w:t>See the modifications described below.</w:t>
      </w:r>
    </w:p>
    <w:p w:rsidR="00A93FDC" w:rsidRPr="003113E2" w:rsidRDefault="00A93FDC" w:rsidP="00C076A1">
      <w:pPr>
        <w:pStyle w:val="OMGRevisedText"/>
      </w:pPr>
      <w:r w:rsidRPr="00081DCC">
        <w:t>Revised Text:</w:t>
      </w:r>
    </w:p>
    <w:p w:rsidR="00A93FDC" w:rsidRPr="001F668D" w:rsidRDefault="00A93FDC" w:rsidP="00A545DC">
      <w:pPr>
        <w:pStyle w:val="BodyText"/>
      </w:pPr>
      <w:r>
        <w:t xml:space="preserve">See revision #161, which rolls up the revisions above and also resolves issue #16369: </w:t>
      </w:r>
      <w:hyperlink r:id="rId16" w:history="1">
        <w:r w:rsidRPr="00E96D2E">
          <w:rPr>
            <w:rStyle w:val="Hyperlink"/>
          </w:rPr>
          <w:t>http://code.google.com/p/datadistrib4j/source/detail?r=161</w:t>
        </w:r>
      </w:hyperlink>
      <w:r>
        <w:t>.</w:t>
      </w:r>
      <w:r w:rsidRPr="003132CD">
        <w:t xml:space="preserve"> </w:t>
      </w:r>
      <w:r>
        <w:t xml:space="preserve">These changes are also available in the attached file </w:t>
      </w:r>
      <w:r w:rsidRPr="003132CD">
        <w:t>diff_omg_issue_16050_16369.txt</w:t>
      </w:r>
      <w:r>
        <w:t>.</w:t>
      </w:r>
    </w:p>
    <w:p w:rsidR="00A93FDC" w:rsidRDefault="00A93FDC" w:rsidP="00D63FE7">
      <w:pPr>
        <w:pStyle w:val="OMGDisposition"/>
      </w:pPr>
      <w:r w:rsidRPr="00FB1A1D">
        <w:t>Disposition</w:t>
      </w:r>
      <w:r>
        <w:t>:</w:t>
      </w:r>
      <w:r>
        <w:tab/>
        <w:t>Resolved</w:t>
      </w:r>
    </w:p>
    <w:p w:rsidR="00E02A69" w:rsidRPr="002C1E39" w:rsidRDefault="00E02A69" w:rsidP="00E02A69">
      <w:pPr>
        <w:pStyle w:val="OMGIssueNO"/>
      </w:pPr>
      <w:bookmarkStart w:id="12" w:name="_Toc182365117"/>
      <w:r w:rsidRPr="002C1E39">
        <w:t xml:space="preserve">OMG Issue No: </w:t>
      </w:r>
      <w:r>
        <w:t>16104</w:t>
      </w:r>
      <w:bookmarkEnd w:id="12"/>
    </w:p>
    <w:p w:rsidR="00E02A69" w:rsidRDefault="00E02A69" w:rsidP="00E02A69">
      <w:pPr>
        <w:pStyle w:val="OMGTitle"/>
      </w:pPr>
      <w:bookmarkStart w:id="13" w:name="_Toc182365118"/>
      <w:r w:rsidRPr="00FB1A1D">
        <w:t>Title</w:t>
      </w:r>
      <w:r>
        <w:t>:</w:t>
      </w:r>
      <w:r>
        <w:tab/>
        <w:t xml:space="preserve">Missing </w:t>
      </w:r>
      <w:r w:rsidRPr="002F5210">
        <w:rPr>
          <w:i/>
        </w:rPr>
        <w:t>behavioral</w:t>
      </w:r>
      <w:r w:rsidRPr="002F5210">
        <w:t xml:space="preserve"> descriptions of the interface</w:t>
      </w:r>
      <w:bookmarkEnd w:id="13"/>
    </w:p>
    <w:p w:rsidR="00E02A69" w:rsidRDefault="00E02A69" w:rsidP="00E02A69">
      <w:pPr>
        <w:pStyle w:val="OMGSource"/>
      </w:pPr>
      <w:r w:rsidRPr="00FB1A1D">
        <w:t>Source</w:t>
      </w:r>
      <w:r>
        <w:t>:</w:t>
      </w:r>
    </w:p>
    <w:p w:rsidR="00E02A69" w:rsidRDefault="00E02A69" w:rsidP="00E02A69">
      <w:pPr>
        <w:pStyle w:val="BodyText"/>
      </w:pPr>
      <w:r>
        <w:t xml:space="preserve">Thales (André Bonhof, </w:t>
      </w:r>
      <w:hyperlink r:id="rId17" w:history="1">
        <w:r w:rsidRPr="00BC2145">
          <w:rPr>
            <w:rStyle w:val="Hyperlink"/>
          </w:rPr>
          <w:t>andre.bonhof@nl.thalesgroup.com</w:t>
        </w:r>
      </w:hyperlink>
      <w:r>
        <w:t>)</w:t>
      </w:r>
    </w:p>
    <w:p w:rsidR="00E02A69" w:rsidRDefault="00E02A69" w:rsidP="00E02A69">
      <w:pPr>
        <w:pStyle w:val="BodyText"/>
      </w:pPr>
      <w:r w:rsidRPr="00F81C44">
        <w:rPr>
          <w:b/>
        </w:rPr>
        <w:t>Nature:</w:t>
      </w:r>
      <w:r>
        <w:t xml:space="preserve"> Clarification</w:t>
      </w:r>
    </w:p>
    <w:p w:rsidR="00E02A69" w:rsidRPr="007436A1" w:rsidRDefault="00E02A69" w:rsidP="00E02A69">
      <w:pPr>
        <w:pStyle w:val="BodyText"/>
      </w:pPr>
      <w:r w:rsidRPr="00F81C44">
        <w:rPr>
          <w:b/>
        </w:rPr>
        <w:t>Severity:</w:t>
      </w:r>
      <w:r>
        <w:t xml:space="preserve"> Significant</w:t>
      </w:r>
    </w:p>
    <w:p w:rsidR="00E02A69" w:rsidRDefault="00E02A69" w:rsidP="00E02A69">
      <w:pPr>
        <w:pStyle w:val="OMGSummary"/>
      </w:pPr>
      <w:r>
        <w:t>Summary:</w:t>
      </w:r>
    </w:p>
    <w:p w:rsidR="00E02A69" w:rsidRDefault="00E02A69" w:rsidP="00E02A69">
      <w:pPr>
        <w:pStyle w:val="BodyText"/>
      </w:pPr>
      <w:r>
        <w:t xml:space="preserve">Some parts of the interface (JavaDoc) are poorly documented especially with respect to behavior. This Java documentation will be the key documentation for the </w:t>
      </w:r>
      <w:r w:rsidRPr="004A5230">
        <w:rPr>
          <w:i/>
        </w:rPr>
        <w:t>new</w:t>
      </w:r>
      <w:r>
        <w:t xml:space="preserve"> DDS application programmers. It may be trivial or implicit for the ones writing the standard but it will not be for the application programmers which are not familiar with the existing DDS standard will use it</w:t>
      </w:r>
    </w:p>
    <w:p w:rsidR="00E02A69" w:rsidRDefault="00E02A69" w:rsidP="00E02A69">
      <w:pPr>
        <w:pStyle w:val="BodyText"/>
      </w:pPr>
      <w:r>
        <w:t xml:space="preserve">For example have a look at the method </w:t>
      </w:r>
      <w:r w:rsidRPr="004A5230">
        <w:rPr>
          <w:rStyle w:val="IDLChar"/>
        </w:rPr>
        <w:t>createDataWriter(Topic&lt;TYPE&gt; topic)</w:t>
      </w:r>
      <w:r>
        <w:t xml:space="preserve"> on the </w:t>
      </w:r>
      <w:r w:rsidRPr="004A5230">
        <w:rPr>
          <w:rStyle w:val="IDLChar"/>
        </w:rPr>
        <w:t>Publisher</w:t>
      </w:r>
      <w:r>
        <w:t xml:space="preserve"> interface. What will happen if the middleware cannot create the </w:t>
      </w:r>
      <w:r w:rsidRPr="004A5230">
        <w:rPr>
          <w:rStyle w:val="IDLChar"/>
        </w:rPr>
        <w:t>DataWriter</w:t>
      </w:r>
      <w:r>
        <w:t xml:space="preserve">? Will an unchecked exception be thrown or is a </w:t>
      </w:r>
      <w:r w:rsidRPr="004A5230">
        <w:rPr>
          <w:rStyle w:val="IDLChar"/>
        </w:rPr>
        <w:t>null</w:t>
      </w:r>
      <w:r>
        <w:t xml:space="preserve"> value returned or even worse the </w:t>
      </w:r>
      <w:r w:rsidRPr="004A5230">
        <w:rPr>
          <w:rStyle w:val="IDLChar"/>
        </w:rPr>
        <w:t>DataWriter</w:t>
      </w:r>
      <w:r>
        <w:t xml:space="preserve"> is simply returned and will fail when the first write action is performed?</w:t>
      </w:r>
    </w:p>
    <w:p w:rsidR="00E02A69" w:rsidRPr="00CD2656" w:rsidRDefault="00E02A69" w:rsidP="00E02A69">
      <w:pPr>
        <w:pStyle w:val="BodyText"/>
      </w:pPr>
      <w:r>
        <w:t xml:space="preserve">I now that the existing OpenSplice DDS implementation will return null when the middleware is not able to create the </w:t>
      </w:r>
      <w:r w:rsidRPr="004A5230">
        <w:rPr>
          <w:rStyle w:val="IDLChar"/>
        </w:rPr>
        <w:t>DataWriter</w:t>
      </w:r>
      <w:r>
        <w:t xml:space="preserve"> but it would be nice that applications are not only portable from interface compliance aspect but also from behavioral aspect (and that application programmers are aware of it)!</w:t>
      </w:r>
    </w:p>
    <w:p w:rsidR="00E02A69" w:rsidRDefault="00E02A69" w:rsidP="00E02A69">
      <w:pPr>
        <w:pStyle w:val="OMGResolution"/>
      </w:pPr>
      <w:r>
        <w:t>Discussion:</w:t>
      </w:r>
    </w:p>
    <w:p w:rsidR="00E02A69" w:rsidRPr="007C4146" w:rsidRDefault="00E02A69" w:rsidP="00E02A69">
      <w:pPr>
        <w:pStyle w:val="BodyText"/>
      </w:pPr>
      <w:r>
        <w:t xml:space="preserve">[Rick] </w:t>
      </w:r>
      <w:r w:rsidRPr="007C4146">
        <w:t>The behavioral specifications already exist</w:t>
      </w:r>
      <w:r>
        <w:t>—</w:t>
      </w:r>
      <w:r w:rsidRPr="007C4146">
        <w:t>in the appropriate specification documents: DDS</w:t>
      </w:r>
      <w:r>
        <w:t>, DDS-XTypes,</w:t>
      </w:r>
      <w:r w:rsidRPr="007C4146">
        <w:t xml:space="preserve"> and DDS-PSM-Java. So I think this issue is not about portability, but really about ease of use: it is more convenient to programmers if more of the relevant specifications are available copied into the JavaDoc.</w:t>
      </w:r>
    </w:p>
    <w:p w:rsidR="00E02A69" w:rsidRDefault="00E02A69" w:rsidP="00E02A69">
      <w:pPr>
        <w:pStyle w:val="OMGResolution"/>
      </w:pPr>
      <w:r>
        <w:t>Resolution:</w:t>
      </w:r>
    </w:p>
    <w:p w:rsidR="00E02A69" w:rsidRDefault="00E02A69" w:rsidP="00E02A69">
      <w:pPr>
        <w:pStyle w:val="BodyText"/>
      </w:pPr>
      <w:r>
        <w:t>Merge the descriptions of classes and operations from the DDS specification into the appropriate JavaDoc comments. This PSM does not introduce new concepts, so no merge is necessary in that case. DDS-XTypes is in finalization, so its contents are not yet fixed. Therefore, to avoid the possibility of errors and inconsistencies, we should put it aside for now.</w:t>
      </w:r>
    </w:p>
    <w:p w:rsidR="00E02A69" w:rsidRDefault="00E02A69" w:rsidP="00E02A69">
      <w:pPr>
        <w:pStyle w:val="OMGRevisedText"/>
      </w:pPr>
      <w:r>
        <w:t xml:space="preserve">Revised </w:t>
      </w:r>
      <w:r w:rsidRPr="00FB1A1D">
        <w:t>Text</w:t>
      </w:r>
      <w:r>
        <w:t>:</w:t>
      </w:r>
    </w:p>
    <w:p w:rsidR="00E02A69" w:rsidRDefault="00E02A69" w:rsidP="00E02A69">
      <w:pPr>
        <w:pStyle w:val="BodyText"/>
      </w:pPr>
      <w:r>
        <w:t xml:space="preserve">The contents of the DDS specification have been merged into JavaDoc comments in revision #140: </w:t>
      </w:r>
      <w:hyperlink r:id="rId18" w:history="1">
        <w:r w:rsidRPr="00F4685A">
          <w:rPr>
            <w:rStyle w:val="Hyperlink"/>
          </w:rPr>
          <w:t>http://code.google.com/p/datadistrib4j/source/detail?r=140</w:t>
        </w:r>
      </w:hyperlink>
      <w:r>
        <w:t xml:space="preserve">. The difference is also available in the attached file </w:t>
      </w:r>
      <w:r w:rsidRPr="008771CF">
        <w:t>diff_omg_issue_16104.txt</w:t>
      </w:r>
      <w:r>
        <w:t>.</w:t>
      </w:r>
    </w:p>
    <w:p w:rsidR="00E02A69" w:rsidRDefault="00E02A69" w:rsidP="00E02A69">
      <w:pPr>
        <w:pStyle w:val="OMGDisposition"/>
      </w:pPr>
      <w:r w:rsidRPr="00FB1A1D">
        <w:t>Disposition</w:t>
      </w:r>
      <w:r>
        <w:t>:</w:t>
      </w:r>
      <w:r>
        <w:tab/>
      </w:r>
      <w:r w:rsidRPr="00E02A69">
        <w:t>Resolved</w:t>
      </w:r>
    </w:p>
    <w:p w:rsidR="00962841" w:rsidRPr="002C1E39" w:rsidRDefault="00962841" w:rsidP="004A154A">
      <w:pPr>
        <w:pStyle w:val="OMGIssueNO"/>
      </w:pPr>
      <w:bookmarkStart w:id="14" w:name="_Toc182365119"/>
      <w:bookmarkStart w:id="15" w:name="_Toc30934246"/>
      <w:r w:rsidRPr="002C1E39">
        <w:t xml:space="preserve">OMG Issue No: </w:t>
      </w:r>
      <w:r>
        <w:t>16317</w:t>
      </w:r>
      <w:bookmarkEnd w:id="14"/>
    </w:p>
    <w:p w:rsidR="00962841" w:rsidRDefault="00962841" w:rsidP="004A154A">
      <w:pPr>
        <w:pStyle w:val="OMGTitle"/>
      </w:pPr>
      <w:bookmarkStart w:id="16" w:name="_Toc182365120"/>
      <w:r w:rsidRPr="00FB1A1D">
        <w:t>Title</w:t>
      </w:r>
      <w:r>
        <w:t>:</w:t>
      </w:r>
      <w:r>
        <w:tab/>
        <w:t>Update specification to reflect DDS-XTypes FTF1 issue resolutions</w:t>
      </w:r>
      <w:bookmarkEnd w:id="16"/>
    </w:p>
    <w:p w:rsidR="00962841" w:rsidRDefault="00962841" w:rsidP="00E72D9A">
      <w:pPr>
        <w:pStyle w:val="OMGSource"/>
      </w:pPr>
      <w:r w:rsidRPr="00FB1A1D">
        <w:t>Source</w:t>
      </w:r>
      <w:r>
        <w:t>:</w:t>
      </w:r>
    </w:p>
    <w:p w:rsidR="00962841" w:rsidRDefault="00962841" w:rsidP="00E72D9A">
      <w:pPr>
        <w:pStyle w:val="BodyText"/>
      </w:pPr>
      <w:r>
        <w:t xml:space="preserve">RTI (Rick Warren, </w:t>
      </w:r>
      <w:hyperlink r:id="rId19" w:history="1">
        <w:r w:rsidRPr="00262C80">
          <w:rPr>
            <w:rStyle w:val="Hyperlink"/>
          </w:rPr>
          <w:t>rick.warren@rti.com</w:t>
        </w:r>
      </w:hyperlink>
      <w:r>
        <w:t>)</w:t>
      </w:r>
    </w:p>
    <w:p w:rsidR="00962841" w:rsidRDefault="00962841" w:rsidP="00E72D9A">
      <w:pPr>
        <w:pStyle w:val="OMGSummary"/>
      </w:pPr>
      <w:r>
        <w:t>Summary:</w:t>
      </w:r>
    </w:p>
    <w:p w:rsidR="00962841" w:rsidRDefault="00962841" w:rsidP="00E72D9A">
      <w:pPr>
        <w:pStyle w:val="BodyText"/>
      </w:pPr>
      <w:r>
        <w:t>The (first) DDS-XTypes FTF has completed. Some of the issue resolutions result in API changes that impact this specification. Those changes should be reflected here to keep this specification aligned with the PIM.</w:t>
      </w:r>
    </w:p>
    <w:p w:rsidR="00962841" w:rsidRDefault="00962841" w:rsidP="00E72D9A">
      <w:pPr>
        <w:pStyle w:val="BodyText"/>
      </w:pPr>
      <w:r>
        <w:t>These issues potentially include:</w:t>
      </w:r>
    </w:p>
    <w:p w:rsidR="00962841" w:rsidRDefault="00962841" w:rsidP="003B3E46">
      <w:pPr>
        <w:pStyle w:val="BodyText"/>
        <w:numPr>
          <w:ilvl w:val="0"/>
          <w:numId w:val="4"/>
        </w:numPr>
      </w:pPr>
      <w:r>
        <w:t xml:space="preserve">#15689, Identifiers </w:t>
      </w:r>
      <w:r w:rsidRPr="003B3E46">
        <w:rPr>
          <w:rStyle w:val="IDLChar"/>
        </w:rPr>
        <w:t>TypeId</w:t>
      </w:r>
      <w:r>
        <w:t xml:space="preserve"> and </w:t>
      </w:r>
      <w:r w:rsidRPr="003B3E46">
        <w:rPr>
          <w:rStyle w:val="IDLChar"/>
        </w:rPr>
        <w:t>Module</w:t>
      </w:r>
      <w:r>
        <w:t xml:space="preserve"> collide with IDL keywords</w:t>
      </w:r>
    </w:p>
    <w:p w:rsidR="00962841" w:rsidRDefault="00962841" w:rsidP="003B3E46">
      <w:pPr>
        <w:pStyle w:val="BodyText"/>
        <w:numPr>
          <w:ilvl w:val="0"/>
          <w:numId w:val="4"/>
        </w:numPr>
      </w:pPr>
      <w:r>
        <w:t xml:space="preserve">#15691, Unclear member names when programming language doesn’t support </w:t>
      </w:r>
      <w:r w:rsidRPr="003B3E46">
        <w:rPr>
          <w:rStyle w:val="IDLChar"/>
        </w:rPr>
        <w:t>typedef</w:t>
      </w:r>
    </w:p>
    <w:p w:rsidR="00962841" w:rsidRDefault="00962841" w:rsidP="003B3E46">
      <w:pPr>
        <w:pStyle w:val="BodyText"/>
        <w:numPr>
          <w:ilvl w:val="0"/>
          <w:numId w:val="4"/>
        </w:numPr>
      </w:pPr>
      <w:r>
        <w:t>#15693, Extensibility kinds of new QoS policies are not specified in a consistent way</w:t>
      </w:r>
    </w:p>
    <w:p w:rsidR="00962841" w:rsidRDefault="00962841" w:rsidP="003B3E46">
      <w:pPr>
        <w:pStyle w:val="BodyText"/>
        <w:numPr>
          <w:ilvl w:val="0"/>
          <w:numId w:val="4"/>
        </w:numPr>
      </w:pPr>
      <w:r>
        <w:t xml:space="preserve">#15696, Incorrect </w:t>
      </w:r>
      <w:r w:rsidRPr="003B3E46">
        <w:rPr>
          <w:rStyle w:val="IDLChar"/>
        </w:rPr>
        <w:t>FooDataWriter</w:t>
      </w:r>
      <w:r>
        <w:t xml:space="preserve"> overloads for built-in types</w:t>
      </w:r>
    </w:p>
    <w:p w:rsidR="00962841" w:rsidRDefault="00962841" w:rsidP="003B3E46">
      <w:pPr>
        <w:pStyle w:val="BodyText"/>
        <w:numPr>
          <w:ilvl w:val="0"/>
          <w:numId w:val="4"/>
        </w:numPr>
      </w:pPr>
      <w:r>
        <w:t xml:space="preserve">#15706, Reduce size of </w:t>
      </w:r>
      <w:r w:rsidRPr="003B3E46">
        <w:rPr>
          <w:rStyle w:val="IDLChar"/>
        </w:rPr>
        <w:t>DynamicData</w:t>
      </w:r>
      <w:r>
        <w:t xml:space="preserve"> API</w:t>
      </w:r>
    </w:p>
    <w:p w:rsidR="00962841" w:rsidRPr="00CD2656" w:rsidRDefault="00962841" w:rsidP="00E72D9A">
      <w:pPr>
        <w:pStyle w:val="BodyText"/>
      </w:pPr>
      <w:r>
        <w:t>Note that this issue applies to DDS-PSM-Cxx too.</w:t>
      </w:r>
    </w:p>
    <w:p w:rsidR="00962841" w:rsidRDefault="00962841" w:rsidP="00E72D9A">
      <w:pPr>
        <w:pStyle w:val="OMGResolution"/>
      </w:pPr>
      <w:r>
        <w:t>Resolution:</w:t>
      </w:r>
    </w:p>
    <w:p w:rsidR="00962841" w:rsidRDefault="00962841" w:rsidP="002927D5">
      <w:pPr>
        <w:pStyle w:val="BodyText"/>
      </w:pPr>
      <w:r>
        <w:t>See the following revisions:</w:t>
      </w:r>
    </w:p>
    <w:p w:rsidR="00962841" w:rsidRDefault="00962841" w:rsidP="002927D5">
      <w:pPr>
        <w:pStyle w:val="BodyText"/>
        <w:numPr>
          <w:ilvl w:val="0"/>
          <w:numId w:val="12"/>
        </w:numPr>
      </w:pPr>
      <w:r>
        <w:t xml:space="preserve">Revision #128: </w:t>
      </w:r>
      <w:hyperlink r:id="rId20" w:history="1">
        <w:r w:rsidRPr="00F067FF">
          <w:rPr>
            <w:rStyle w:val="Hyperlink"/>
          </w:rPr>
          <w:t>http://code.google.com/p/datadistrib4j/source/detail?r=128</w:t>
        </w:r>
      </w:hyperlink>
      <w:r>
        <w:t>. Reflects DDS-XTypes issue #15696—overloads in writers of built-in types.</w:t>
      </w:r>
    </w:p>
    <w:p w:rsidR="00962841" w:rsidRDefault="00962841" w:rsidP="002927D5">
      <w:pPr>
        <w:pStyle w:val="BodyText"/>
        <w:numPr>
          <w:ilvl w:val="0"/>
          <w:numId w:val="12"/>
        </w:numPr>
      </w:pPr>
      <w:r>
        <w:t xml:space="preserve">Revision #129: </w:t>
      </w:r>
      <w:hyperlink r:id="rId21" w:history="1">
        <w:r w:rsidRPr="00F067FF">
          <w:rPr>
            <w:rStyle w:val="Hyperlink"/>
          </w:rPr>
          <w:t>http://code.google.com/p/datadistrib4j/source/detail?r=129</w:t>
        </w:r>
      </w:hyperlink>
      <w:r>
        <w:t xml:space="preserve">. Reflects DDS-XTypes issue #15691—clarity of member names in the absence of </w:t>
      </w:r>
      <w:r w:rsidRPr="001338B7">
        <w:rPr>
          <w:rStyle w:val="IDLChar"/>
        </w:rPr>
        <w:t>typedef</w:t>
      </w:r>
      <w:r>
        <w:t>.</w:t>
      </w:r>
    </w:p>
    <w:p w:rsidR="00962841" w:rsidRDefault="00962841" w:rsidP="002927D5">
      <w:pPr>
        <w:pStyle w:val="BodyText"/>
        <w:numPr>
          <w:ilvl w:val="0"/>
          <w:numId w:val="12"/>
        </w:numPr>
      </w:pPr>
      <w:r>
        <w:t xml:space="preserve">Revision #130: </w:t>
      </w:r>
      <w:hyperlink r:id="rId22" w:history="1">
        <w:r w:rsidRPr="00F067FF">
          <w:rPr>
            <w:rStyle w:val="Hyperlink"/>
          </w:rPr>
          <w:t>http://code.google.com/p/datadistrib4j/source/detail?r=130</w:t>
        </w:r>
      </w:hyperlink>
      <w:r>
        <w:t>. Reflects</w:t>
      </w:r>
      <w:r w:rsidRPr="00F50E48">
        <w:t xml:space="preserve"> DDS-XTypes issue #15706</w:t>
      </w:r>
      <w:r>
        <w:t>—</w:t>
      </w:r>
      <w:r w:rsidRPr="00F50E48">
        <w:t xml:space="preserve">simplified </w:t>
      </w:r>
      <w:r w:rsidRPr="00F50E48">
        <w:rPr>
          <w:rStyle w:val="IDLChar"/>
        </w:rPr>
        <w:t>DynamicData</w:t>
      </w:r>
      <w:r>
        <w:t>.</w:t>
      </w:r>
    </w:p>
    <w:p w:rsidR="00962841" w:rsidRPr="00EC3BFD" w:rsidRDefault="00962841" w:rsidP="00F84D4F">
      <w:pPr>
        <w:pStyle w:val="BodyText"/>
      </w:pPr>
      <w:r>
        <w:t>Other aspects of issue #15689 and 15691 were already addressed in the drafting of DDS-PSM-Java. Issue #15693 is a no-op because of the way inheritance and annotations are used.</w:t>
      </w:r>
    </w:p>
    <w:p w:rsidR="00962841" w:rsidRDefault="00962841" w:rsidP="00E72D9A">
      <w:pPr>
        <w:pStyle w:val="OMGRevisedText"/>
      </w:pPr>
      <w:r>
        <w:t xml:space="preserve">Revised </w:t>
      </w:r>
      <w:r w:rsidRPr="00FB1A1D">
        <w:t>Text</w:t>
      </w:r>
      <w:r>
        <w:t>:</w:t>
      </w:r>
    </w:p>
    <w:p w:rsidR="00962841" w:rsidRPr="004D0591" w:rsidRDefault="00962841" w:rsidP="004D0591">
      <w:pPr>
        <w:pStyle w:val="BodyText"/>
      </w:pPr>
      <w:r>
        <w:t xml:space="preserve">The above revisions have been rolled up in revision #148: </w:t>
      </w:r>
      <w:hyperlink r:id="rId23" w:history="1">
        <w:r w:rsidRPr="00F4685A">
          <w:rPr>
            <w:rStyle w:val="Hyperlink"/>
          </w:rPr>
          <w:t>http://code.google.com/p/datadistrib4j/source/detail?r=148</w:t>
        </w:r>
      </w:hyperlink>
      <w:r>
        <w:t xml:space="preserve">. The changes are also available in the attached file </w:t>
      </w:r>
      <w:r w:rsidRPr="00935243">
        <w:t>diff_omg_issue_16317.txt</w:t>
      </w:r>
      <w:r>
        <w:t>.</w:t>
      </w:r>
    </w:p>
    <w:p w:rsidR="00962841" w:rsidRDefault="00962841" w:rsidP="00E72D9A">
      <w:pPr>
        <w:pStyle w:val="OMGDisposition"/>
      </w:pPr>
      <w:r w:rsidRPr="00FB1A1D">
        <w:t>Disposition</w:t>
      </w:r>
      <w:r>
        <w:t>:</w:t>
      </w:r>
      <w:r>
        <w:tab/>
      </w:r>
      <w:r w:rsidRPr="00870D3D">
        <w:t>Resolved</w:t>
      </w:r>
    </w:p>
    <w:p w:rsidR="00962841" w:rsidRPr="002C1E39" w:rsidRDefault="00962841" w:rsidP="004A154A">
      <w:pPr>
        <w:pStyle w:val="OMGIssueNO"/>
      </w:pPr>
      <w:bookmarkStart w:id="17" w:name="_Toc182365121"/>
      <w:r w:rsidRPr="002C1E39">
        <w:t xml:space="preserve">OMG Issue No: </w:t>
      </w:r>
      <w:r>
        <w:t>16318</w:t>
      </w:r>
      <w:bookmarkEnd w:id="17"/>
    </w:p>
    <w:p w:rsidR="00962841" w:rsidRDefault="00962841" w:rsidP="004A154A">
      <w:pPr>
        <w:pStyle w:val="OMGTitle"/>
      </w:pPr>
      <w:bookmarkStart w:id="18" w:name="_Toc182365122"/>
      <w:r w:rsidRPr="00FB1A1D">
        <w:t>Title</w:t>
      </w:r>
      <w:r>
        <w:t>:</w:t>
      </w:r>
      <w:r>
        <w:tab/>
      </w:r>
      <w:r w:rsidRPr="00C50F0A">
        <w:rPr>
          <w:rStyle w:val="IDLChar"/>
        </w:rPr>
        <w:t>Entity.setListener</w:t>
      </w:r>
      <w:r>
        <w:t xml:space="preserve"> is missing listener mask</w:t>
      </w:r>
      <w:bookmarkEnd w:id="18"/>
    </w:p>
    <w:p w:rsidR="00962841" w:rsidRDefault="00962841" w:rsidP="00C50F0A">
      <w:pPr>
        <w:pStyle w:val="OMGSource"/>
      </w:pPr>
      <w:r w:rsidRPr="00FB1A1D">
        <w:t>Source</w:t>
      </w:r>
      <w:r>
        <w:t>:</w:t>
      </w:r>
    </w:p>
    <w:p w:rsidR="00962841" w:rsidRDefault="00962841" w:rsidP="00C50F0A">
      <w:pPr>
        <w:pStyle w:val="BodyText"/>
      </w:pPr>
      <w:r>
        <w:t xml:space="preserve">RTI (Rick Warren, </w:t>
      </w:r>
      <w:hyperlink r:id="rId24" w:history="1">
        <w:r w:rsidRPr="00262C80">
          <w:rPr>
            <w:rStyle w:val="Hyperlink"/>
          </w:rPr>
          <w:t>rick.warren@rti.com</w:t>
        </w:r>
      </w:hyperlink>
      <w:r>
        <w:t>)</w:t>
      </w:r>
    </w:p>
    <w:p w:rsidR="00962841" w:rsidRDefault="00962841" w:rsidP="00C50F0A">
      <w:pPr>
        <w:pStyle w:val="OMGSummary"/>
      </w:pPr>
      <w:r>
        <w:t>Summary:</w:t>
      </w:r>
    </w:p>
    <w:p w:rsidR="00962841" w:rsidRPr="00CD2656" w:rsidRDefault="00962841" w:rsidP="00C50F0A">
      <w:pPr>
        <w:pStyle w:val="BodyText"/>
      </w:pPr>
      <w:r>
        <w:t xml:space="preserve">The method signature for </w:t>
      </w:r>
      <w:r w:rsidRPr="00C50F0A">
        <w:rPr>
          <w:rStyle w:val="IDLChar"/>
        </w:rPr>
        <w:t>Entity.setListener</w:t>
      </w:r>
      <w:r>
        <w:t xml:space="preserve"> does not include the listener “mask” (actually, a collection of status classes in this PSM) parameter from the PIM.</w:t>
      </w:r>
    </w:p>
    <w:p w:rsidR="00962841" w:rsidRDefault="00962841" w:rsidP="00C50F0A">
      <w:pPr>
        <w:pStyle w:val="OMGResolution"/>
      </w:pPr>
      <w:r>
        <w:t>Discussion:</w:t>
      </w:r>
    </w:p>
    <w:p w:rsidR="00962841" w:rsidRPr="00C50F0A" w:rsidRDefault="00962841" w:rsidP="00C50F0A">
      <w:pPr>
        <w:pStyle w:val="BodyText"/>
      </w:pPr>
      <w:r>
        <w:t>The current signature is useful as a convenience for the common case where the application wants all callbacks. But it lacks the expressiveness of the PIM, so an additional overload should be provided.</w:t>
      </w:r>
    </w:p>
    <w:p w:rsidR="00962841" w:rsidRDefault="00962841" w:rsidP="00C50F0A">
      <w:pPr>
        <w:pStyle w:val="OMGResolution"/>
      </w:pPr>
      <w:r>
        <w:t>Resolution:</w:t>
      </w:r>
    </w:p>
    <w:p w:rsidR="00962841" w:rsidRDefault="00962841" w:rsidP="00A927FD">
      <w:pPr>
        <w:pStyle w:val="BodyText"/>
      </w:pPr>
      <w:r>
        <w:t>Add the following method to the Entity interface:</w:t>
      </w:r>
    </w:p>
    <w:p w:rsidR="00962841" w:rsidRDefault="00962841" w:rsidP="003F76A2">
      <w:pPr>
        <w:pStyle w:val="IDL"/>
      </w:pPr>
      <w:r>
        <w:t>public void setListener(</w:t>
      </w:r>
    </w:p>
    <w:p w:rsidR="00962841" w:rsidRDefault="00962841" w:rsidP="003F76A2">
      <w:pPr>
        <w:pStyle w:val="IDL"/>
      </w:pPr>
      <w:r>
        <w:t xml:space="preserve">            LISTENER listener,</w:t>
      </w:r>
    </w:p>
    <w:p w:rsidR="00962841" w:rsidRDefault="00962841" w:rsidP="003F76A2">
      <w:pPr>
        <w:pStyle w:val="IDL"/>
      </w:pPr>
      <w:r>
        <w:t xml:space="preserve">            Collection&lt;Class&lt;? extends Status&lt;?, ?&gt;&gt;&gt; statuses);</w:t>
      </w:r>
    </w:p>
    <w:p w:rsidR="00962841" w:rsidRDefault="00962841" w:rsidP="00A927FD">
      <w:pPr>
        <w:pStyle w:val="BodyText"/>
      </w:pPr>
      <w:r>
        <w:t>Include the appropriate JavaDoc copied from the DDS specification.</w:t>
      </w:r>
    </w:p>
    <w:p w:rsidR="00962841" w:rsidRDefault="00962841" w:rsidP="00C50F0A">
      <w:pPr>
        <w:pStyle w:val="OMGRevisedText"/>
      </w:pPr>
      <w:r>
        <w:t xml:space="preserve">Revised </w:t>
      </w:r>
      <w:r w:rsidRPr="00FB1A1D">
        <w:t>Text</w:t>
      </w:r>
      <w:r>
        <w:t>:</w:t>
      </w:r>
    </w:p>
    <w:p w:rsidR="00962841" w:rsidRPr="00A927FD" w:rsidRDefault="00962841" w:rsidP="008474BF">
      <w:pPr>
        <w:pStyle w:val="BodyText"/>
      </w:pPr>
      <w:r>
        <w:t xml:space="preserve">See revision #141: </w:t>
      </w:r>
      <w:hyperlink r:id="rId25" w:history="1">
        <w:r w:rsidRPr="00F4685A">
          <w:rPr>
            <w:rStyle w:val="Hyperlink"/>
          </w:rPr>
          <w:t>http://code.google.com/p/datadistrib4j/source/detail?r=141</w:t>
        </w:r>
      </w:hyperlink>
      <w:r>
        <w:t xml:space="preserve">. The changes are also available in the attached file </w:t>
      </w:r>
      <w:r w:rsidRPr="002F1EA0">
        <w:t>diff_omg_issue_16318.txt</w:t>
      </w:r>
      <w:r>
        <w:t>.</w:t>
      </w:r>
    </w:p>
    <w:p w:rsidR="00962841" w:rsidRDefault="00962841" w:rsidP="00C50F0A">
      <w:pPr>
        <w:pStyle w:val="OMGDisposition"/>
      </w:pPr>
      <w:r w:rsidRPr="00FB1A1D">
        <w:t>Disposition</w:t>
      </w:r>
      <w:r>
        <w:t>:</w:t>
      </w:r>
      <w:r>
        <w:tab/>
      </w:r>
      <w:r w:rsidRPr="00870D3D">
        <w:t>Resolved</w:t>
      </w:r>
    </w:p>
    <w:p w:rsidR="00962841" w:rsidRPr="002C1E39" w:rsidRDefault="00962841" w:rsidP="004A154A">
      <w:pPr>
        <w:pStyle w:val="OMGIssueNO"/>
      </w:pPr>
      <w:bookmarkStart w:id="19" w:name="_Toc182365123"/>
      <w:r w:rsidRPr="002C1E39">
        <w:t xml:space="preserve">OMG Issue No: </w:t>
      </w:r>
      <w:r>
        <w:t>16319</w:t>
      </w:r>
      <w:bookmarkEnd w:id="19"/>
    </w:p>
    <w:p w:rsidR="00962841" w:rsidRDefault="00962841" w:rsidP="004A154A">
      <w:pPr>
        <w:pStyle w:val="OMGTitle"/>
      </w:pPr>
      <w:bookmarkStart w:id="20" w:name="_Toc182365124"/>
      <w:r w:rsidRPr="00FB1A1D">
        <w:t>Title</w:t>
      </w:r>
      <w:r>
        <w:t>:</w:t>
      </w:r>
      <w:r>
        <w:tab/>
        <w:t xml:space="preserve">Unclear blocking behavior for </w:t>
      </w:r>
      <w:r w:rsidRPr="005C77CC">
        <w:rPr>
          <w:rStyle w:val="IDLChar"/>
        </w:rPr>
        <w:t>WaitSet.waitForConditions</w:t>
      </w:r>
      <w:r>
        <w:t xml:space="preserve"> overloads that don’t specify timeout</w:t>
      </w:r>
      <w:bookmarkEnd w:id="20"/>
    </w:p>
    <w:p w:rsidR="00962841" w:rsidRDefault="00962841" w:rsidP="005C77CC">
      <w:pPr>
        <w:pStyle w:val="OMGSource"/>
      </w:pPr>
      <w:r w:rsidRPr="00FB1A1D">
        <w:t>Source</w:t>
      </w:r>
      <w:r>
        <w:t>:</w:t>
      </w:r>
    </w:p>
    <w:p w:rsidR="00962841" w:rsidRDefault="00962841" w:rsidP="005C77CC">
      <w:pPr>
        <w:pStyle w:val="BodyText"/>
      </w:pPr>
      <w:r>
        <w:t xml:space="preserve">RTI (Rick Warren, </w:t>
      </w:r>
      <w:hyperlink r:id="rId26" w:history="1">
        <w:r w:rsidRPr="00262C80">
          <w:rPr>
            <w:rStyle w:val="Hyperlink"/>
          </w:rPr>
          <w:t>rick.warren@rti.com</w:t>
        </w:r>
      </w:hyperlink>
      <w:r>
        <w:t>)</w:t>
      </w:r>
    </w:p>
    <w:p w:rsidR="00962841" w:rsidRDefault="00962841" w:rsidP="005C77CC">
      <w:pPr>
        <w:pStyle w:val="OMGSummary"/>
      </w:pPr>
      <w:r>
        <w:t>Summary:</w:t>
      </w:r>
    </w:p>
    <w:p w:rsidR="00962841" w:rsidRPr="00CD2656" w:rsidRDefault="00962841" w:rsidP="005C77CC">
      <w:pPr>
        <w:pStyle w:val="BodyText"/>
      </w:pPr>
      <w:r>
        <w:t xml:space="preserve">The method </w:t>
      </w:r>
      <w:r w:rsidRPr="005C77CC">
        <w:rPr>
          <w:rStyle w:val="IDLChar"/>
        </w:rPr>
        <w:t>WaitSet.waitForConditions</w:t>
      </w:r>
      <w:r>
        <w:t xml:space="preserve"> is provided with several overloads, including some that do not take an explicit timeout. These are intended to wait indefinitely. However, they still throw </w:t>
      </w:r>
      <w:r w:rsidRPr="005C77CC">
        <w:rPr>
          <w:rStyle w:val="IDLChar"/>
        </w:rPr>
        <w:t>TimeoutException</w:t>
      </w:r>
      <w:r>
        <w:t>. How can they time out if they wait forever?</w:t>
      </w:r>
    </w:p>
    <w:p w:rsidR="00962841" w:rsidRDefault="00962841" w:rsidP="0063430A">
      <w:pPr>
        <w:pStyle w:val="OMGResolution"/>
      </w:pPr>
      <w:r>
        <w:t>Discussion:</w:t>
      </w:r>
    </w:p>
    <w:p w:rsidR="00962841" w:rsidRPr="0063430A" w:rsidRDefault="00962841" w:rsidP="0063430A">
      <w:pPr>
        <w:pStyle w:val="BodyText"/>
      </w:pPr>
      <w:r w:rsidRPr="0063430A">
        <w:rPr>
          <w:rStyle w:val="IDLChar"/>
        </w:rPr>
        <w:t>Object.wait</w:t>
      </w:r>
      <w:r>
        <w:t xml:space="preserve"> allows indefinite waiting, so it makes sense for this specification to allow it as well. However, these overloads should not ever throw </w:t>
      </w:r>
      <w:r w:rsidRPr="005C77CC">
        <w:rPr>
          <w:rStyle w:val="IDLChar"/>
        </w:rPr>
        <w:t>TimeoutException</w:t>
      </w:r>
      <w:r>
        <w:t>.</w:t>
      </w:r>
    </w:p>
    <w:p w:rsidR="00962841" w:rsidRDefault="00962841" w:rsidP="005C77CC">
      <w:pPr>
        <w:pStyle w:val="OMGResolution"/>
      </w:pPr>
      <w:r>
        <w:t>Resolution:</w:t>
      </w:r>
    </w:p>
    <w:p w:rsidR="00962841" w:rsidRDefault="00962841" w:rsidP="0063430A">
      <w:pPr>
        <w:pStyle w:val="BodyText"/>
      </w:pPr>
      <w:r>
        <w:t xml:space="preserve">Remove the clause “throws </w:t>
      </w:r>
      <w:r w:rsidRPr="005C77CC">
        <w:rPr>
          <w:rStyle w:val="IDLChar"/>
        </w:rPr>
        <w:t>TimeoutException</w:t>
      </w:r>
      <w:r>
        <w:t>” from these method declarations.</w:t>
      </w:r>
    </w:p>
    <w:p w:rsidR="00962841" w:rsidRDefault="00962841" w:rsidP="005C77CC">
      <w:pPr>
        <w:pStyle w:val="OMGRevisedText"/>
      </w:pPr>
      <w:r>
        <w:t xml:space="preserve">Revised </w:t>
      </w:r>
      <w:r w:rsidRPr="00FB1A1D">
        <w:t>Text</w:t>
      </w:r>
      <w:r>
        <w:t>:</w:t>
      </w:r>
    </w:p>
    <w:p w:rsidR="00962841" w:rsidRPr="0063430A" w:rsidRDefault="00962841" w:rsidP="008474BF">
      <w:pPr>
        <w:pStyle w:val="BodyText"/>
      </w:pPr>
      <w:r>
        <w:t xml:space="preserve">See revision #142: </w:t>
      </w:r>
      <w:hyperlink r:id="rId27" w:history="1">
        <w:r w:rsidRPr="00F4685A">
          <w:rPr>
            <w:rStyle w:val="Hyperlink"/>
          </w:rPr>
          <w:t>http://code.google.com/p/datadistrib4j/source/detail?r=142</w:t>
        </w:r>
      </w:hyperlink>
      <w:r>
        <w:t xml:space="preserve">. These changes are also available in the attached file </w:t>
      </w:r>
      <w:r w:rsidRPr="00461A71">
        <w:t>diff_omg_issue_16319.txt</w:t>
      </w:r>
    </w:p>
    <w:p w:rsidR="00962841" w:rsidRDefault="00962841" w:rsidP="005C77CC">
      <w:pPr>
        <w:pStyle w:val="OMGDisposition"/>
      </w:pPr>
      <w:r w:rsidRPr="00FB1A1D">
        <w:t>Disposition</w:t>
      </w:r>
      <w:r>
        <w:t>:</w:t>
      </w:r>
      <w:r>
        <w:tab/>
      </w:r>
      <w:r w:rsidRPr="00870D3D">
        <w:t>Resolved</w:t>
      </w:r>
    </w:p>
    <w:p w:rsidR="00962841" w:rsidRPr="002C1E39" w:rsidRDefault="00962841" w:rsidP="004A154A">
      <w:pPr>
        <w:pStyle w:val="OMGIssueNO"/>
      </w:pPr>
      <w:bookmarkStart w:id="21" w:name="_Toc182365125"/>
      <w:r w:rsidRPr="002C1E39">
        <w:t xml:space="preserve">OMG Issue No: </w:t>
      </w:r>
      <w:r>
        <w:t>16320</w:t>
      </w:r>
      <w:bookmarkEnd w:id="21"/>
    </w:p>
    <w:p w:rsidR="00962841" w:rsidRDefault="00962841" w:rsidP="004A154A">
      <w:pPr>
        <w:pStyle w:val="OMGTitle"/>
      </w:pPr>
      <w:bookmarkStart w:id="22" w:name="_Toc182365126"/>
      <w:r w:rsidRPr="00FB1A1D">
        <w:t>Title</w:t>
      </w:r>
      <w:r>
        <w:t>:</w:t>
      </w:r>
      <w:r>
        <w:tab/>
        <w:t xml:space="preserve">Incorrect topic type specification in </w:t>
      </w:r>
      <w:r w:rsidRPr="00C13B0F">
        <w:rPr>
          <w:rStyle w:val="IDLChar"/>
        </w:rPr>
        <w:t>DomainParticipant.createMultiTopic</w:t>
      </w:r>
      <w:bookmarkEnd w:id="22"/>
    </w:p>
    <w:p w:rsidR="00962841" w:rsidRDefault="00962841" w:rsidP="00C13B0F">
      <w:pPr>
        <w:pStyle w:val="OMGSource"/>
      </w:pPr>
      <w:r w:rsidRPr="00FB1A1D">
        <w:t>Source</w:t>
      </w:r>
      <w:r>
        <w:t>:</w:t>
      </w:r>
    </w:p>
    <w:p w:rsidR="00962841" w:rsidRDefault="00962841" w:rsidP="00C13B0F">
      <w:pPr>
        <w:pStyle w:val="BodyText"/>
      </w:pPr>
      <w:r>
        <w:t xml:space="preserve">RTI (Rick Warren, </w:t>
      </w:r>
      <w:hyperlink r:id="rId28" w:history="1">
        <w:r w:rsidRPr="00262C80">
          <w:rPr>
            <w:rStyle w:val="Hyperlink"/>
          </w:rPr>
          <w:t>rick.warren@rti.com</w:t>
        </w:r>
      </w:hyperlink>
      <w:r>
        <w:t>)</w:t>
      </w:r>
    </w:p>
    <w:p w:rsidR="00962841" w:rsidRDefault="00962841" w:rsidP="00C13B0F">
      <w:pPr>
        <w:pStyle w:val="OMGSummary"/>
      </w:pPr>
      <w:r>
        <w:t>Summary:</w:t>
      </w:r>
    </w:p>
    <w:p w:rsidR="00962841" w:rsidRPr="00CD2656" w:rsidRDefault="00962841" w:rsidP="00C13B0F">
      <w:pPr>
        <w:pStyle w:val="BodyText"/>
      </w:pPr>
      <w:r>
        <w:t xml:space="preserve">The method </w:t>
      </w:r>
      <w:r>
        <w:rPr>
          <w:rStyle w:val="IDLChar"/>
        </w:rPr>
        <w:t>DomainParticipant.createMultiTopic</w:t>
      </w:r>
      <w:r>
        <w:t xml:space="preserve"> specifies the type of the resulting object using a registered type name in string form. However, this is inconsistent with the way type registration is handled elsewhere in this PSM: callers provide a </w:t>
      </w:r>
      <w:r w:rsidRPr="00C13B0F">
        <w:rPr>
          <w:rStyle w:val="IDLChar"/>
        </w:rPr>
        <w:t>Class</w:t>
      </w:r>
      <w:r>
        <w:t xml:space="preserve"> or </w:t>
      </w:r>
      <w:r w:rsidRPr="00C13B0F">
        <w:rPr>
          <w:rStyle w:val="IDLChar"/>
        </w:rPr>
        <w:t>TypeSupport</w:t>
      </w:r>
      <w:r>
        <w:t xml:space="preserve"> object, and the implementation registers the type implicitly as necessary.</w:t>
      </w:r>
    </w:p>
    <w:p w:rsidR="00962841" w:rsidRDefault="00962841" w:rsidP="00C13B0F">
      <w:pPr>
        <w:pStyle w:val="OMGResolution"/>
      </w:pPr>
      <w:r>
        <w:t>Discussion:</w:t>
      </w:r>
    </w:p>
    <w:p w:rsidR="00962841" w:rsidRPr="00C13B0F" w:rsidRDefault="00962841" w:rsidP="00C13B0F">
      <w:pPr>
        <w:pStyle w:val="BodyText"/>
      </w:pPr>
      <w:r>
        <w:t xml:space="preserve">We should follow the model of </w:t>
      </w:r>
      <w:r w:rsidRPr="00C13B0F">
        <w:rPr>
          <w:rStyle w:val="IDLChar"/>
        </w:rPr>
        <w:t>createTopic</w:t>
      </w:r>
      <w:r>
        <w:t xml:space="preserve">: provide two overloads, one taking a </w:t>
      </w:r>
      <w:r w:rsidRPr="00C13B0F">
        <w:rPr>
          <w:rStyle w:val="IDLChar"/>
        </w:rPr>
        <w:t>Class</w:t>
      </w:r>
      <w:r>
        <w:t xml:space="preserve"> and the other a </w:t>
      </w:r>
      <w:r w:rsidRPr="00C13B0F">
        <w:rPr>
          <w:rStyle w:val="IDLChar"/>
        </w:rPr>
        <w:t>TypeSupport</w:t>
      </w:r>
      <w:r>
        <w:t>.</w:t>
      </w:r>
    </w:p>
    <w:p w:rsidR="00962841" w:rsidRDefault="00962841" w:rsidP="00C13B0F">
      <w:pPr>
        <w:pStyle w:val="OMGResolution"/>
      </w:pPr>
      <w:r>
        <w:t>Resolution:</w:t>
      </w:r>
    </w:p>
    <w:p w:rsidR="00962841" w:rsidRPr="0063430A" w:rsidRDefault="00962841" w:rsidP="00C13B0F">
      <w:pPr>
        <w:pStyle w:val="BodyText"/>
      </w:pPr>
      <w:r>
        <w:t xml:space="preserve">Replace the existing </w:t>
      </w:r>
      <w:r w:rsidRPr="00C13B0F">
        <w:rPr>
          <w:rStyle w:val="IDLChar"/>
        </w:rPr>
        <w:t>createMultiTopic</w:t>
      </w:r>
      <w:r>
        <w:t xml:space="preserve"> method declaration with two new overloads. In place of the </w:t>
      </w:r>
      <w:r w:rsidRPr="00C13B0F">
        <w:rPr>
          <w:rStyle w:val="IDLChar"/>
        </w:rPr>
        <w:t>typeName</w:t>
      </w:r>
      <w:r>
        <w:t xml:space="preserve"> string, the first new overload shall take a </w:t>
      </w:r>
      <w:r w:rsidRPr="00C13B0F">
        <w:rPr>
          <w:rStyle w:val="IDLChar"/>
        </w:rPr>
        <w:t>Class</w:t>
      </w:r>
      <w:r>
        <w:t xml:space="preserve"> parameter. The second shall take a </w:t>
      </w:r>
      <w:r w:rsidRPr="00C13B0F">
        <w:rPr>
          <w:rStyle w:val="IDLChar"/>
        </w:rPr>
        <w:t>TypeSupport</w:t>
      </w:r>
      <w:r>
        <w:t xml:space="preserve"> parameter.</w:t>
      </w:r>
    </w:p>
    <w:p w:rsidR="00962841" w:rsidRDefault="00962841" w:rsidP="00C13B0F">
      <w:pPr>
        <w:pStyle w:val="OMGRevisedText"/>
      </w:pPr>
      <w:r>
        <w:t xml:space="preserve">Revised </w:t>
      </w:r>
      <w:r w:rsidRPr="00FB1A1D">
        <w:t>Text</w:t>
      </w:r>
      <w:r>
        <w:t>:</w:t>
      </w:r>
    </w:p>
    <w:p w:rsidR="00962841" w:rsidRPr="00391EEB" w:rsidRDefault="00962841" w:rsidP="00391EEB">
      <w:pPr>
        <w:pStyle w:val="BodyText"/>
      </w:pPr>
      <w:r>
        <w:t xml:space="preserve">See revision #143: </w:t>
      </w:r>
      <w:hyperlink r:id="rId29" w:history="1">
        <w:r w:rsidRPr="00F4685A">
          <w:rPr>
            <w:rStyle w:val="Hyperlink"/>
          </w:rPr>
          <w:t>http://code.google.com/p/datadistrib4j/source/detail?r=143</w:t>
        </w:r>
      </w:hyperlink>
      <w:r>
        <w:t xml:space="preserve">. These changes are also available in the attached file </w:t>
      </w:r>
      <w:r w:rsidRPr="00EE3FAC">
        <w:t>diff_omg_issue_16320.txt</w:t>
      </w:r>
      <w:r>
        <w:t>.</w:t>
      </w:r>
    </w:p>
    <w:p w:rsidR="00962841" w:rsidRDefault="00962841" w:rsidP="00C13B0F">
      <w:pPr>
        <w:pStyle w:val="OMGDisposition"/>
      </w:pPr>
      <w:r w:rsidRPr="00FB1A1D">
        <w:t>Disposition</w:t>
      </w:r>
      <w:r>
        <w:t>:</w:t>
      </w:r>
      <w:r>
        <w:tab/>
      </w:r>
      <w:r w:rsidRPr="00870D3D">
        <w:t>Resolved</w:t>
      </w:r>
    </w:p>
    <w:p w:rsidR="00BB5E4C" w:rsidRPr="002C1E39" w:rsidRDefault="00BB5E4C" w:rsidP="004A154A">
      <w:pPr>
        <w:pStyle w:val="OMGIssueNO"/>
      </w:pPr>
      <w:bookmarkStart w:id="23" w:name="_Toc182365127"/>
      <w:r w:rsidRPr="002C1E39">
        <w:t xml:space="preserve">OMG Issue No: </w:t>
      </w:r>
      <w:r>
        <w:t>16321</w:t>
      </w:r>
      <w:bookmarkEnd w:id="23"/>
    </w:p>
    <w:p w:rsidR="00BB5E4C" w:rsidRDefault="00BB5E4C" w:rsidP="004A154A">
      <w:pPr>
        <w:pStyle w:val="OMGTitle"/>
      </w:pPr>
      <w:bookmarkStart w:id="24" w:name="_Toc182365128"/>
      <w:r w:rsidRPr="00FB1A1D">
        <w:t>Title</w:t>
      </w:r>
      <w:r>
        <w:t>:</w:t>
      </w:r>
      <w:r>
        <w:tab/>
        <w:t xml:space="preserve">Too many </w:t>
      </w:r>
      <w:r w:rsidRPr="00910590">
        <w:rPr>
          <w:rStyle w:val="IDLChar"/>
        </w:rPr>
        <w:t>read</w:t>
      </w:r>
      <w:r>
        <w:t>/</w:t>
      </w:r>
      <w:r w:rsidRPr="00910590">
        <w:rPr>
          <w:rStyle w:val="IDLChar"/>
        </w:rPr>
        <w:t>take</w:t>
      </w:r>
      <w:r>
        <w:t xml:space="preserve"> overloads</w:t>
      </w:r>
      <w:bookmarkEnd w:id="24"/>
    </w:p>
    <w:p w:rsidR="00BB5E4C" w:rsidRDefault="00BB5E4C" w:rsidP="00910590">
      <w:pPr>
        <w:pStyle w:val="OMGSource"/>
      </w:pPr>
      <w:r w:rsidRPr="00FB1A1D">
        <w:t>Source</w:t>
      </w:r>
      <w:r>
        <w:t>:</w:t>
      </w:r>
    </w:p>
    <w:p w:rsidR="00BB5E4C" w:rsidRDefault="00BB5E4C" w:rsidP="00910590">
      <w:pPr>
        <w:pStyle w:val="BodyText"/>
      </w:pPr>
      <w:r>
        <w:t xml:space="preserve">RTI (Rick Warren, </w:t>
      </w:r>
      <w:hyperlink r:id="rId30" w:history="1">
        <w:r w:rsidRPr="00262C80">
          <w:rPr>
            <w:rStyle w:val="Hyperlink"/>
          </w:rPr>
          <w:t>rick.warren@rti.com</w:t>
        </w:r>
      </w:hyperlink>
      <w:r>
        <w:t>)</w:t>
      </w:r>
    </w:p>
    <w:p w:rsidR="00BB5E4C" w:rsidRDefault="00BB5E4C" w:rsidP="00910590">
      <w:pPr>
        <w:pStyle w:val="OMGSummary"/>
      </w:pPr>
      <w:r>
        <w:t>Summary:</w:t>
      </w:r>
    </w:p>
    <w:p w:rsidR="00BB5E4C" w:rsidRPr="00CD2656" w:rsidRDefault="00BB5E4C" w:rsidP="00910590">
      <w:pPr>
        <w:pStyle w:val="BodyText"/>
      </w:pPr>
      <w:r>
        <w:t xml:space="preserve">The </w:t>
      </w:r>
      <w:r w:rsidRPr="00910590">
        <w:rPr>
          <w:rStyle w:val="IDLChar"/>
        </w:rPr>
        <w:t>DataReader</w:t>
      </w:r>
      <w:r>
        <w:t xml:space="preserve"> interface defines a very large number of </w:t>
      </w:r>
      <w:r w:rsidRPr="00910590">
        <w:rPr>
          <w:rStyle w:val="IDLChar"/>
        </w:rPr>
        <w:t>read</w:t>
      </w:r>
      <w:r>
        <w:t xml:space="preserve"> and </w:t>
      </w:r>
      <w:r w:rsidRPr="00910590">
        <w:rPr>
          <w:rStyle w:val="IDLChar"/>
        </w:rPr>
        <w:t>take</w:t>
      </w:r>
      <w:r>
        <w:t xml:space="preserve"> variants. While each one has a clear meaning, the sheer number of them makes the API harder to understand.</w:t>
      </w:r>
    </w:p>
    <w:p w:rsidR="00BB5E4C" w:rsidRDefault="00BB5E4C" w:rsidP="00910590">
      <w:pPr>
        <w:pStyle w:val="OMGResolution"/>
      </w:pPr>
      <w:r>
        <w:t>Discussion:</w:t>
      </w:r>
    </w:p>
    <w:p w:rsidR="00BB5E4C" w:rsidRDefault="00BB5E4C" w:rsidP="00910590">
      <w:pPr>
        <w:pStyle w:val="BodyText"/>
      </w:pPr>
      <w:r>
        <w:t>[Rick] One possibility would be to follow the example of the C++ PSM, and combine things like condition, handle, etc. into a “filter” parameter.</w:t>
      </w:r>
    </w:p>
    <w:p w:rsidR="00BB5E4C" w:rsidRPr="00A57505" w:rsidRDefault="00BB5E4C" w:rsidP="004C053D">
      <w:pPr>
        <w:pStyle w:val="BodyText"/>
      </w:pPr>
      <w:r w:rsidRPr="00A57505">
        <w:t xml:space="preserve">[Angelo] The only overload for the </w:t>
      </w:r>
      <w:r w:rsidRPr="00A57505">
        <w:rPr>
          <w:rStyle w:val="IDLChar"/>
        </w:rPr>
        <w:t>createReadCondition</w:t>
      </w:r>
      <w:r w:rsidRPr="00A57505">
        <w:t xml:space="preserve"> should be accepting a parameter that is the same as the </w:t>
      </w:r>
      <w:r w:rsidRPr="00A57505">
        <w:rPr>
          <w:rStyle w:val="IDLChar"/>
        </w:rPr>
        <w:t>DataReader.read</w:t>
      </w:r>
      <w:r w:rsidRPr="00A57505">
        <w:t xml:space="preserve"> e.g. a </w:t>
      </w:r>
      <w:r w:rsidRPr="00A57505">
        <w:rPr>
          <w:rStyle w:val="IDLChar"/>
        </w:rPr>
        <w:t>Query</w:t>
      </w:r>
      <w:r w:rsidRPr="00A57505">
        <w:t>. This way the API will be more consistent.</w:t>
      </w:r>
    </w:p>
    <w:p w:rsidR="00BB5E4C" w:rsidRDefault="00BB5E4C" w:rsidP="007D14E6">
      <w:pPr>
        <w:pStyle w:val="BodyText"/>
      </w:pPr>
      <w:r>
        <w:t>See the following revisions, which constitute a provisional resolution to this issue:</w:t>
      </w:r>
    </w:p>
    <w:p w:rsidR="00BB5E4C" w:rsidRDefault="00BB5E4C" w:rsidP="007D14E6">
      <w:pPr>
        <w:pStyle w:val="BodyText"/>
        <w:numPr>
          <w:ilvl w:val="0"/>
          <w:numId w:val="19"/>
        </w:numPr>
      </w:pPr>
      <w:r>
        <w:t xml:space="preserve">Revision #131: </w:t>
      </w:r>
      <w:hyperlink r:id="rId31" w:history="1">
        <w:r w:rsidRPr="00F067FF">
          <w:rPr>
            <w:rStyle w:val="Hyperlink"/>
          </w:rPr>
          <w:t>http://code.google.com/p/datadistrib4j/source/detail?r=131</w:t>
        </w:r>
      </w:hyperlink>
      <w:r>
        <w:t xml:space="preserve">, which collapses view states, instance states, sample states, and other parameters into helper types </w:t>
      </w:r>
      <w:r w:rsidRPr="008410C8">
        <w:rPr>
          <w:rStyle w:val="IDLChar"/>
        </w:rPr>
        <w:t>Subscriber.ReaderState</w:t>
      </w:r>
      <w:r>
        <w:t xml:space="preserve"> and </w:t>
      </w:r>
      <w:r w:rsidRPr="008410C8">
        <w:rPr>
          <w:rStyle w:val="IDLChar"/>
        </w:rPr>
        <w:t>DataReader.Query</w:t>
      </w:r>
      <w:r>
        <w:t>.</w:t>
      </w:r>
    </w:p>
    <w:p w:rsidR="00BB5E4C" w:rsidRDefault="00BB5E4C" w:rsidP="007D14E6">
      <w:pPr>
        <w:pStyle w:val="BodyText"/>
        <w:numPr>
          <w:ilvl w:val="0"/>
          <w:numId w:val="19"/>
        </w:numPr>
      </w:pPr>
      <w:r>
        <w:t xml:space="preserve">Revision #135: </w:t>
      </w:r>
      <w:hyperlink r:id="rId32" w:history="1">
        <w:r w:rsidRPr="000E5BFB">
          <w:rPr>
            <w:rStyle w:val="Hyperlink"/>
          </w:rPr>
          <w:t>http://code.google.com/p/datadistrib4j/source/detail?r=135</w:t>
        </w:r>
      </w:hyperlink>
      <w:r>
        <w:t>, which eliminates mandatory memory allocations in some overloads.</w:t>
      </w:r>
    </w:p>
    <w:p w:rsidR="00BB5E4C" w:rsidRPr="00585A5A" w:rsidRDefault="00BB5E4C" w:rsidP="007D14E6">
      <w:pPr>
        <w:pStyle w:val="BodyText"/>
        <w:numPr>
          <w:ilvl w:val="0"/>
          <w:numId w:val="19"/>
        </w:numPr>
      </w:pPr>
      <w:r>
        <w:t xml:space="preserve">Revision #152: </w:t>
      </w:r>
      <w:hyperlink r:id="rId33" w:history="1">
        <w:r w:rsidRPr="002F15B2">
          <w:rPr>
            <w:rStyle w:val="Hyperlink"/>
          </w:rPr>
          <w:t>http://code.google.com/p/datadistrib4j/source/detail?r=152</w:t>
        </w:r>
      </w:hyperlink>
      <w:r>
        <w:t xml:space="preserve">, which makes the signatures of </w:t>
      </w:r>
      <w:r w:rsidRPr="0054083E">
        <w:rPr>
          <w:rStyle w:val="IDLChar"/>
        </w:rPr>
        <w:t>createReadCondition</w:t>
      </w:r>
      <w:r>
        <w:t xml:space="preserve"> and </w:t>
      </w:r>
      <w:r w:rsidRPr="0054083E">
        <w:rPr>
          <w:rStyle w:val="IDLChar"/>
        </w:rPr>
        <w:t>createQueryCondition</w:t>
      </w:r>
      <w:r>
        <w:t xml:space="preserve"> consistent with the new signatures of </w:t>
      </w:r>
      <w:r w:rsidRPr="0054083E">
        <w:rPr>
          <w:rStyle w:val="IDLChar"/>
        </w:rPr>
        <w:t>read</w:t>
      </w:r>
      <w:r>
        <w:t xml:space="preserve"> and </w:t>
      </w:r>
      <w:r w:rsidRPr="0054083E">
        <w:rPr>
          <w:rStyle w:val="IDLChar"/>
        </w:rPr>
        <w:t>take</w:t>
      </w:r>
      <w:r>
        <w:t>.</w:t>
      </w:r>
    </w:p>
    <w:p w:rsidR="00BB5E4C" w:rsidRDefault="00BB5E4C" w:rsidP="00910590">
      <w:pPr>
        <w:pStyle w:val="OMGResolution"/>
      </w:pPr>
      <w:r>
        <w:t>Resolution:</w:t>
      </w:r>
    </w:p>
    <w:p w:rsidR="00BB5E4C" w:rsidRPr="00A57505" w:rsidRDefault="00BB5E4C" w:rsidP="00A57505">
      <w:pPr>
        <w:pStyle w:val="BodyText"/>
      </w:pPr>
      <w:r w:rsidRPr="00A57505">
        <w:t>See below.</w:t>
      </w:r>
    </w:p>
    <w:p w:rsidR="00BB5E4C" w:rsidRDefault="00BB5E4C" w:rsidP="00910590">
      <w:pPr>
        <w:pStyle w:val="OMGRevisedText"/>
      </w:pPr>
      <w:r>
        <w:t xml:space="preserve">Revised </w:t>
      </w:r>
      <w:r w:rsidRPr="00FB1A1D">
        <w:t>Text</w:t>
      </w:r>
      <w:r>
        <w:t>:</w:t>
      </w:r>
    </w:p>
    <w:p w:rsidR="00BB5E4C" w:rsidRPr="007E025B" w:rsidRDefault="00BB5E4C" w:rsidP="007E025B">
      <w:pPr>
        <w:pStyle w:val="BodyText"/>
      </w:pPr>
      <w:r>
        <w:t xml:space="preserve">With respect to the code, see revision #162: </w:t>
      </w:r>
      <w:hyperlink r:id="rId34" w:history="1">
        <w:r w:rsidRPr="00E96D2E">
          <w:rPr>
            <w:rStyle w:val="Hyperlink"/>
          </w:rPr>
          <w:t>http://code.google.com/p/datadistrib4j/source/detail?r=162</w:t>
        </w:r>
      </w:hyperlink>
      <w:r>
        <w:t xml:space="preserve">, which roles up the revisions above. These changes are also available in the attached file </w:t>
      </w:r>
      <w:r w:rsidRPr="003132CD">
        <w:t>diff_omg_issue_16</w:t>
      </w:r>
      <w:r>
        <w:t>321</w:t>
      </w:r>
      <w:r w:rsidRPr="003132CD">
        <w:t>.txt</w:t>
      </w:r>
      <w:r>
        <w:t>.</w:t>
      </w:r>
    </w:p>
    <w:p w:rsidR="00BB5E4C" w:rsidRDefault="00BB5E4C" w:rsidP="00D70947">
      <w:pPr>
        <w:pStyle w:val="BodyText"/>
      </w:pPr>
      <w:r>
        <w:t>With respect to the specification document, delete the last three bullets at the end of section 7.6.3, “</w:t>
      </w:r>
      <w:r w:rsidRPr="000B2555">
        <w:rPr>
          <w:rStyle w:val="IDLChar"/>
        </w:rPr>
        <w:t>DataReader</w:t>
      </w:r>
      <w:r>
        <w:t xml:space="preserve"> Interface”, which begin with “Operations accepting </w:t>
      </w:r>
      <w:r w:rsidRPr="000963DB">
        <w:rPr>
          <w:rStyle w:val="IDLChar"/>
        </w:rPr>
        <w:t>ReadCondition</w:t>
      </w:r>
      <w:r>
        <w:t>s…” and end with “</w:t>
      </w:r>
      <w:r w:rsidRPr="000963DB">
        <w:t xml:space="preserve">to simply </w:t>
      </w:r>
      <w:r w:rsidRPr="000963DB">
        <w:rPr>
          <w:rStyle w:val="IDLChar"/>
        </w:rPr>
        <w:t>read</w:t>
      </w:r>
      <w:r w:rsidRPr="000963DB">
        <w:t>/</w:t>
      </w:r>
      <w:r w:rsidRPr="000963DB">
        <w:rPr>
          <w:rStyle w:val="IDLChar"/>
        </w:rPr>
        <w:t>takeNext</w:t>
      </w:r>
      <w:r w:rsidRPr="000963DB">
        <w:t>, transforming these operations into overloads of one another.</w:t>
      </w:r>
      <w:r>
        <w:t>”</w:t>
      </w:r>
    </w:p>
    <w:p w:rsidR="00BB5E4C" w:rsidRDefault="00BB5E4C" w:rsidP="00D70947">
      <w:pPr>
        <w:pStyle w:val="BodyText"/>
      </w:pPr>
      <w:r>
        <w:t>In their place, put the following:</w:t>
      </w:r>
    </w:p>
    <w:p w:rsidR="00BB5E4C" w:rsidRPr="00585A5A" w:rsidRDefault="00BB5E4C" w:rsidP="00FE700B">
      <w:pPr>
        <w:pStyle w:val="BlockText"/>
        <w:numPr>
          <w:ilvl w:val="0"/>
          <w:numId w:val="34"/>
        </w:numPr>
      </w:pPr>
      <w:r w:rsidRPr="00FF313C">
        <w:t xml:space="preserve">Qualifications to the data to be read or taken, including the number of samples, a </w:t>
      </w:r>
      <w:r w:rsidRPr="00FF313C">
        <w:rPr>
          <w:rStyle w:val="IDLChar"/>
        </w:rPr>
        <w:t>ReadCondition</w:t>
      </w:r>
      <w:r w:rsidRPr="00FF313C">
        <w:t xml:space="preserve">, a particular instance, and so on, have been encapsulated in a nested type </w:t>
      </w:r>
      <w:r w:rsidRPr="00FF313C">
        <w:rPr>
          <w:rStyle w:val="IDLChar"/>
        </w:rPr>
        <w:t>DataReader.Query</w:t>
      </w:r>
      <w:r w:rsidRPr="00FF313C">
        <w:t>. This refactoring allows a large number of distinct methods from the PIM, each qualified by a different name suffix, to be collapsed to a very small number of overloads.</w:t>
      </w:r>
    </w:p>
    <w:p w:rsidR="00BB5E4C" w:rsidRDefault="00BB5E4C" w:rsidP="00910590">
      <w:pPr>
        <w:pStyle w:val="OMGDisposition"/>
      </w:pPr>
      <w:r w:rsidRPr="00FB1A1D">
        <w:t>Disposition</w:t>
      </w:r>
      <w:r>
        <w:t>:</w:t>
      </w:r>
      <w:r>
        <w:tab/>
        <w:t>Resolved</w:t>
      </w:r>
    </w:p>
    <w:p w:rsidR="00BB5E4C" w:rsidRPr="002C1E39" w:rsidRDefault="00BB5E4C" w:rsidP="004A154A">
      <w:pPr>
        <w:pStyle w:val="OMGIssueNO"/>
      </w:pPr>
      <w:bookmarkStart w:id="25" w:name="_Toc182365129"/>
      <w:r w:rsidRPr="002C1E39">
        <w:t xml:space="preserve">OMG Issue No: </w:t>
      </w:r>
      <w:r>
        <w:t>16323</w:t>
      </w:r>
      <w:bookmarkEnd w:id="25"/>
    </w:p>
    <w:p w:rsidR="00BB5E4C" w:rsidRDefault="00BB5E4C" w:rsidP="004A154A">
      <w:pPr>
        <w:pStyle w:val="OMGTitle"/>
      </w:pPr>
      <w:bookmarkStart w:id="26" w:name="_Toc182365130"/>
      <w:r w:rsidRPr="00FB1A1D">
        <w:t>Title</w:t>
      </w:r>
      <w:r>
        <w:t>:</w:t>
      </w:r>
      <w:r>
        <w:tab/>
        <w:t xml:space="preserve">Logically ordered types should implement </w:t>
      </w:r>
      <w:r w:rsidRPr="00313704">
        <w:rPr>
          <w:rStyle w:val="IDLChar"/>
        </w:rPr>
        <w:t>java.lang.Comparable</w:t>
      </w:r>
      <w:bookmarkEnd w:id="26"/>
    </w:p>
    <w:p w:rsidR="00BB5E4C" w:rsidRDefault="00BB5E4C" w:rsidP="00313704">
      <w:pPr>
        <w:pStyle w:val="OMGSource"/>
      </w:pPr>
      <w:r w:rsidRPr="00FB1A1D">
        <w:t>Source</w:t>
      </w:r>
      <w:r>
        <w:t>:</w:t>
      </w:r>
    </w:p>
    <w:p w:rsidR="00BB5E4C" w:rsidRDefault="00BB5E4C" w:rsidP="00313704">
      <w:pPr>
        <w:pStyle w:val="BodyText"/>
      </w:pPr>
      <w:r>
        <w:t xml:space="preserve">RTI (Rick Warren, </w:t>
      </w:r>
      <w:hyperlink r:id="rId35" w:history="1">
        <w:r w:rsidRPr="00262C80">
          <w:rPr>
            <w:rStyle w:val="Hyperlink"/>
          </w:rPr>
          <w:t>rick.warren@rti.com</w:t>
        </w:r>
      </w:hyperlink>
      <w:r>
        <w:t>)</w:t>
      </w:r>
    </w:p>
    <w:p w:rsidR="00BB5E4C" w:rsidRDefault="00BB5E4C" w:rsidP="00313704">
      <w:pPr>
        <w:pStyle w:val="OMGSummary"/>
      </w:pPr>
      <w:r>
        <w:t>Summary:</w:t>
      </w:r>
    </w:p>
    <w:p w:rsidR="00BB5E4C" w:rsidRPr="00CD2656" w:rsidRDefault="00BB5E4C" w:rsidP="00313704">
      <w:pPr>
        <w:pStyle w:val="BodyText"/>
      </w:pPr>
      <w:r>
        <w:t xml:space="preserve">Several of the types defined in this PSM have a natural order (such as </w:t>
      </w:r>
      <w:r w:rsidRPr="00313704">
        <w:rPr>
          <w:rStyle w:val="IDLChar"/>
        </w:rPr>
        <w:t>Time</w:t>
      </w:r>
      <w:r>
        <w:t xml:space="preserve">). In order to better integrate with the Java platform, these types should implement the standard </w:t>
      </w:r>
      <w:r w:rsidRPr="00313704">
        <w:rPr>
          <w:rStyle w:val="IDLChar"/>
        </w:rPr>
        <w:t>java.lang.Comparable</w:t>
      </w:r>
      <w:r>
        <w:t xml:space="preserve"> interface.</w:t>
      </w:r>
    </w:p>
    <w:p w:rsidR="00BB5E4C" w:rsidRDefault="00BB5E4C" w:rsidP="00573157">
      <w:pPr>
        <w:pStyle w:val="OMGResolution"/>
      </w:pPr>
      <w:r>
        <w:t>Discussion:</w:t>
      </w:r>
    </w:p>
    <w:p w:rsidR="00BB5E4C" w:rsidRDefault="00BB5E4C" w:rsidP="00573157">
      <w:pPr>
        <w:pStyle w:val="BodyText"/>
      </w:pPr>
      <w:r>
        <w:t>See the following revisions, which constitute a provisional resolution to this issue:</w:t>
      </w:r>
    </w:p>
    <w:p w:rsidR="00BB5E4C" w:rsidRDefault="00BB5E4C" w:rsidP="00573157">
      <w:pPr>
        <w:pStyle w:val="BodyText"/>
        <w:numPr>
          <w:ilvl w:val="0"/>
          <w:numId w:val="31"/>
        </w:numPr>
      </w:pPr>
      <w:r>
        <w:t xml:space="preserve">Revision #122: </w:t>
      </w:r>
      <w:hyperlink r:id="rId36" w:history="1">
        <w:r w:rsidRPr="003A5111">
          <w:rPr>
            <w:rStyle w:val="Hyperlink"/>
          </w:rPr>
          <w:t>http://code.google.com/p/datadistrib4j/source/detail?r=122</w:t>
        </w:r>
      </w:hyperlink>
      <w:r>
        <w:t xml:space="preserve">. This update encompasses </w:t>
      </w:r>
      <w:r w:rsidRPr="009675EF">
        <w:rPr>
          <w:rStyle w:val="IDLChar"/>
        </w:rPr>
        <w:t>Bit</w:t>
      </w:r>
      <w:r>
        <w:t xml:space="preserve">, </w:t>
      </w:r>
      <w:r w:rsidRPr="009675EF">
        <w:rPr>
          <w:rStyle w:val="IDLChar"/>
        </w:rPr>
        <w:t>Duration</w:t>
      </w:r>
      <w:r>
        <w:t xml:space="preserve">, and </w:t>
      </w:r>
      <w:r w:rsidRPr="009675EF">
        <w:rPr>
          <w:rStyle w:val="IDLChar"/>
        </w:rPr>
        <w:t>Time</w:t>
      </w:r>
      <w:r>
        <w:t>.</w:t>
      </w:r>
    </w:p>
    <w:p w:rsidR="00BB5E4C" w:rsidRPr="00DC3D53" w:rsidRDefault="00BB5E4C" w:rsidP="00573157">
      <w:pPr>
        <w:pStyle w:val="BodyText"/>
        <w:numPr>
          <w:ilvl w:val="0"/>
          <w:numId w:val="31"/>
        </w:numPr>
      </w:pPr>
      <w:r>
        <w:t xml:space="preserve">Revision #134: </w:t>
      </w:r>
      <w:hyperlink r:id="rId37" w:history="1">
        <w:r w:rsidRPr="000E5BFB">
          <w:rPr>
            <w:rStyle w:val="Hyperlink"/>
          </w:rPr>
          <w:t>http://code.google.com/p/datadistrib4j/source/detail?r=134</w:t>
        </w:r>
      </w:hyperlink>
      <w:r>
        <w:t xml:space="preserve">. This update encompasses </w:t>
      </w:r>
      <w:r w:rsidRPr="009675EF">
        <w:rPr>
          <w:rStyle w:val="IDLChar"/>
        </w:rPr>
        <w:t>InstanceHandle</w:t>
      </w:r>
      <w:r>
        <w:t>.</w:t>
      </w:r>
    </w:p>
    <w:p w:rsidR="00BB5E4C" w:rsidRDefault="00BB5E4C" w:rsidP="00313704">
      <w:pPr>
        <w:pStyle w:val="OMGResolution"/>
      </w:pPr>
      <w:r>
        <w:t>Resolution:</w:t>
      </w:r>
    </w:p>
    <w:p w:rsidR="00BB5E4C" w:rsidRDefault="00BB5E4C" w:rsidP="00313704">
      <w:pPr>
        <w:pStyle w:val="BodyText"/>
      </w:pPr>
      <w:r>
        <w:t xml:space="preserve">Implement </w:t>
      </w:r>
      <w:r w:rsidRPr="00313704">
        <w:rPr>
          <w:rStyle w:val="IDLChar"/>
        </w:rPr>
        <w:t>Comparable</w:t>
      </w:r>
      <w:r>
        <w:t xml:space="preserve"> in the following types:</w:t>
      </w:r>
    </w:p>
    <w:p w:rsidR="00BB5E4C" w:rsidRDefault="00BB5E4C" w:rsidP="00313704">
      <w:pPr>
        <w:pStyle w:val="BodyText"/>
        <w:numPr>
          <w:ilvl w:val="0"/>
          <w:numId w:val="6"/>
        </w:numPr>
      </w:pPr>
      <w:r w:rsidRPr="00313704">
        <w:rPr>
          <w:rStyle w:val="IDLChar"/>
        </w:rPr>
        <w:t>Bit</w:t>
      </w:r>
      <w:r>
        <w:t>—ordered based on index within a bit set</w:t>
      </w:r>
    </w:p>
    <w:p w:rsidR="00BB5E4C" w:rsidRDefault="00BB5E4C" w:rsidP="00313704">
      <w:pPr>
        <w:pStyle w:val="BodyText"/>
        <w:numPr>
          <w:ilvl w:val="0"/>
          <w:numId w:val="6"/>
        </w:numPr>
      </w:pPr>
      <w:r w:rsidRPr="00313704">
        <w:rPr>
          <w:rStyle w:val="IDLChar"/>
        </w:rPr>
        <w:t>Duration</w:t>
      </w:r>
      <w:r>
        <w:t>—ordered from shorter durations to longer ones</w:t>
      </w:r>
    </w:p>
    <w:p w:rsidR="00BB5E4C" w:rsidRDefault="00BB5E4C" w:rsidP="00313704">
      <w:pPr>
        <w:pStyle w:val="BodyText"/>
        <w:numPr>
          <w:ilvl w:val="0"/>
          <w:numId w:val="6"/>
        </w:numPr>
      </w:pPr>
      <w:r w:rsidRPr="009675EF">
        <w:rPr>
          <w:rStyle w:val="IDLChar"/>
        </w:rPr>
        <w:t>InstanceHandle</w:t>
      </w:r>
      <w:r>
        <w:t xml:space="preserve">—ordered in an implementation-specific way (DDS specification of </w:t>
      </w:r>
      <w:r w:rsidRPr="009675EF">
        <w:rPr>
          <w:rStyle w:val="IDLChar"/>
        </w:rPr>
        <w:t>DataReader::read()</w:t>
      </w:r>
      <w:r>
        <w:t xml:space="preserve"> requires such an ordering)</w:t>
      </w:r>
    </w:p>
    <w:p w:rsidR="00BB5E4C" w:rsidRDefault="00BB5E4C" w:rsidP="00313704">
      <w:pPr>
        <w:pStyle w:val="BodyText"/>
        <w:numPr>
          <w:ilvl w:val="0"/>
          <w:numId w:val="6"/>
        </w:numPr>
      </w:pPr>
      <w:r w:rsidRPr="00313704">
        <w:rPr>
          <w:rStyle w:val="IDLChar"/>
        </w:rPr>
        <w:t>Time</w:t>
      </w:r>
      <w:r>
        <w:t>—ordered from earlier points in time to later ones</w:t>
      </w:r>
    </w:p>
    <w:p w:rsidR="00BB5E4C" w:rsidRDefault="00BB5E4C" w:rsidP="00313704">
      <w:pPr>
        <w:pStyle w:val="OMGRevisedText"/>
      </w:pPr>
      <w:r>
        <w:t xml:space="preserve">Revised </w:t>
      </w:r>
      <w:r w:rsidRPr="00FB1A1D">
        <w:t>Text</w:t>
      </w:r>
      <w:r>
        <w:t>:</w:t>
      </w:r>
    </w:p>
    <w:p w:rsidR="00BB5E4C" w:rsidRPr="00DC3D53" w:rsidRDefault="00BB5E4C" w:rsidP="009675EF">
      <w:pPr>
        <w:pStyle w:val="BodyText"/>
      </w:pPr>
      <w:r>
        <w:t xml:space="preserve">See revision #163: </w:t>
      </w:r>
      <w:hyperlink r:id="rId38" w:history="1">
        <w:r w:rsidRPr="00E96D2E">
          <w:rPr>
            <w:rStyle w:val="Hyperlink"/>
          </w:rPr>
          <w:t>http://code.google.com/p/datadistrib4j/source/detail?r=163</w:t>
        </w:r>
      </w:hyperlink>
      <w:r>
        <w:t xml:space="preserve">, which rolls up the above revisions. These changes are also available in the attached file </w:t>
      </w:r>
      <w:r w:rsidRPr="003132CD">
        <w:t>diff_omg_issue_16</w:t>
      </w:r>
      <w:r>
        <w:t>323</w:t>
      </w:r>
      <w:r w:rsidRPr="003132CD">
        <w:t>.txt</w:t>
      </w:r>
      <w:r>
        <w:t>.</w:t>
      </w:r>
    </w:p>
    <w:p w:rsidR="00BB5E4C" w:rsidRDefault="00BB5E4C" w:rsidP="00313704">
      <w:pPr>
        <w:pStyle w:val="OMGDisposition"/>
      </w:pPr>
      <w:r w:rsidRPr="00FB1A1D">
        <w:t>Disposition</w:t>
      </w:r>
      <w:r>
        <w:t>:</w:t>
      </w:r>
      <w:r>
        <w:tab/>
      </w:r>
      <w:r w:rsidR="00FE1A7C">
        <w:t>Resolved</w:t>
      </w:r>
    </w:p>
    <w:p w:rsidR="001B65CF" w:rsidRPr="002C1E39" w:rsidRDefault="001B65CF" w:rsidP="004A154A">
      <w:pPr>
        <w:pStyle w:val="OMGIssueNO"/>
      </w:pPr>
      <w:bookmarkStart w:id="27" w:name="_Toc182365131"/>
      <w:r w:rsidRPr="002C1E39">
        <w:t xml:space="preserve">OMG Issue No: </w:t>
      </w:r>
      <w:r>
        <w:t>16324</w:t>
      </w:r>
      <w:bookmarkEnd w:id="27"/>
    </w:p>
    <w:p w:rsidR="001B65CF" w:rsidRDefault="001B65CF" w:rsidP="004A154A">
      <w:pPr>
        <w:pStyle w:val="OMGTitle"/>
      </w:pPr>
      <w:bookmarkStart w:id="28" w:name="_Toc182365132"/>
      <w:r w:rsidRPr="00FB1A1D">
        <w:t>Title</w:t>
      </w:r>
      <w:r>
        <w:t>:</w:t>
      </w:r>
      <w:r>
        <w:tab/>
        <w:t>Improve polymorphic sample creation</w:t>
      </w:r>
      <w:bookmarkEnd w:id="28"/>
    </w:p>
    <w:p w:rsidR="001B65CF" w:rsidRDefault="001B65CF" w:rsidP="0093107D">
      <w:pPr>
        <w:pStyle w:val="OMGSource"/>
      </w:pPr>
      <w:r w:rsidRPr="00FB1A1D">
        <w:t>Source</w:t>
      </w:r>
      <w:r>
        <w:t>:</w:t>
      </w:r>
    </w:p>
    <w:p w:rsidR="001B65CF" w:rsidRDefault="001B65CF" w:rsidP="0093107D">
      <w:pPr>
        <w:pStyle w:val="BodyText"/>
      </w:pPr>
      <w:r>
        <w:t xml:space="preserve">RTI (Rick Warren, </w:t>
      </w:r>
      <w:hyperlink r:id="rId39" w:history="1">
        <w:r w:rsidRPr="00262C80">
          <w:rPr>
            <w:rStyle w:val="Hyperlink"/>
          </w:rPr>
          <w:t>rick.warren@rti.com</w:t>
        </w:r>
      </w:hyperlink>
      <w:r>
        <w:t>)</w:t>
      </w:r>
    </w:p>
    <w:p w:rsidR="001B65CF" w:rsidRDefault="001B65CF" w:rsidP="0093107D">
      <w:pPr>
        <w:pStyle w:val="OMGSummary"/>
      </w:pPr>
      <w:r>
        <w:t>Summary:</w:t>
      </w:r>
    </w:p>
    <w:p w:rsidR="001B65CF" w:rsidRDefault="001B65CF" w:rsidP="0093107D">
      <w:pPr>
        <w:pStyle w:val="BodyText"/>
      </w:pPr>
      <w:r>
        <w:t>The specification does not provide a simple, portable way to create a new data sample to use with the middleware. Instead, there are several partial solutions:</w:t>
      </w:r>
    </w:p>
    <w:p w:rsidR="001B65CF" w:rsidRDefault="001B65CF" w:rsidP="0093107D">
      <w:pPr>
        <w:pStyle w:val="BodyText"/>
        <w:numPr>
          <w:ilvl w:val="0"/>
          <w:numId w:val="7"/>
        </w:numPr>
      </w:pPr>
      <w:r>
        <w:t xml:space="preserve">Instantiate a concrete sample type directly: “new </w:t>
      </w:r>
      <w:proofErr w:type="gramStart"/>
      <w:r>
        <w:t>Foo(</w:t>
      </w:r>
      <w:proofErr w:type="gramEnd"/>
      <w:r>
        <w:t xml:space="preserve">)”. This approach doesn’t work in generic methods—i.e. when the concrete type is not statically known. It also doesn’t work with </w:t>
      </w:r>
      <w:r w:rsidRPr="00552973">
        <w:rPr>
          <w:rStyle w:val="IDLChar"/>
        </w:rPr>
        <w:t>DynamicData</w:t>
      </w:r>
      <w:r>
        <w:t>.</w:t>
      </w:r>
    </w:p>
    <w:p w:rsidR="001B65CF" w:rsidRDefault="001B65CF" w:rsidP="0093107D">
      <w:pPr>
        <w:pStyle w:val="BodyText"/>
        <w:numPr>
          <w:ilvl w:val="0"/>
          <w:numId w:val="7"/>
        </w:numPr>
      </w:pPr>
      <w:r>
        <w:t xml:space="preserve">Instantiate </w:t>
      </w:r>
      <w:r w:rsidRPr="00552973">
        <w:rPr>
          <w:rStyle w:val="IDLChar"/>
        </w:rPr>
        <w:t>DynamicData</w:t>
      </w:r>
      <w:r>
        <w:t xml:space="preserve"> from </w:t>
      </w:r>
      <w:r w:rsidRPr="00552973">
        <w:rPr>
          <w:rStyle w:val="IDLChar"/>
        </w:rPr>
        <w:t>DynamicDataFactory</w:t>
      </w:r>
      <w:r>
        <w:t>. But samples of statically known, user-defined types don’t have a “data factory”.</w:t>
      </w:r>
    </w:p>
    <w:p w:rsidR="001B65CF" w:rsidRDefault="001B65CF" w:rsidP="00552973">
      <w:pPr>
        <w:pStyle w:val="BodyText"/>
        <w:numPr>
          <w:ilvl w:val="0"/>
          <w:numId w:val="7"/>
        </w:numPr>
      </w:pPr>
      <w:r>
        <w:t xml:space="preserve">Use </w:t>
      </w:r>
      <w:r w:rsidRPr="00A4186B">
        <w:rPr>
          <w:rStyle w:val="IDLChar"/>
        </w:rPr>
        <w:t>DataReader.createData()</w:t>
      </w:r>
      <w:r>
        <w:t>. But there is not equivalent on the publishing side.</w:t>
      </w:r>
    </w:p>
    <w:p w:rsidR="001B65CF" w:rsidRPr="0093107D" w:rsidRDefault="001B65CF" w:rsidP="00552973">
      <w:pPr>
        <w:pStyle w:val="BodyText"/>
      </w:pPr>
      <w:r>
        <w:t>There should be a single way that works uniformly and generically.</w:t>
      </w:r>
    </w:p>
    <w:p w:rsidR="001B65CF" w:rsidRDefault="001B65CF" w:rsidP="0093107D">
      <w:pPr>
        <w:pStyle w:val="OMGResolution"/>
      </w:pPr>
      <w:r>
        <w:t>Resolution:</w:t>
      </w:r>
    </w:p>
    <w:p w:rsidR="001B65CF" w:rsidRDefault="001B65CF" w:rsidP="00552973">
      <w:pPr>
        <w:pStyle w:val="BodyText"/>
      </w:pPr>
      <w:r>
        <w:t>The proposed resolution has several parts:</w:t>
      </w:r>
    </w:p>
    <w:p w:rsidR="001B65CF" w:rsidRDefault="001B65CF" w:rsidP="00552973">
      <w:pPr>
        <w:pStyle w:val="BodyText"/>
        <w:numPr>
          <w:ilvl w:val="0"/>
          <w:numId w:val="8"/>
        </w:numPr>
      </w:pPr>
      <w:r>
        <w:t xml:space="preserve">Introduce a new factory instance method to the </w:t>
      </w:r>
      <w:r w:rsidRPr="00552973">
        <w:rPr>
          <w:rStyle w:val="IDLChar"/>
        </w:rPr>
        <w:t>TypeSupport</w:t>
      </w:r>
      <w:r>
        <w:t xml:space="preserve"> class: </w:t>
      </w:r>
      <w:r w:rsidRPr="00552973">
        <w:rPr>
          <w:rStyle w:val="IDLChar"/>
        </w:rPr>
        <w:t>TypeSupport.newData()</w:t>
      </w:r>
      <w:r>
        <w:t>. The name of this method is parallel to that of other value type “constructor-like” factories.</w:t>
      </w:r>
    </w:p>
    <w:p w:rsidR="001B65CF" w:rsidRDefault="001B65CF" w:rsidP="00552973">
      <w:pPr>
        <w:pStyle w:val="BodyText"/>
        <w:numPr>
          <w:ilvl w:val="0"/>
          <w:numId w:val="8"/>
        </w:numPr>
      </w:pPr>
      <w:r>
        <w:t xml:space="preserve">Support navigation from the </w:t>
      </w:r>
      <w:r w:rsidRPr="003C03A2">
        <w:rPr>
          <w:rStyle w:val="IDLChar"/>
        </w:rPr>
        <w:t>TopicDescription</w:t>
      </w:r>
      <w:r>
        <w:t xml:space="preserve"> to the </w:t>
      </w:r>
      <w:r w:rsidRPr="003C03A2">
        <w:rPr>
          <w:rStyle w:val="IDLChar"/>
        </w:rPr>
        <w:t>TypeSupport</w:t>
      </w:r>
      <w:r>
        <w:t xml:space="preserve">. Add a new method </w:t>
      </w:r>
      <w:r w:rsidRPr="003C03A2">
        <w:rPr>
          <w:rStyle w:val="IDLChar"/>
        </w:rPr>
        <w:t>TopicDescription.getTypeSupport()</w:t>
      </w:r>
      <w:r>
        <w:t>.</w:t>
      </w:r>
    </w:p>
    <w:p w:rsidR="001B65CF" w:rsidRDefault="001B65CF" w:rsidP="00552973">
      <w:pPr>
        <w:pStyle w:val="BodyText"/>
        <w:numPr>
          <w:ilvl w:val="0"/>
          <w:numId w:val="8"/>
        </w:numPr>
      </w:pPr>
      <w:r>
        <w:t xml:space="preserve">Simplify the number of ways to get from the data type’s </w:t>
      </w:r>
      <w:r w:rsidRPr="00077264">
        <w:rPr>
          <w:rStyle w:val="IDLChar"/>
        </w:rPr>
        <w:t>TypeSupport</w:t>
      </w:r>
      <w:r>
        <w:t xml:space="preserve"> to its </w:t>
      </w:r>
      <w:r w:rsidRPr="00077264">
        <w:rPr>
          <w:rStyle w:val="IDLChar"/>
        </w:rPr>
        <w:t>Class</w:t>
      </w:r>
      <w:r>
        <w:t xml:space="preserve">. </w:t>
      </w:r>
      <w:r w:rsidRPr="00077264">
        <w:rPr>
          <w:i/>
        </w:rPr>
        <w:t>Add</w:t>
      </w:r>
      <w:r>
        <w:t xml:space="preserve"> a method </w:t>
      </w:r>
      <w:r w:rsidRPr="00077264">
        <w:rPr>
          <w:rStyle w:val="IDLChar"/>
        </w:rPr>
        <w:t>TypeSupport.getType()</w:t>
      </w:r>
      <w:r>
        <w:t xml:space="preserve">. </w:t>
      </w:r>
      <w:r w:rsidRPr="00077264">
        <w:rPr>
          <w:i/>
        </w:rPr>
        <w:t>Remove</w:t>
      </w:r>
      <w:r>
        <w:t xml:space="preserve"> the existing methods </w:t>
      </w:r>
      <w:r w:rsidRPr="00077264">
        <w:rPr>
          <w:rStyle w:val="IDLChar"/>
        </w:rPr>
        <w:t>TopicDescription.getType()</w:t>
      </w:r>
      <w:r>
        <w:t xml:space="preserve">, </w:t>
      </w:r>
      <w:r w:rsidRPr="00077264">
        <w:rPr>
          <w:rStyle w:val="IDLChar"/>
        </w:rPr>
        <w:t>DataWriter.getType()</w:t>
      </w:r>
      <w:r>
        <w:t xml:space="preserve">, and </w:t>
      </w:r>
      <w:r w:rsidRPr="00077264">
        <w:rPr>
          <w:rStyle w:val="IDLChar"/>
        </w:rPr>
        <w:t>DataReader.getType()</w:t>
      </w:r>
      <w:r>
        <w:t>: they are redundant.</w:t>
      </w:r>
    </w:p>
    <w:p w:rsidR="001B65CF" w:rsidRDefault="001B65CF" w:rsidP="00552973">
      <w:pPr>
        <w:pStyle w:val="BodyText"/>
        <w:numPr>
          <w:ilvl w:val="0"/>
          <w:numId w:val="8"/>
        </w:numPr>
      </w:pPr>
      <w:r>
        <w:t xml:space="preserve">Remove the existing method </w:t>
      </w:r>
      <w:r w:rsidRPr="00A4186B">
        <w:rPr>
          <w:rStyle w:val="IDLChar"/>
        </w:rPr>
        <w:t>DataReader.createData()</w:t>
      </w:r>
      <w:r w:rsidRPr="00552973">
        <w:t xml:space="preserve"> </w:t>
      </w:r>
      <w:r>
        <w:t xml:space="preserve">and the existing class </w:t>
      </w:r>
      <w:r w:rsidRPr="00552973">
        <w:rPr>
          <w:rStyle w:val="IDLChar"/>
        </w:rPr>
        <w:t>DynamicDataFactory</w:t>
      </w:r>
      <w:r>
        <w:t>. They are not needed. In the specification document, rename section 7.7.1.1, “</w:t>
      </w:r>
      <w:r w:rsidRPr="00A83831">
        <w:rPr>
          <w:rStyle w:val="IDLChar"/>
        </w:rPr>
        <w:t>DynamicTypeFactory</w:t>
      </w:r>
      <w:r w:rsidRPr="00A83831">
        <w:t xml:space="preserve"> and </w:t>
      </w:r>
      <w:r w:rsidRPr="00A83831">
        <w:rPr>
          <w:rStyle w:val="IDLChar"/>
        </w:rPr>
        <w:t>DynamicDataFactory</w:t>
      </w:r>
      <w:r w:rsidRPr="00A83831">
        <w:t xml:space="preserve"> Interfaces</w:t>
      </w:r>
      <w:r>
        <w:t>”, to “</w:t>
      </w:r>
      <w:r w:rsidRPr="00A83831">
        <w:rPr>
          <w:rStyle w:val="IDLChar"/>
        </w:rPr>
        <w:t>DynamicTypeFactory</w:t>
      </w:r>
      <w:r w:rsidRPr="00A83831">
        <w:t xml:space="preserve"> </w:t>
      </w:r>
      <w:r>
        <w:t>Interface”. In the single paragraph of that section, make the word “factories” singular.</w:t>
      </w:r>
    </w:p>
    <w:p w:rsidR="001B65CF" w:rsidRPr="00724A88" w:rsidRDefault="001B65CF" w:rsidP="00170DBA">
      <w:pPr>
        <w:pStyle w:val="BodyText"/>
        <w:rPr>
          <w:i/>
        </w:rPr>
      </w:pPr>
      <w:r w:rsidRPr="00724A88">
        <w:rPr>
          <w:i/>
        </w:rPr>
        <w:t xml:space="preserve">See revision #123, which includes the above changes: </w:t>
      </w:r>
      <w:hyperlink r:id="rId40" w:history="1">
        <w:r w:rsidRPr="00724A88">
          <w:rPr>
            <w:rStyle w:val="Hyperlink"/>
            <w:i/>
          </w:rPr>
          <w:t>http://code.google.com/p/datadistrib4j/source/detail?r=123</w:t>
        </w:r>
      </w:hyperlink>
      <w:r w:rsidRPr="00724A88">
        <w:rPr>
          <w:i/>
        </w:rPr>
        <w:t>.</w:t>
      </w:r>
    </w:p>
    <w:p w:rsidR="001B65CF" w:rsidRDefault="001B65CF" w:rsidP="00552973">
      <w:pPr>
        <w:pStyle w:val="BodyText"/>
        <w:numPr>
          <w:ilvl w:val="0"/>
          <w:numId w:val="8"/>
        </w:numPr>
      </w:pPr>
      <w:r>
        <w:t xml:space="preserve">Remove the factory methods on the built-in topic data classes. Objects of these types can be constructed like those of any other sample type. </w:t>
      </w:r>
      <w:r w:rsidRPr="00724A88">
        <w:rPr>
          <w:i/>
        </w:rPr>
        <w:t xml:space="preserve">See also revision #137, which includes this change: </w:t>
      </w:r>
      <w:hyperlink r:id="rId41" w:history="1">
        <w:r w:rsidRPr="00724A88">
          <w:rPr>
            <w:rStyle w:val="Hyperlink"/>
            <w:i/>
          </w:rPr>
          <w:t>http://code.google.com/p/datadistrib4j/source/detail?r=137</w:t>
        </w:r>
      </w:hyperlink>
      <w:r w:rsidRPr="00724A88">
        <w:rPr>
          <w:i/>
        </w:rPr>
        <w:t>.</w:t>
      </w:r>
    </w:p>
    <w:p w:rsidR="001B65CF" w:rsidRDefault="001B65CF" w:rsidP="00AD1BE7">
      <w:pPr>
        <w:pStyle w:val="BodyText"/>
      </w:pPr>
      <w:r>
        <w:t xml:space="preserve">There will therefore be a single polymorphic and generic way to instantiate a sample of any type: by using its </w:t>
      </w:r>
      <w:r w:rsidRPr="00AD1BE7">
        <w:rPr>
          <w:rStyle w:val="IDLChar"/>
        </w:rPr>
        <w:t>TypeSupport</w:t>
      </w:r>
      <w:r>
        <w:t xml:space="preserve">. You can get the </w:t>
      </w:r>
      <w:r w:rsidRPr="00AD1BE7">
        <w:rPr>
          <w:rStyle w:val="IDLChar"/>
        </w:rPr>
        <w:t>TypeSupport</w:t>
      </w:r>
      <w:r>
        <w:t xml:space="preserve"> from any related </w:t>
      </w:r>
      <w:r w:rsidRPr="00AD1BE7">
        <w:rPr>
          <w:rStyle w:val="IDLChar"/>
        </w:rPr>
        <w:t>TopicDescription</w:t>
      </w:r>
      <w:r>
        <w:t xml:space="preserve">, or transitively any </w:t>
      </w:r>
      <w:r w:rsidRPr="00AD1BE7">
        <w:rPr>
          <w:rStyle w:val="IDLChar"/>
        </w:rPr>
        <w:t>DataReader</w:t>
      </w:r>
      <w:r>
        <w:t xml:space="preserve"> or </w:t>
      </w:r>
      <w:r w:rsidRPr="00AD1BE7">
        <w:rPr>
          <w:rStyle w:val="IDLChar"/>
        </w:rPr>
        <w:t>DataWriter</w:t>
      </w:r>
      <w:r>
        <w:t>.</w:t>
      </w:r>
    </w:p>
    <w:p w:rsidR="001B65CF" w:rsidRDefault="001B65CF" w:rsidP="00AD1BE7">
      <w:pPr>
        <w:pStyle w:val="BodyText"/>
      </w:pPr>
      <w:r>
        <w:t xml:space="preserve">Likewise, there will be a single polymorphic and generic way to get the </w:t>
      </w:r>
      <w:r w:rsidRPr="006662E4">
        <w:rPr>
          <w:rStyle w:val="IDLChar"/>
        </w:rPr>
        <w:t>Class</w:t>
      </w:r>
      <w:r>
        <w:t xml:space="preserve"> object for any data type: from its </w:t>
      </w:r>
      <w:r w:rsidRPr="00AD1BE7">
        <w:rPr>
          <w:rStyle w:val="IDLChar"/>
        </w:rPr>
        <w:t>TypeSupport</w:t>
      </w:r>
      <w:r>
        <w:t xml:space="preserve">. As described in the previous paragraph, you can get to the </w:t>
      </w:r>
      <w:r w:rsidRPr="00AD1BE7">
        <w:rPr>
          <w:rStyle w:val="IDLChar"/>
        </w:rPr>
        <w:t>TypeSupport</w:t>
      </w:r>
      <w:r>
        <w:t xml:space="preserve"> from a variety of places.</w:t>
      </w:r>
    </w:p>
    <w:p w:rsidR="001B65CF" w:rsidRDefault="001B65CF" w:rsidP="0093107D">
      <w:pPr>
        <w:pStyle w:val="OMGRevisedText"/>
      </w:pPr>
      <w:r>
        <w:t xml:space="preserve">Revised </w:t>
      </w:r>
      <w:r w:rsidRPr="00FB1A1D">
        <w:t>Text</w:t>
      </w:r>
      <w:r>
        <w:t>:</w:t>
      </w:r>
    </w:p>
    <w:p w:rsidR="001B65CF" w:rsidRPr="00DC3D53" w:rsidRDefault="001B65CF" w:rsidP="002967DC">
      <w:pPr>
        <w:pStyle w:val="BodyText"/>
      </w:pPr>
      <w:r>
        <w:t xml:space="preserve">See revision #144, which rolls up the aforementioned changes: </w:t>
      </w:r>
      <w:hyperlink r:id="rId42" w:history="1">
        <w:r w:rsidRPr="00F4685A">
          <w:rPr>
            <w:rStyle w:val="Hyperlink"/>
          </w:rPr>
          <w:t>http://code.google.com/p/datadistrib4j/source/detail?r=144</w:t>
        </w:r>
      </w:hyperlink>
      <w:r>
        <w:t xml:space="preserve">. These changes are also available in the attached file </w:t>
      </w:r>
      <w:r w:rsidRPr="00724A88">
        <w:t>diff_omg_issue_16324.txt</w:t>
      </w:r>
      <w:r>
        <w:t>.</w:t>
      </w:r>
    </w:p>
    <w:p w:rsidR="001B65CF" w:rsidRDefault="001B65CF" w:rsidP="0093107D">
      <w:pPr>
        <w:pStyle w:val="OMGDisposition"/>
      </w:pPr>
      <w:r w:rsidRPr="00FB1A1D">
        <w:t>Disposition</w:t>
      </w:r>
      <w:r>
        <w:t>:</w:t>
      </w:r>
      <w:r>
        <w:tab/>
      </w:r>
      <w:r w:rsidR="003D0818" w:rsidRPr="003D0818">
        <w:t>Resolved</w:t>
      </w:r>
    </w:p>
    <w:p w:rsidR="00EA19E1" w:rsidRPr="002C1E39" w:rsidRDefault="00EA19E1" w:rsidP="004A154A">
      <w:pPr>
        <w:pStyle w:val="OMGIssueNO"/>
      </w:pPr>
      <w:bookmarkStart w:id="29" w:name="_Toc182365133"/>
      <w:r w:rsidRPr="002C1E39">
        <w:t xml:space="preserve">OMG Issue No: </w:t>
      </w:r>
      <w:r>
        <w:t>16326</w:t>
      </w:r>
      <w:bookmarkEnd w:id="29"/>
    </w:p>
    <w:p w:rsidR="00EA19E1" w:rsidRDefault="00EA19E1" w:rsidP="004A154A">
      <w:pPr>
        <w:pStyle w:val="OMGTitle"/>
      </w:pPr>
      <w:bookmarkStart w:id="30" w:name="_Toc182365134"/>
      <w:r w:rsidRPr="00FB1A1D">
        <w:t>Title</w:t>
      </w:r>
      <w:r>
        <w:t>:</w:t>
      </w:r>
      <w:r>
        <w:tab/>
      </w:r>
      <w:r w:rsidRPr="000222AA">
        <w:rPr>
          <w:rStyle w:val="IDLChar"/>
        </w:rPr>
        <w:t>copyFromTopicQos</w:t>
      </w:r>
      <w:r>
        <w:t xml:space="preserve"> signatures are not correct</w:t>
      </w:r>
      <w:bookmarkEnd w:id="30"/>
    </w:p>
    <w:p w:rsidR="00EA19E1" w:rsidRDefault="00EA19E1" w:rsidP="000222AA">
      <w:pPr>
        <w:pStyle w:val="OMGSource"/>
      </w:pPr>
      <w:r w:rsidRPr="00FB1A1D">
        <w:t>Source</w:t>
      </w:r>
      <w:r>
        <w:t>:</w:t>
      </w:r>
    </w:p>
    <w:p w:rsidR="00EA19E1" w:rsidRDefault="00EA19E1" w:rsidP="000222AA">
      <w:pPr>
        <w:pStyle w:val="BodyText"/>
      </w:pPr>
      <w:r>
        <w:t xml:space="preserve">RTI (Rick Warren, </w:t>
      </w:r>
      <w:hyperlink r:id="rId43" w:history="1">
        <w:r w:rsidRPr="00262C80">
          <w:rPr>
            <w:rStyle w:val="Hyperlink"/>
          </w:rPr>
          <w:t>rick.warren@rti.com</w:t>
        </w:r>
      </w:hyperlink>
      <w:r>
        <w:t>)</w:t>
      </w:r>
    </w:p>
    <w:p w:rsidR="00EA19E1" w:rsidRDefault="00EA19E1" w:rsidP="000222AA">
      <w:pPr>
        <w:pStyle w:val="OMGSummary"/>
      </w:pPr>
      <w:r>
        <w:t>Summary:</w:t>
      </w:r>
    </w:p>
    <w:p w:rsidR="00EA19E1" w:rsidRDefault="00EA19E1" w:rsidP="000222AA">
      <w:pPr>
        <w:pStyle w:val="BodyText"/>
      </w:pPr>
      <w:r>
        <w:t>The specification currently provides the following APIs:</w:t>
      </w:r>
    </w:p>
    <w:p w:rsidR="00EA19E1" w:rsidRDefault="00EA19E1" w:rsidP="000222AA">
      <w:pPr>
        <w:pStyle w:val="IDL"/>
      </w:pPr>
      <w:r w:rsidRPr="000222AA">
        <w:t xml:space="preserve">void </w:t>
      </w:r>
      <w:r>
        <w:t>Publisher.</w:t>
      </w:r>
      <w:r w:rsidRPr="000222AA">
        <w:t>copyFromTopicQos(DataWriterQos dst, TopicQos src);</w:t>
      </w:r>
    </w:p>
    <w:p w:rsidR="00EA19E1" w:rsidRPr="00CD2656" w:rsidRDefault="00EA19E1" w:rsidP="000222AA">
      <w:pPr>
        <w:pStyle w:val="IDL"/>
      </w:pPr>
      <w:r w:rsidRPr="000222AA">
        <w:t xml:space="preserve">void </w:t>
      </w:r>
      <w:r>
        <w:t>Subscriber.copyFromTopicQos(DataRead</w:t>
      </w:r>
      <w:r w:rsidRPr="000222AA">
        <w:t>erQos dst, TopicQos src);</w:t>
      </w:r>
    </w:p>
    <w:p w:rsidR="00EA19E1" w:rsidRDefault="00EA19E1" w:rsidP="000222AA">
      <w:pPr>
        <w:pStyle w:val="BodyText"/>
      </w:pPr>
      <w:r>
        <w:t>There are two problems with these methods. The first is an issue of correctness; the second is an issue of usability.</w:t>
      </w:r>
    </w:p>
    <w:p w:rsidR="00EA19E1" w:rsidRDefault="00EA19E1" w:rsidP="000222AA">
      <w:pPr>
        <w:pStyle w:val="BodyText"/>
      </w:pPr>
      <w:r w:rsidRPr="00904BBB">
        <w:rPr>
          <w:b/>
        </w:rPr>
        <w:t>(1)</w:t>
      </w:r>
      <w:r>
        <w:t xml:space="preserve"> The methods are supposed to modify the writer or reader QoS that are passed in. However, those objects may not be modifiable. The types of the first parameters should be </w:t>
      </w:r>
      <w:r w:rsidRPr="00904BBB">
        <w:rPr>
          <w:rStyle w:val="IDLChar"/>
        </w:rPr>
        <w:t>ModifiableDataWriterQos</w:t>
      </w:r>
      <w:r>
        <w:t xml:space="preserve"> and </w:t>
      </w:r>
      <w:r w:rsidRPr="00904BBB">
        <w:rPr>
          <w:rStyle w:val="IDLChar"/>
        </w:rPr>
        <w:t>ModifiableDataReaderQos</w:t>
      </w:r>
      <w:r>
        <w:t xml:space="preserve"> respectively.</w:t>
      </w:r>
    </w:p>
    <w:p w:rsidR="00EA19E1" w:rsidRDefault="00EA19E1" w:rsidP="000222AA">
      <w:pPr>
        <w:pStyle w:val="BodyText"/>
      </w:pPr>
      <w:r w:rsidRPr="00904BBB">
        <w:rPr>
          <w:b/>
        </w:rPr>
        <w:t>(2)</w:t>
      </w:r>
      <w:r>
        <w:t xml:space="preserve"> The signatures are not consistent with the “bucket” getters in the PSM, which accept an “in-out” container to fill in and then return that same object to facilitate method call chaining. If I want to use one of these methods to create an endpoint, I have to do something like the following:</w:t>
      </w:r>
    </w:p>
    <w:p w:rsidR="00EA19E1" w:rsidRDefault="00EA19E1" w:rsidP="000222AA">
      <w:pPr>
        <w:pStyle w:val="IDL"/>
      </w:pPr>
      <w:r>
        <w:t>DataWriterQos dwq = pub.getDefaultDataWriterQos().modify();</w:t>
      </w:r>
    </w:p>
    <w:p w:rsidR="00EA19E1" w:rsidRDefault="00EA19E1" w:rsidP="000222AA">
      <w:pPr>
        <w:pStyle w:val="IDL"/>
      </w:pPr>
      <w:r>
        <w:t>pub.copyFromTopicQos(dwq, topic.getQos());</w:t>
      </w:r>
    </w:p>
    <w:p w:rsidR="00EA19E1" w:rsidRDefault="00EA19E1" w:rsidP="000222AA">
      <w:pPr>
        <w:pStyle w:val="IDL"/>
      </w:pPr>
      <w:r>
        <w:t>DataWriter dw = pub.createDataWriter(…, dwq, …);</w:t>
      </w:r>
    </w:p>
    <w:p w:rsidR="00EA19E1" w:rsidRDefault="00EA19E1" w:rsidP="000222AA">
      <w:pPr>
        <w:pStyle w:val="BodyText"/>
      </w:pPr>
      <w:r>
        <w:t xml:space="preserve">But if the </w:t>
      </w:r>
      <w:r w:rsidRPr="000222AA">
        <w:rPr>
          <w:rStyle w:val="IDLChar"/>
        </w:rPr>
        <w:t>copyFromTopicQos</w:t>
      </w:r>
      <w:r>
        <w:t xml:space="preserve"> methods simply returned the value of their </w:t>
      </w:r>
      <w:r w:rsidRPr="000222AA">
        <w:rPr>
          <w:rStyle w:val="IDLChar"/>
        </w:rPr>
        <w:t>dst</w:t>
      </w:r>
      <w:r>
        <w:t xml:space="preserve"> arguments, I could avoid the intermediate </w:t>
      </w:r>
      <w:r w:rsidRPr="000222AA">
        <w:rPr>
          <w:rStyle w:val="IDLChar"/>
        </w:rPr>
        <w:t>dwq</w:t>
      </w:r>
      <w:r>
        <w:t xml:space="preserve"> variable:</w:t>
      </w:r>
    </w:p>
    <w:p w:rsidR="00EA19E1" w:rsidRDefault="00EA19E1" w:rsidP="000222AA">
      <w:pPr>
        <w:pStyle w:val="IDL"/>
      </w:pPr>
      <w:r>
        <w:t>DataWriter dw = pub.createDataWriter(</w:t>
      </w:r>
    </w:p>
    <w:p w:rsidR="00EA19E1" w:rsidRDefault="00EA19E1" w:rsidP="000222AA">
      <w:pPr>
        <w:pStyle w:val="IDL"/>
      </w:pPr>
      <w:r>
        <w:tab/>
        <w:t>…,</w:t>
      </w:r>
    </w:p>
    <w:p w:rsidR="00EA19E1" w:rsidRDefault="00EA19E1" w:rsidP="000222AA">
      <w:pPr>
        <w:pStyle w:val="IDL"/>
      </w:pPr>
      <w:r>
        <w:tab/>
        <w:t>pub.copyFromTopicQos(pub.getDefaultDataWriterQos().modify(),</w:t>
      </w:r>
    </w:p>
    <w:p w:rsidR="00EA19E1" w:rsidRDefault="00EA19E1" w:rsidP="000222AA">
      <w:pPr>
        <w:pStyle w:val="IDL"/>
        <w:ind w:firstLine="360"/>
      </w:pPr>
      <w:r>
        <w:tab/>
        <w:t xml:space="preserve">               topic.getQos()),</w:t>
      </w:r>
    </w:p>
    <w:p w:rsidR="00EA19E1" w:rsidRDefault="00EA19E1" w:rsidP="000222AA">
      <w:pPr>
        <w:pStyle w:val="IDL"/>
      </w:pPr>
      <w:r>
        <w:tab/>
        <w:t>…);</w:t>
      </w:r>
    </w:p>
    <w:p w:rsidR="00EA19E1" w:rsidRDefault="00EA19E1" w:rsidP="002D5F5D">
      <w:pPr>
        <w:pStyle w:val="OMGResolution"/>
      </w:pPr>
      <w:r>
        <w:t>Discussion:</w:t>
      </w:r>
    </w:p>
    <w:p w:rsidR="00EA19E1" w:rsidRPr="002D5F5D" w:rsidRDefault="00EA19E1" w:rsidP="002D5F5D">
      <w:pPr>
        <w:pStyle w:val="BodyText"/>
      </w:pPr>
      <w:r>
        <w:t xml:space="preserve">See revision #126: </w:t>
      </w:r>
      <w:hyperlink r:id="rId44" w:history="1">
        <w:r w:rsidRPr="00A62B13">
          <w:rPr>
            <w:rStyle w:val="Hyperlink"/>
          </w:rPr>
          <w:t>http://code.google.com/p/datadistrib4j/source/detail?r=126</w:t>
        </w:r>
      </w:hyperlink>
      <w:r>
        <w:t>, which constitutes a provisional resolution to this issue.</w:t>
      </w:r>
    </w:p>
    <w:p w:rsidR="00EA19E1" w:rsidRDefault="00EA19E1" w:rsidP="000222AA">
      <w:pPr>
        <w:pStyle w:val="OMGResolution"/>
      </w:pPr>
      <w:r>
        <w:t>Resolution:</w:t>
      </w:r>
    </w:p>
    <w:p w:rsidR="00EA19E1" w:rsidRDefault="00EA19E1" w:rsidP="000222AA">
      <w:pPr>
        <w:pStyle w:val="BodyText"/>
      </w:pPr>
      <w:r>
        <w:t>Change the signatures as follows:</w:t>
      </w:r>
    </w:p>
    <w:p w:rsidR="00EA19E1" w:rsidRPr="00287B54" w:rsidRDefault="00EA19E1" w:rsidP="000222AA">
      <w:pPr>
        <w:pStyle w:val="BodyText"/>
        <w:rPr>
          <w:i/>
        </w:rPr>
      </w:pPr>
      <w:r w:rsidRPr="00287B54">
        <w:rPr>
          <w:i/>
        </w:rPr>
        <w:t xml:space="preserve">In </w:t>
      </w:r>
      <w:r w:rsidRPr="00287B54">
        <w:rPr>
          <w:rStyle w:val="IDLChar"/>
          <w:i/>
        </w:rPr>
        <w:t>Publisher.java</w:t>
      </w:r>
      <w:r w:rsidRPr="00287B54">
        <w:rPr>
          <w:i/>
        </w:rPr>
        <w:t>:</w:t>
      </w:r>
    </w:p>
    <w:p w:rsidR="00EA19E1" w:rsidRDefault="00EA19E1" w:rsidP="00CB05BD">
      <w:pPr>
        <w:pStyle w:val="IDL"/>
      </w:pPr>
      <w:r>
        <w:t>-    public void copyFromTopicQos(DataWriterQos dst, TopicQos src);</w:t>
      </w:r>
    </w:p>
    <w:p w:rsidR="00EA19E1" w:rsidRDefault="00EA19E1" w:rsidP="00CB05BD">
      <w:pPr>
        <w:pStyle w:val="IDL"/>
      </w:pPr>
      <w:r>
        <w:t>+    public ModifiableDataWriterQos copyFromTopicQos(</w:t>
      </w:r>
    </w:p>
    <w:p w:rsidR="00EA19E1" w:rsidRDefault="00EA19E1" w:rsidP="00CB05BD">
      <w:pPr>
        <w:pStyle w:val="IDL"/>
      </w:pPr>
      <w:r>
        <w:t>+            ModifiableDataWriterQos dst, TopicQos src);</w:t>
      </w:r>
    </w:p>
    <w:p w:rsidR="00EA19E1" w:rsidRPr="00287B54" w:rsidRDefault="00EA19E1" w:rsidP="00287B54">
      <w:pPr>
        <w:pStyle w:val="BodyText"/>
        <w:rPr>
          <w:i/>
        </w:rPr>
      </w:pPr>
      <w:r w:rsidRPr="00287B54">
        <w:rPr>
          <w:i/>
        </w:rPr>
        <w:t xml:space="preserve">In </w:t>
      </w:r>
      <w:r w:rsidRPr="00287B54">
        <w:rPr>
          <w:rStyle w:val="IDLChar"/>
          <w:i/>
        </w:rPr>
        <w:t>Subscriber.java</w:t>
      </w:r>
      <w:r w:rsidRPr="00287B54">
        <w:rPr>
          <w:i/>
        </w:rPr>
        <w:t>:</w:t>
      </w:r>
    </w:p>
    <w:p w:rsidR="00EA19E1" w:rsidRDefault="00EA19E1" w:rsidP="00287B54">
      <w:pPr>
        <w:pStyle w:val="IDL"/>
      </w:pPr>
      <w:r>
        <w:t>-    public void copyFromTopicQos(DataReaderQos dst, TopicQos src);</w:t>
      </w:r>
    </w:p>
    <w:p w:rsidR="00EA19E1" w:rsidRDefault="00EA19E1" w:rsidP="00287B54">
      <w:pPr>
        <w:pStyle w:val="IDL"/>
      </w:pPr>
      <w:r>
        <w:t>+    public ModifiableDataReaderQos copyFromTopicQos(</w:t>
      </w:r>
    </w:p>
    <w:p w:rsidR="00EA19E1" w:rsidRDefault="00EA19E1" w:rsidP="00287B54">
      <w:pPr>
        <w:pStyle w:val="IDL"/>
      </w:pPr>
      <w:r>
        <w:t>+            ModifiableDataReaderQos dst, TopicQos src);</w:t>
      </w:r>
    </w:p>
    <w:p w:rsidR="00EA19E1" w:rsidRDefault="00EA19E1" w:rsidP="000222AA">
      <w:pPr>
        <w:pStyle w:val="OMGRevisedText"/>
      </w:pPr>
      <w:r>
        <w:t xml:space="preserve">Revised </w:t>
      </w:r>
      <w:r w:rsidRPr="00FB1A1D">
        <w:t>Text</w:t>
      </w:r>
      <w:r>
        <w:t>:</w:t>
      </w:r>
    </w:p>
    <w:p w:rsidR="00EA19E1" w:rsidRDefault="00EA19E1" w:rsidP="002967DC">
      <w:pPr>
        <w:pStyle w:val="BodyText"/>
      </w:pPr>
      <w:r>
        <w:t xml:space="preserve">See revision #165: </w:t>
      </w:r>
      <w:hyperlink r:id="rId45" w:history="1">
        <w:r w:rsidRPr="00E96D2E">
          <w:rPr>
            <w:rStyle w:val="Hyperlink"/>
          </w:rPr>
          <w:t>http://code.google.com/p/datadistrib4j/source/detail?r=165</w:t>
        </w:r>
      </w:hyperlink>
      <w:r>
        <w:t>.</w:t>
      </w:r>
    </w:p>
    <w:p w:rsidR="00EA19E1" w:rsidRDefault="00EA19E1" w:rsidP="000222AA">
      <w:pPr>
        <w:pStyle w:val="OMGDisposition"/>
      </w:pPr>
      <w:r w:rsidRPr="00FB1A1D">
        <w:t>Disposition</w:t>
      </w:r>
      <w:r>
        <w:t>:</w:t>
      </w:r>
      <w:r>
        <w:tab/>
      </w:r>
      <w:r w:rsidR="00956404">
        <w:t>Resolved</w:t>
      </w:r>
    </w:p>
    <w:p w:rsidR="001B65CF" w:rsidRPr="002C1E39" w:rsidRDefault="001B65CF" w:rsidP="004A154A">
      <w:pPr>
        <w:pStyle w:val="OMGIssueNO"/>
      </w:pPr>
      <w:bookmarkStart w:id="31" w:name="_Toc182365135"/>
      <w:r w:rsidRPr="002C1E39">
        <w:t xml:space="preserve">OMG Issue No: </w:t>
      </w:r>
      <w:r>
        <w:t>16327</w:t>
      </w:r>
      <w:bookmarkEnd w:id="31"/>
    </w:p>
    <w:p w:rsidR="001B65CF" w:rsidRDefault="001B65CF" w:rsidP="004A154A">
      <w:pPr>
        <w:pStyle w:val="OMGTitle"/>
      </w:pPr>
      <w:bookmarkStart w:id="32" w:name="_Toc182365136"/>
      <w:r w:rsidRPr="00FB1A1D">
        <w:t>Title</w:t>
      </w:r>
      <w:r>
        <w:t>:</w:t>
      </w:r>
      <w:r>
        <w:tab/>
        <w:t>Parent accessors should be uniform across Entities and Conditions</w:t>
      </w:r>
      <w:bookmarkEnd w:id="32"/>
    </w:p>
    <w:p w:rsidR="001B65CF" w:rsidRDefault="001B65CF" w:rsidP="006574BE">
      <w:pPr>
        <w:pStyle w:val="OMGSource"/>
      </w:pPr>
      <w:r w:rsidRPr="00FB1A1D">
        <w:t>Source</w:t>
      </w:r>
      <w:r>
        <w:t>:</w:t>
      </w:r>
    </w:p>
    <w:p w:rsidR="001B65CF" w:rsidRDefault="001B65CF" w:rsidP="006574BE">
      <w:pPr>
        <w:pStyle w:val="BodyText"/>
      </w:pPr>
      <w:r>
        <w:t xml:space="preserve">RTI (Rick Warren, </w:t>
      </w:r>
      <w:hyperlink r:id="rId46" w:history="1">
        <w:r w:rsidRPr="00262C80">
          <w:rPr>
            <w:rStyle w:val="Hyperlink"/>
          </w:rPr>
          <w:t>rick.warren@rti.com</w:t>
        </w:r>
      </w:hyperlink>
      <w:r>
        <w:t>)</w:t>
      </w:r>
    </w:p>
    <w:p w:rsidR="001B65CF" w:rsidRDefault="001B65CF" w:rsidP="006574BE">
      <w:pPr>
        <w:pStyle w:val="OMGSummary"/>
      </w:pPr>
      <w:r>
        <w:t>Summary:</w:t>
      </w:r>
    </w:p>
    <w:p w:rsidR="001B65CF" w:rsidRDefault="001B65CF" w:rsidP="006574BE">
      <w:pPr>
        <w:pStyle w:val="BodyText"/>
      </w:pPr>
      <w:r>
        <w:t xml:space="preserve">All </w:t>
      </w:r>
      <w:r w:rsidRPr="006574BE">
        <w:rPr>
          <w:rStyle w:val="IDLChar"/>
        </w:rPr>
        <w:t>DomainEntity</w:t>
      </w:r>
      <w:r>
        <w:t xml:space="preserve"> interfaces, and some </w:t>
      </w:r>
      <w:r w:rsidRPr="006574BE">
        <w:rPr>
          <w:rStyle w:val="IDLChar"/>
        </w:rPr>
        <w:t>Condition</w:t>
      </w:r>
      <w:r>
        <w:t xml:space="preserve"> interfaces, can provide a reference to the parent object. In the case of Entities, this accessor has been captured in the form of a generic base interface method:</w:t>
      </w:r>
    </w:p>
    <w:p w:rsidR="001B65CF" w:rsidRDefault="001B65CF" w:rsidP="006574BE">
      <w:pPr>
        <w:pStyle w:val="IDL"/>
      </w:pPr>
      <w:r>
        <w:t>PARENT DomainEntity.getParent();</w:t>
      </w:r>
    </w:p>
    <w:p w:rsidR="001B65CF" w:rsidRDefault="001B65CF" w:rsidP="006574BE">
      <w:pPr>
        <w:pStyle w:val="BodyText"/>
      </w:pPr>
      <w:r>
        <w:t xml:space="preserve">However, </w:t>
      </w:r>
      <w:r w:rsidRPr="002530AC">
        <w:rPr>
          <w:rStyle w:val="IDLChar"/>
        </w:rPr>
        <w:t>StatusCondition</w:t>
      </w:r>
      <w:r>
        <w:t xml:space="preserve"> and </w:t>
      </w:r>
      <w:r w:rsidRPr="002530AC">
        <w:rPr>
          <w:rStyle w:val="IDLChar"/>
        </w:rPr>
        <w:t>ReadCondition</w:t>
      </w:r>
      <w:r>
        <w:t xml:space="preserve"> are not parallel. They provide the following methods:</w:t>
      </w:r>
    </w:p>
    <w:p w:rsidR="001B65CF" w:rsidRDefault="001B65CF" w:rsidP="006574BE">
      <w:pPr>
        <w:pStyle w:val="IDL"/>
      </w:pPr>
      <w:r>
        <w:t>ENTITY StatusCondition.getEntity();</w:t>
      </w:r>
    </w:p>
    <w:p w:rsidR="001B65CF" w:rsidRDefault="001B65CF" w:rsidP="006574BE">
      <w:pPr>
        <w:pStyle w:val="IDL"/>
      </w:pPr>
      <w:r>
        <w:t>DataReader&lt;TYPE&gt; ReadCondition.getDataReader();</w:t>
      </w:r>
    </w:p>
    <w:p w:rsidR="001B65CF" w:rsidRPr="00CD2656" w:rsidRDefault="001B65CF" w:rsidP="006574BE">
      <w:pPr>
        <w:pStyle w:val="BodyText"/>
      </w:pPr>
      <w:r>
        <w:t xml:space="preserve">It would be more consistent if we renamed both of the above methods to </w:t>
      </w:r>
      <w:r w:rsidRPr="006574BE">
        <w:rPr>
          <w:rStyle w:val="IDLChar"/>
        </w:rPr>
        <w:t>getParent</w:t>
      </w:r>
      <w:r>
        <w:t>.</w:t>
      </w:r>
    </w:p>
    <w:p w:rsidR="001B65CF" w:rsidRDefault="001B65CF" w:rsidP="006574BE">
      <w:pPr>
        <w:pStyle w:val="OMGResolution"/>
      </w:pPr>
      <w:r>
        <w:t>Resolution:</w:t>
      </w:r>
    </w:p>
    <w:p w:rsidR="001B65CF" w:rsidRDefault="001B65CF" w:rsidP="006574BE">
      <w:pPr>
        <w:pStyle w:val="BodyText"/>
      </w:pPr>
      <w:r>
        <w:t xml:space="preserve">Rename </w:t>
      </w:r>
      <w:r w:rsidRPr="006574BE">
        <w:rPr>
          <w:rStyle w:val="IDLChar"/>
        </w:rPr>
        <w:t>StatusCondition.getEntity</w:t>
      </w:r>
      <w:r>
        <w:t xml:space="preserve"> to </w:t>
      </w:r>
      <w:r w:rsidRPr="006574BE">
        <w:rPr>
          <w:rStyle w:val="IDLChar"/>
        </w:rPr>
        <w:t>getParent</w:t>
      </w:r>
      <w:r>
        <w:t>.</w:t>
      </w:r>
    </w:p>
    <w:p w:rsidR="001B65CF" w:rsidRDefault="001B65CF" w:rsidP="006574BE">
      <w:pPr>
        <w:pStyle w:val="BodyText"/>
      </w:pPr>
      <w:r>
        <w:t xml:space="preserve">Rename </w:t>
      </w:r>
      <w:r w:rsidRPr="006574BE">
        <w:rPr>
          <w:rStyle w:val="IDLChar"/>
        </w:rPr>
        <w:t>ReadCondition.getDataReader</w:t>
      </w:r>
      <w:r>
        <w:t xml:space="preserve"> to </w:t>
      </w:r>
      <w:r w:rsidRPr="006574BE">
        <w:rPr>
          <w:rStyle w:val="IDLChar"/>
        </w:rPr>
        <w:t>getParent</w:t>
      </w:r>
      <w:r>
        <w:t>.</w:t>
      </w:r>
    </w:p>
    <w:p w:rsidR="001B65CF" w:rsidRDefault="001B65CF" w:rsidP="006574BE">
      <w:pPr>
        <w:pStyle w:val="OMGRevisedText"/>
      </w:pPr>
      <w:r>
        <w:t xml:space="preserve">Revised </w:t>
      </w:r>
      <w:r w:rsidRPr="00FB1A1D">
        <w:t>Text</w:t>
      </w:r>
      <w:r>
        <w:t>:</w:t>
      </w:r>
    </w:p>
    <w:p w:rsidR="001B65CF" w:rsidRDefault="001B65CF" w:rsidP="002967DC">
      <w:pPr>
        <w:pStyle w:val="BodyText"/>
      </w:pPr>
      <w:r>
        <w:t xml:space="preserve">See revision #145: </w:t>
      </w:r>
      <w:hyperlink r:id="rId47" w:history="1">
        <w:r w:rsidRPr="00F4685A">
          <w:rPr>
            <w:rStyle w:val="Hyperlink"/>
          </w:rPr>
          <w:t>http://code.google.com/p/datadistrib4j/source/detail?r=145</w:t>
        </w:r>
      </w:hyperlink>
      <w:r>
        <w:t xml:space="preserve">. These changes are also available in the attached file </w:t>
      </w:r>
      <w:r w:rsidRPr="00C70992">
        <w:t>diff_omg_issue_16327.txt</w:t>
      </w:r>
      <w:r>
        <w:t>.</w:t>
      </w:r>
    </w:p>
    <w:p w:rsidR="001B65CF" w:rsidRDefault="001B65CF" w:rsidP="002967DC">
      <w:pPr>
        <w:pStyle w:val="BodyText"/>
      </w:pPr>
      <w:r>
        <w:t>In the specification document in section 7.2.7.3, “Conditions”, replace the method name “</w:t>
      </w:r>
      <w:r w:rsidRPr="00792A9E">
        <w:rPr>
          <w:rStyle w:val="IDLChar"/>
        </w:rPr>
        <w:t>getEntity</w:t>
      </w:r>
      <w:r>
        <w:t>” with “</w:t>
      </w:r>
      <w:r w:rsidRPr="00792A9E">
        <w:rPr>
          <w:rStyle w:val="IDLChar"/>
        </w:rPr>
        <w:t>getParent</w:t>
      </w:r>
      <w:r>
        <w:t>”.</w:t>
      </w:r>
    </w:p>
    <w:p w:rsidR="001B65CF" w:rsidRDefault="001B65CF" w:rsidP="006574BE">
      <w:pPr>
        <w:pStyle w:val="OMGDisposition"/>
      </w:pPr>
      <w:r w:rsidRPr="00FB1A1D">
        <w:t>Disposition</w:t>
      </w:r>
      <w:r>
        <w:t>:</w:t>
      </w:r>
      <w:r>
        <w:tab/>
      </w:r>
      <w:r w:rsidR="003D0818" w:rsidRPr="003D0818">
        <w:t>Resolved</w:t>
      </w:r>
    </w:p>
    <w:p w:rsidR="00157BEF" w:rsidRPr="002C1E39" w:rsidRDefault="00157BEF" w:rsidP="004A154A">
      <w:pPr>
        <w:pStyle w:val="OMGIssueNO"/>
      </w:pPr>
      <w:bookmarkStart w:id="33" w:name="_Toc182365137"/>
      <w:r w:rsidRPr="002C1E39">
        <w:t xml:space="preserve">OMG Issue No: </w:t>
      </w:r>
      <w:r>
        <w:t>16328</w:t>
      </w:r>
      <w:bookmarkEnd w:id="33"/>
    </w:p>
    <w:p w:rsidR="00157BEF" w:rsidRDefault="00157BEF" w:rsidP="004A154A">
      <w:pPr>
        <w:pStyle w:val="OMGTitle"/>
      </w:pPr>
      <w:bookmarkStart w:id="34" w:name="_Toc182365138"/>
      <w:r w:rsidRPr="00FB1A1D">
        <w:t>Title</w:t>
      </w:r>
      <w:r>
        <w:t>:</w:t>
      </w:r>
      <w:r>
        <w:tab/>
      </w:r>
      <w:r w:rsidRPr="00B82D3C">
        <w:rPr>
          <w:rStyle w:val="IDLChar"/>
        </w:rPr>
        <w:t>DataReader.createReadCondition()</w:t>
      </w:r>
      <w:r>
        <w:t xml:space="preserve"> is useless</w:t>
      </w:r>
      <w:bookmarkEnd w:id="34"/>
    </w:p>
    <w:p w:rsidR="00157BEF" w:rsidRDefault="00157BEF" w:rsidP="00B82D3C">
      <w:pPr>
        <w:pStyle w:val="OMGSource"/>
      </w:pPr>
      <w:r w:rsidRPr="00FB1A1D">
        <w:t>Source</w:t>
      </w:r>
      <w:r>
        <w:t>:</w:t>
      </w:r>
    </w:p>
    <w:p w:rsidR="00157BEF" w:rsidRDefault="00157BEF" w:rsidP="00B82D3C">
      <w:pPr>
        <w:pStyle w:val="BodyText"/>
      </w:pPr>
      <w:r>
        <w:t xml:space="preserve">RTI (Rick Warren, </w:t>
      </w:r>
      <w:hyperlink r:id="rId48" w:history="1">
        <w:r w:rsidRPr="00262C80">
          <w:rPr>
            <w:rStyle w:val="Hyperlink"/>
          </w:rPr>
          <w:t>rick.warren@rti.com</w:t>
        </w:r>
      </w:hyperlink>
      <w:r>
        <w:t>)</w:t>
      </w:r>
    </w:p>
    <w:p w:rsidR="00157BEF" w:rsidRDefault="00157BEF" w:rsidP="00B82D3C">
      <w:pPr>
        <w:pStyle w:val="OMGSummary"/>
      </w:pPr>
      <w:r>
        <w:t>Summary:</w:t>
      </w:r>
    </w:p>
    <w:p w:rsidR="00157BEF" w:rsidRPr="00CD2656" w:rsidRDefault="00157BEF" w:rsidP="00B82D3C">
      <w:pPr>
        <w:pStyle w:val="BodyText"/>
      </w:pPr>
      <w:r>
        <w:t xml:space="preserve">The </w:t>
      </w:r>
      <w:r w:rsidRPr="00B82D3C">
        <w:rPr>
          <w:rStyle w:val="IDLChar"/>
        </w:rPr>
        <w:t>DataReader</w:t>
      </w:r>
      <w:r>
        <w:t xml:space="preserve"> interface provides two overloads for the </w:t>
      </w:r>
      <w:r w:rsidRPr="00B82D3C">
        <w:rPr>
          <w:rStyle w:val="IDLChar"/>
        </w:rPr>
        <w:t>createDataReader</w:t>
      </w:r>
      <w:r>
        <w:t xml:space="preserve"> method: one that takes no arguments and another that takes the appropriate sample states, view states, and instance states. The existence of the first overload supposes that it will be common to create a </w:t>
      </w:r>
      <w:r w:rsidRPr="00B82D3C">
        <w:rPr>
          <w:rStyle w:val="IDLChar"/>
        </w:rPr>
        <w:t>ReadCondition</w:t>
      </w:r>
      <w:r>
        <w:t xml:space="preserve"> with any sample state, any view state, and any instance state. But in fact, such a </w:t>
      </w:r>
      <w:r w:rsidRPr="006C650B">
        <w:rPr>
          <w:rStyle w:val="IDLChar"/>
        </w:rPr>
        <w:t>ReadCondition</w:t>
      </w:r>
      <w:r>
        <w:t xml:space="preserve"> is not very useful at all: there’s no point in passing it to </w:t>
      </w:r>
      <w:r w:rsidRPr="006C650B">
        <w:rPr>
          <w:rStyle w:val="IDLChar"/>
        </w:rPr>
        <w:t>read</w:t>
      </w:r>
      <w:r>
        <w:t>/</w:t>
      </w:r>
      <w:r w:rsidRPr="006C650B">
        <w:rPr>
          <w:rStyle w:val="IDLChar"/>
        </w:rPr>
        <w:t>take</w:t>
      </w:r>
      <w:r>
        <w:t xml:space="preserve">, because it will not filter the available samples in any way. And although you could use it with a </w:t>
      </w:r>
      <w:r w:rsidRPr="006C650B">
        <w:rPr>
          <w:rStyle w:val="IDLChar"/>
        </w:rPr>
        <w:t>WaitSet</w:t>
      </w:r>
      <w:r>
        <w:t xml:space="preserve">, it doesn’t do anything that you couldn’t do with a </w:t>
      </w:r>
      <w:r w:rsidRPr="006C650B">
        <w:rPr>
          <w:rStyle w:val="IDLChar"/>
        </w:rPr>
        <w:t>StatusCondition</w:t>
      </w:r>
      <w:r>
        <w:t xml:space="preserve"> on the </w:t>
      </w:r>
      <w:r w:rsidRPr="006C650B">
        <w:rPr>
          <w:rStyle w:val="IDLChar"/>
        </w:rPr>
        <w:t>DATA_AVAILABLE</w:t>
      </w:r>
      <w:r>
        <w:t xml:space="preserve"> status.</w:t>
      </w:r>
    </w:p>
    <w:p w:rsidR="00157BEF" w:rsidRDefault="00157BEF" w:rsidP="00B82D3C">
      <w:pPr>
        <w:pStyle w:val="OMGResolution"/>
      </w:pPr>
      <w:r>
        <w:t>Resolution:</w:t>
      </w:r>
    </w:p>
    <w:p w:rsidR="00157BEF" w:rsidRDefault="00157BEF" w:rsidP="00B82D3C">
      <w:pPr>
        <w:pStyle w:val="BodyText"/>
      </w:pPr>
      <w:r>
        <w:t xml:space="preserve">Remove the no-argument overload of </w:t>
      </w:r>
      <w:r w:rsidRPr="006C650B">
        <w:rPr>
          <w:rStyle w:val="IDLChar"/>
        </w:rPr>
        <w:t>DataReader.createReadCondition</w:t>
      </w:r>
      <w:r>
        <w:t>. Leave the three-argument overload unchanged.</w:t>
      </w:r>
    </w:p>
    <w:p w:rsidR="00157BEF" w:rsidRDefault="00157BEF" w:rsidP="00B82D3C">
      <w:pPr>
        <w:pStyle w:val="OMGRevisedText"/>
      </w:pPr>
      <w:r>
        <w:t xml:space="preserve">Revised </w:t>
      </w:r>
      <w:r w:rsidRPr="00FB1A1D">
        <w:t>Text</w:t>
      </w:r>
      <w:r>
        <w:t>:</w:t>
      </w:r>
    </w:p>
    <w:p w:rsidR="00157BEF" w:rsidRDefault="00157BEF" w:rsidP="00677280">
      <w:pPr>
        <w:pStyle w:val="BodyText"/>
      </w:pPr>
      <w:r>
        <w:t xml:space="preserve">See revision #147: </w:t>
      </w:r>
      <w:hyperlink r:id="rId49" w:history="1">
        <w:r w:rsidRPr="00F4685A">
          <w:rPr>
            <w:rStyle w:val="Hyperlink"/>
          </w:rPr>
          <w:t>http://code.google.com/p/datadistrib4j/source/detail?r=147</w:t>
        </w:r>
      </w:hyperlink>
      <w:r>
        <w:t xml:space="preserve">. These changes are also available in the attached file </w:t>
      </w:r>
      <w:r w:rsidRPr="00845F41">
        <w:t>diff_omg_issue_16328.txt</w:t>
      </w:r>
      <w:r>
        <w:t>.</w:t>
      </w:r>
    </w:p>
    <w:p w:rsidR="00157BEF" w:rsidRDefault="00157BEF" w:rsidP="00B82D3C">
      <w:pPr>
        <w:pStyle w:val="OMGDisposition"/>
      </w:pPr>
      <w:r w:rsidRPr="00FB1A1D">
        <w:t>Disposition</w:t>
      </w:r>
      <w:r>
        <w:t>:</w:t>
      </w:r>
      <w:r>
        <w:tab/>
      </w:r>
      <w:r w:rsidR="003D0818" w:rsidRPr="003D0818">
        <w:t>Resolved</w:t>
      </w:r>
    </w:p>
    <w:p w:rsidR="00233562" w:rsidRPr="002C1E39" w:rsidRDefault="00233562" w:rsidP="004A154A">
      <w:pPr>
        <w:pStyle w:val="OMGIssueNO"/>
      </w:pPr>
      <w:bookmarkStart w:id="35" w:name="_Toc182365139"/>
      <w:r w:rsidRPr="002C1E39">
        <w:t xml:space="preserve">OMG Issue No: </w:t>
      </w:r>
      <w:r>
        <w:t>16369</w:t>
      </w:r>
      <w:bookmarkEnd w:id="35"/>
    </w:p>
    <w:p w:rsidR="00233562" w:rsidRDefault="00233562" w:rsidP="004A154A">
      <w:pPr>
        <w:pStyle w:val="OMGTitle"/>
      </w:pPr>
      <w:bookmarkStart w:id="36" w:name="_Toc182365140"/>
      <w:r w:rsidRPr="00FB1A1D">
        <w:t>Title</w:t>
      </w:r>
      <w:r>
        <w:t>:</w:t>
      </w:r>
      <w:r>
        <w:tab/>
      </w:r>
      <w:r w:rsidRPr="000E4792">
        <w:rPr>
          <w:rStyle w:val="IDLChar"/>
        </w:rPr>
        <w:t>QosPolicy.Id</w:t>
      </w:r>
      <w:r>
        <w:t xml:space="preserve"> enumeration is redundant</w:t>
      </w:r>
      <w:bookmarkEnd w:id="36"/>
    </w:p>
    <w:p w:rsidR="00233562" w:rsidRDefault="00233562" w:rsidP="000E4792">
      <w:pPr>
        <w:pStyle w:val="OMGSource"/>
      </w:pPr>
      <w:r w:rsidRPr="00FB1A1D">
        <w:t>Source</w:t>
      </w:r>
      <w:r>
        <w:t>:</w:t>
      </w:r>
    </w:p>
    <w:p w:rsidR="00233562" w:rsidRDefault="00233562" w:rsidP="000E4792">
      <w:pPr>
        <w:pStyle w:val="BodyText"/>
      </w:pPr>
      <w:r>
        <w:t xml:space="preserve">RTI (Rick Warren, </w:t>
      </w:r>
      <w:hyperlink r:id="rId50" w:history="1">
        <w:r w:rsidRPr="00262C80">
          <w:rPr>
            <w:rStyle w:val="Hyperlink"/>
          </w:rPr>
          <w:t>rick.warren@rti.com</w:t>
        </w:r>
      </w:hyperlink>
      <w:r>
        <w:t>)</w:t>
      </w:r>
    </w:p>
    <w:p w:rsidR="00233562" w:rsidRDefault="00233562" w:rsidP="000E4792">
      <w:pPr>
        <w:pStyle w:val="OMGSummary"/>
      </w:pPr>
      <w:r>
        <w:t>Summary:</w:t>
      </w:r>
    </w:p>
    <w:p w:rsidR="00233562" w:rsidRPr="00CD2656" w:rsidRDefault="00233562" w:rsidP="000E4792">
      <w:pPr>
        <w:pStyle w:val="BodyText"/>
      </w:pPr>
      <w:r>
        <w:t xml:space="preserve">In the DDS PIM, each QoS policy has a name and an ID that uniquely identify it. In this PSM, these two things are encapsulated in the enumeration </w:t>
      </w:r>
      <w:r w:rsidRPr="000E4792">
        <w:rPr>
          <w:rStyle w:val="IDLChar"/>
        </w:rPr>
        <w:t>QosPolicy.Id</w:t>
      </w:r>
      <w:r>
        <w:t xml:space="preserve">. But the Java platform already provides equivalent information: the </w:t>
      </w:r>
      <w:r w:rsidRPr="000E4792">
        <w:rPr>
          <w:rStyle w:val="IDLChar"/>
        </w:rPr>
        <w:t>Class</w:t>
      </w:r>
      <w:r>
        <w:t xml:space="preserve"> object. The ability to quickly compare </w:t>
      </w:r>
      <w:r w:rsidRPr="000E4792">
        <w:rPr>
          <w:rStyle w:val="IDLChar"/>
        </w:rPr>
        <w:t>Class</w:t>
      </w:r>
      <w:r>
        <w:t xml:space="preserve"> object pointers is equivalent to comparing ID integer values, and each </w:t>
      </w:r>
      <w:r w:rsidRPr="000E4792">
        <w:rPr>
          <w:rStyle w:val="IDLChar"/>
        </w:rPr>
        <w:t>Class</w:t>
      </w:r>
      <w:r>
        <w:t xml:space="preserve"> already has a name string.</w:t>
      </w:r>
    </w:p>
    <w:p w:rsidR="00233562" w:rsidRDefault="00233562" w:rsidP="00873CA4">
      <w:pPr>
        <w:pStyle w:val="OMGResolution"/>
      </w:pPr>
      <w:r>
        <w:t>Discussion:</w:t>
      </w:r>
    </w:p>
    <w:p w:rsidR="00233562" w:rsidRDefault="00233562" w:rsidP="00873CA4">
      <w:pPr>
        <w:pStyle w:val="BodyText"/>
      </w:pPr>
      <w:r>
        <w:t>See the following revisions, which contain a provisional resolution to this issue:</w:t>
      </w:r>
    </w:p>
    <w:p w:rsidR="00233562" w:rsidRDefault="00233562" w:rsidP="00873CA4">
      <w:pPr>
        <w:pStyle w:val="BodyText"/>
        <w:numPr>
          <w:ilvl w:val="0"/>
          <w:numId w:val="11"/>
        </w:numPr>
      </w:pPr>
      <w:r>
        <w:t xml:space="preserve">Revision #116: </w:t>
      </w:r>
      <w:hyperlink r:id="rId51" w:history="1">
        <w:r w:rsidRPr="003A5111">
          <w:rPr>
            <w:rStyle w:val="Hyperlink"/>
          </w:rPr>
          <w:t>http://code.google.com/p/datadistrib4j/source/detail?r=116</w:t>
        </w:r>
      </w:hyperlink>
    </w:p>
    <w:p w:rsidR="00233562" w:rsidRPr="001F668D" w:rsidRDefault="00233562" w:rsidP="00873CA4">
      <w:pPr>
        <w:pStyle w:val="BodyText"/>
        <w:numPr>
          <w:ilvl w:val="0"/>
          <w:numId w:val="11"/>
        </w:numPr>
      </w:pPr>
      <w:r>
        <w:t xml:space="preserve">Revision #121: </w:t>
      </w:r>
      <w:hyperlink r:id="rId52" w:history="1">
        <w:r w:rsidRPr="003A5111">
          <w:rPr>
            <w:rStyle w:val="Hyperlink"/>
          </w:rPr>
          <w:t>http://code.google.com/p/datadistrib4j/source/detail?r=121</w:t>
        </w:r>
      </w:hyperlink>
    </w:p>
    <w:p w:rsidR="00233562" w:rsidRDefault="00233562" w:rsidP="000E4792">
      <w:pPr>
        <w:pStyle w:val="OMGResolution"/>
      </w:pPr>
      <w:r>
        <w:t>Resolution:</w:t>
      </w:r>
    </w:p>
    <w:p w:rsidR="00233562" w:rsidRDefault="00233562" w:rsidP="000E4792">
      <w:pPr>
        <w:pStyle w:val="BodyText"/>
      </w:pPr>
      <w:r>
        <w:t xml:space="preserve">Remove the enumeration </w:t>
      </w:r>
      <w:r w:rsidRPr="000E4792">
        <w:rPr>
          <w:rStyle w:val="IDLChar"/>
        </w:rPr>
        <w:t>QosPolicy.Id</w:t>
      </w:r>
      <w:r>
        <w:t xml:space="preserve">. Replace its uses with </w:t>
      </w:r>
      <w:r w:rsidRPr="000E4792">
        <w:rPr>
          <w:rStyle w:val="IDLChar"/>
        </w:rPr>
        <w:t>Class&lt;? extends QosPolicy&gt;</w:t>
      </w:r>
      <w:r>
        <w:t>.</w:t>
      </w:r>
    </w:p>
    <w:p w:rsidR="00233562" w:rsidRDefault="00233562" w:rsidP="000E4792">
      <w:pPr>
        <w:pStyle w:val="OMGRevisedText"/>
      </w:pPr>
      <w:r>
        <w:t xml:space="preserve">Revised </w:t>
      </w:r>
      <w:r w:rsidRPr="00FB1A1D">
        <w:t>Text</w:t>
      </w:r>
      <w:r>
        <w:t>:</w:t>
      </w:r>
    </w:p>
    <w:p w:rsidR="00233562" w:rsidRPr="001F668D" w:rsidRDefault="00233562" w:rsidP="00873CA4">
      <w:pPr>
        <w:pStyle w:val="BodyText"/>
      </w:pPr>
      <w:r>
        <w:t xml:space="preserve">See revision #161, which rolls up the revisions above and also resolves issue #16050: </w:t>
      </w:r>
      <w:hyperlink r:id="rId53" w:history="1">
        <w:r w:rsidRPr="00E96D2E">
          <w:rPr>
            <w:rStyle w:val="Hyperlink"/>
          </w:rPr>
          <w:t>http://code.google.com/p/datadistrib4j/source/detail?r=161</w:t>
        </w:r>
      </w:hyperlink>
      <w:r>
        <w:t>.</w:t>
      </w:r>
      <w:r w:rsidRPr="003132CD">
        <w:t xml:space="preserve"> </w:t>
      </w:r>
      <w:r>
        <w:t xml:space="preserve">These changes are also available in the attached file </w:t>
      </w:r>
      <w:r w:rsidRPr="003132CD">
        <w:t>diff_omg_issue_16050_16369.txt</w:t>
      </w:r>
      <w:r>
        <w:t>.</w:t>
      </w:r>
    </w:p>
    <w:p w:rsidR="00233562" w:rsidRDefault="00233562" w:rsidP="000E4792">
      <w:pPr>
        <w:pStyle w:val="OMGDisposition"/>
      </w:pPr>
      <w:r w:rsidRPr="00FB1A1D">
        <w:t>Disposition</w:t>
      </w:r>
      <w:r>
        <w:t>:</w:t>
      </w:r>
      <w:r>
        <w:tab/>
      </w:r>
      <w:r w:rsidR="00956404">
        <w:t>Resolved</w:t>
      </w:r>
    </w:p>
    <w:p w:rsidR="00993792" w:rsidRDefault="00993792" w:rsidP="004A154A">
      <w:pPr>
        <w:pStyle w:val="OMGIssueNO"/>
      </w:pPr>
      <w:bookmarkStart w:id="37" w:name="_Toc182365141"/>
      <w:r>
        <w:t xml:space="preserve">OMG Issue No: </w:t>
      </w:r>
      <w:r w:rsidRPr="001070B8">
        <w:t>16532</w:t>
      </w:r>
      <w:bookmarkEnd w:id="37"/>
    </w:p>
    <w:p w:rsidR="00993792" w:rsidRPr="001361AB" w:rsidRDefault="00993792" w:rsidP="004A154A">
      <w:pPr>
        <w:pStyle w:val="OMGTitle"/>
      </w:pPr>
      <w:bookmarkStart w:id="38" w:name="_Toc182365142"/>
      <w:r w:rsidRPr="00FB1A1D">
        <w:t>Title</w:t>
      </w:r>
      <w:r>
        <w:t>:</w:t>
      </w:r>
      <w:r>
        <w:tab/>
      </w:r>
      <w:r w:rsidRPr="00D45BAD">
        <w:t>RxO QoS Policies should be Comparable (idem for QoS)</w:t>
      </w:r>
      <w:bookmarkEnd w:id="38"/>
    </w:p>
    <w:p w:rsidR="00993792" w:rsidRDefault="00993792" w:rsidP="003F04E6">
      <w:pPr>
        <w:pStyle w:val="OMGSource"/>
      </w:pPr>
      <w:r w:rsidRPr="00FB1A1D">
        <w:t>Source</w:t>
      </w:r>
      <w:r>
        <w:t>:</w:t>
      </w:r>
    </w:p>
    <w:p w:rsidR="00993792" w:rsidRDefault="00993792" w:rsidP="00D45BAD">
      <w:pPr>
        <w:pStyle w:val="BodyText"/>
      </w:pPr>
      <w:r>
        <w:t xml:space="preserve">PrismTech (Angelo Corsaro, </w:t>
      </w:r>
      <w:hyperlink r:id="rId54" w:history="1">
        <w:r>
          <w:rPr>
            <w:rStyle w:val="Hyperlink"/>
          </w:rPr>
          <w:t>angelo@icorsaro.net</w:t>
        </w:r>
      </w:hyperlink>
      <w:r>
        <w:t>)</w:t>
      </w:r>
    </w:p>
    <w:p w:rsidR="00993792" w:rsidRPr="007436A1" w:rsidRDefault="00993792" w:rsidP="00D45BAD">
      <w:pPr>
        <w:pStyle w:val="BodyText"/>
      </w:pPr>
      <w:r>
        <w:rPr>
          <w:b/>
        </w:rPr>
        <w:t>Nature</w:t>
      </w:r>
      <w:r w:rsidRPr="002753C0">
        <w:rPr>
          <w:b/>
        </w:rPr>
        <w:t>:</w:t>
      </w:r>
      <w:r>
        <w:t xml:space="preserve"> </w:t>
      </w:r>
      <w:r w:rsidRPr="00D45BAD">
        <w:t>Architectural</w:t>
      </w:r>
    </w:p>
    <w:p w:rsidR="00993792" w:rsidRPr="007436A1" w:rsidRDefault="00993792" w:rsidP="00D45BAD">
      <w:pPr>
        <w:pStyle w:val="BodyText"/>
      </w:pPr>
      <w:r w:rsidRPr="002753C0">
        <w:rPr>
          <w:b/>
        </w:rPr>
        <w:t>Severity:</w:t>
      </w:r>
      <w:r w:rsidRPr="00D45BAD">
        <w:rPr>
          <w:rFonts w:ascii="CourierNewPSMT" w:hAnsi="CourierNewPSMT" w:cs="CourierNewPSMT"/>
          <w:color w:val="13399E"/>
          <w:sz w:val="26"/>
          <w:szCs w:val="26"/>
        </w:rPr>
        <w:t xml:space="preserve"> </w:t>
      </w:r>
      <w:r w:rsidRPr="00D45BAD">
        <w:t>Critical</w:t>
      </w:r>
    </w:p>
    <w:p w:rsidR="00993792" w:rsidRDefault="00993792" w:rsidP="00D45BAD">
      <w:pPr>
        <w:pStyle w:val="OMGSummary"/>
      </w:pPr>
      <w:r>
        <w:t>Summary:</w:t>
      </w:r>
    </w:p>
    <w:p w:rsidR="00993792" w:rsidRPr="00D45BAD" w:rsidRDefault="00993792" w:rsidP="00D45BAD">
      <w:pPr>
        <w:pStyle w:val="BodyText"/>
      </w:pPr>
      <w:r w:rsidRPr="00D45BAD">
        <w:t>Some of the DDS QoS Policies are Request vs. Offered in the sense that the value of matching policies on communicating entities have to satisfy a specific ordering relationship. Specifically, the policy set on the receiving side should always be less or equal than the analogous QoS Policy on the sending side. As a result there is a natural total ordering for RxO Policies</w:t>
      </w:r>
      <w:r>
        <w:t>,</w:t>
      </w:r>
      <w:r w:rsidRPr="00D45BAD">
        <w:t xml:space="preserve"> which is not currently captured nor reflected in the API.</w:t>
      </w:r>
    </w:p>
    <w:p w:rsidR="00993792" w:rsidRPr="00D45BAD" w:rsidRDefault="00993792" w:rsidP="00D45BAD">
      <w:pPr>
        <w:pStyle w:val="BodyText"/>
      </w:pPr>
      <w:r w:rsidRPr="00D45BAD">
        <w:t>As a consequence also QoS should be defining a total order.</w:t>
      </w:r>
    </w:p>
    <w:p w:rsidR="00993792" w:rsidRDefault="00993792" w:rsidP="00B82A8B">
      <w:pPr>
        <w:pStyle w:val="OMGResolution"/>
      </w:pPr>
      <w:r>
        <w:t>Discussion:</w:t>
      </w:r>
    </w:p>
    <w:p w:rsidR="00993792" w:rsidRPr="00A96AF8" w:rsidRDefault="00993792" w:rsidP="00FB2DE4">
      <w:pPr>
        <w:pStyle w:val="BodyText"/>
      </w:pPr>
      <w:r w:rsidRPr="00A96AF8">
        <w:t xml:space="preserve">[Angelo] </w:t>
      </w:r>
      <w:r>
        <w:t xml:space="preserve">Proposal: </w:t>
      </w:r>
      <w:r w:rsidRPr="00A96AF8">
        <w:t>Ensure that all RxO Policies</w:t>
      </w:r>
      <w:r>
        <w:t>, and all entity QoS types,</w:t>
      </w:r>
      <w:r w:rsidRPr="00A96AF8">
        <w:t xml:space="preserve"> implement the </w:t>
      </w:r>
      <w:r w:rsidRPr="00A96AF8">
        <w:rPr>
          <w:rStyle w:val="IDLChar"/>
        </w:rPr>
        <w:t>Comparable</w:t>
      </w:r>
      <w:r w:rsidRPr="00A96AF8">
        <w:t xml:space="preserve"> interface.</w:t>
      </w:r>
    </w:p>
    <w:p w:rsidR="00993792" w:rsidRDefault="00993792" w:rsidP="00FB2DE4">
      <w:pPr>
        <w:pStyle w:val="BodyText"/>
      </w:pPr>
      <w:r>
        <w:t>[Rick] There is no total order over QoS types, because they consist of multiple QoS policies, which may not all share the same relative ordering.</w:t>
      </w:r>
    </w:p>
    <w:p w:rsidR="00993792" w:rsidRDefault="00993792" w:rsidP="00B82A8B">
      <w:pPr>
        <w:pStyle w:val="BodyText"/>
      </w:pPr>
      <w:r>
        <w:t>Re: only QoS policies then, it is true that RxO contracts define an ordering of policies. But saying that a writer with a certain policy offers a “greater” level of service than a reader with another policy is a very different sort of comparison than saying that one integer is “greater” than another. Therefore, I am not completely comfortable with this issue, although I am interested to hear what others have to say.</w:t>
      </w:r>
    </w:p>
    <w:p w:rsidR="00993792" w:rsidRDefault="00993792" w:rsidP="00B82A8B">
      <w:pPr>
        <w:pStyle w:val="BodyText"/>
      </w:pPr>
      <w:r>
        <w:t xml:space="preserve">Therefore, I propose that, rather than </w:t>
      </w:r>
      <w:r>
        <w:rPr>
          <w:i/>
        </w:rPr>
        <w:t>implementing</w:t>
      </w:r>
      <w:r>
        <w:t xml:space="preserve"> the </w:t>
      </w:r>
      <w:r w:rsidRPr="00FB2DE4">
        <w:rPr>
          <w:rStyle w:val="IDLChar"/>
        </w:rPr>
        <w:t>Comparable</w:t>
      </w:r>
      <w:r>
        <w:t xml:space="preserve"> interface, these policy types should </w:t>
      </w:r>
      <w:r>
        <w:rPr>
          <w:i/>
        </w:rPr>
        <w:t>provide</w:t>
      </w:r>
      <w:r>
        <w:t xml:space="preserve"> a </w:t>
      </w:r>
      <w:r w:rsidRPr="00FB2DE4">
        <w:rPr>
          <w:rStyle w:val="IDLChar"/>
        </w:rPr>
        <w:t>Comparable</w:t>
      </w:r>
      <w:r>
        <w:t xml:space="preserve"> object. This approach is functionally identical but clarifies which comparison contract is being used. For example:</w:t>
      </w:r>
    </w:p>
    <w:p w:rsidR="00993792" w:rsidRDefault="00993792" w:rsidP="008E0A32">
      <w:pPr>
        <w:pStyle w:val="IDL"/>
      </w:pPr>
      <w:r>
        <w:t>if (dwPolicy.requestedOfferedContract().compare(drPolicy) &gt;= 0) {</w:t>
      </w:r>
    </w:p>
    <w:p w:rsidR="00993792" w:rsidRDefault="00993792" w:rsidP="008E0A32">
      <w:pPr>
        <w:pStyle w:val="IDL"/>
      </w:pPr>
      <w:r>
        <w:t xml:space="preserve">    System.out.println("Compatible!");</w:t>
      </w:r>
    </w:p>
    <w:p w:rsidR="00993792" w:rsidRDefault="00993792" w:rsidP="008E0A32">
      <w:pPr>
        <w:pStyle w:val="IDL"/>
      </w:pPr>
      <w:r>
        <w:t>}</w:t>
      </w:r>
    </w:p>
    <w:p w:rsidR="00993792" w:rsidRPr="00FB2DE4" w:rsidRDefault="00993792" w:rsidP="009E2E15">
      <w:pPr>
        <w:pStyle w:val="BodyText"/>
      </w:pPr>
      <w:r>
        <w:t xml:space="preserve">See revision #155: </w:t>
      </w:r>
      <w:hyperlink r:id="rId55" w:history="1">
        <w:r w:rsidRPr="00E96D2E">
          <w:rPr>
            <w:rStyle w:val="Hyperlink"/>
          </w:rPr>
          <w:t>http://code.google.com/p/datadistrib4j/source/detail?r=155</w:t>
        </w:r>
      </w:hyperlink>
      <w:r>
        <w:t xml:space="preserve">, which contains an initial provisional expression of this resolution. See also revision #167: </w:t>
      </w:r>
      <w:hyperlink r:id="rId56" w:history="1">
        <w:r w:rsidRPr="00E96D2E">
          <w:rPr>
            <w:rStyle w:val="Hyperlink"/>
          </w:rPr>
          <w:t>http://code.google.com/p/datadistrib4j/source/detail?r=167</w:t>
        </w:r>
      </w:hyperlink>
      <w:r>
        <w:t>, which adds support for DDS-XTypes-derived policies.</w:t>
      </w:r>
    </w:p>
    <w:p w:rsidR="00993792" w:rsidRDefault="00993792" w:rsidP="00D45BAD">
      <w:pPr>
        <w:pStyle w:val="OMGResolution"/>
      </w:pPr>
      <w:r>
        <w:t>Resolution:</w:t>
      </w:r>
    </w:p>
    <w:p w:rsidR="00993792" w:rsidRPr="00A96AF8" w:rsidRDefault="00993792" w:rsidP="00A96AF8">
      <w:pPr>
        <w:pStyle w:val="BodyText"/>
      </w:pPr>
      <w:r>
        <w:t xml:space="preserve">Define an interface </w:t>
      </w:r>
      <w:r w:rsidRPr="00101688">
        <w:rPr>
          <w:rStyle w:val="IDLChar"/>
        </w:rPr>
        <w:t>RequestedOffered</w:t>
      </w:r>
      <w:r>
        <w:t xml:space="preserve">; all QoS policy types that require requested/offered compatibility extend this interface. The interface has one method, </w:t>
      </w:r>
      <w:r w:rsidRPr="008D5C02">
        <w:rPr>
          <w:rStyle w:val="IDLChar"/>
        </w:rPr>
        <w:t>requestedOfferedContract</w:t>
      </w:r>
      <w:r>
        <w:t xml:space="preserve">, which returns a </w:t>
      </w:r>
      <w:r w:rsidRPr="008D5C02">
        <w:rPr>
          <w:rStyle w:val="IDLChar"/>
        </w:rPr>
        <w:t>Comparable</w:t>
      </w:r>
      <w:r>
        <w:t xml:space="preserve"> object. That objects compares the policy against another instance of the policy based on the requested/offered compatibility rule(s) for that policy type.</w:t>
      </w:r>
    </w:p>
    <w:p w:rsidR="00993792" w:rsidRDefault="00993792" w:rsidP="00D45BAD">
      <w:pPr>
        <w:pStyle w:val="OMGRevisedText"/>
      </w:pPr>
      <w:r w:rsidRPr="00081DCC">
        <w:t>Revised Text:</w:t>
      </w:r>
    </w:p>
    <w:p w:rsidR="00993792" w:rsidRPr="009A0AF6" w:rsidRDefault="00993792" w:rsidP="009A0AF6">
      <w:pPr>
        <w:pStyle w:val="BodyText"/>
      </w:pPr>
      <w:r>
        <w:t xml:space="preserve">See revision #168: </w:t>
      </w:r>
      <w:hyperlink r:id="rId57" w:history="1">
        <w:r w:rsidRPr="00E96D2E">
          <w:rPr>
            <w:rStyle w:val="Hyperlink"/>
          </w:rPr>
          <w:t>http://code.google.com/p/datadistrib4j/source/detail?r=168</w:t>
        </w:r>
      </w:hyperlink>
      <w:r>
        <w:t>.</w:t>
      </w:r>
      <w:r w:rsidRPr="002E4D07">
        <w:t xml:space="preserve"> </w:t>
      </w:r>
      <w:r>
        <w:t>These changes are also available in the attached file diff_omg_issue_16532</w:t>
      </w:r>
      <w:r w:rsidRPr="003132CD">
        <w:t>.txt</w:t>
      </w:r>
      <w:r>
        <w:t>.</w:t>
      </w:r>
    </w:p>
    <w:p w:rsidR="00993792" w:rsidRDefault="00993792" w:rsidP="00D45BAD">
      <w:pPr>
        <w:pStyle w:val="OMGDisposition"/>
      </w:pPr>
      <w:r w:rsidRPr="00FB1A1D">
        <w:t>Disposition</w:t>
      </w:r>
      <w:r>
        <w:t>:</w:t>
      </w:r>
      <w:r>
        <w:tab/>
        <w:t>Resolved</w:t>
      </w:r>
    </w:p>
    <w:p w:rsidR="00F150CD" w:rsidRDefault="00F150CD" w:rsidP="004A154A">
      <w:pPr>
        <w:pStyle w:val="OMGIssueNO"/>
      </w:pPr>
      <w:bookmarkStart w:id="39" w:name="_Toc182365143"/>
      <w:r>
        <w:t xml:space="preserve">OMG Issue No: </w:t>
      </w:r>
      <w:r w:rsidRPr="001070B8">
        <w:t>16541</w:t>
      </w:r>
      <w:bookmarkEnd w:id="39"/>
      <w:r w:rsidRPr="001070B8">
        <w:t xml:space="preserve"> </w:t>
      </w:r>
    </w:p>
    <w:p w:rsidR="00F150CD" w:rsidRDefault="00F150CD" w:rsidP="004A154A">
      <w:pPr>
        <w:pStyle w:val="OMGTitle"/>
      </w:pPr>
      <w:bookmarkStart w:id="40" w:name="_Toc182365144"/>
      <w:r w:rsidRPr="00FB1A1D">
        <w:t>Title</w:t>
      </w:r>
      <w:r>
        <w:t>:</w:t>
      </w:r>
      <w:r>
        <w:tab/>
      </w:r>
      <w:r w:rsidRPr="00F31C5A">
        <w:t>A Status is not an Event. An Event is not a Status, it notifies a status change.</w:t>
      </w:r>
      <w:bookmarkEnd w:id="40"/>
    </w:p>
    <w:p w:rsidR="00F150CD" w:rsidRDefault="00F150CD" w:rsidP="00D45BAD">
      <w:pPr>
        <w:pStyle w:val="OMGSource"/>
      </w:pPr>
      <w:r w:rsidRPr="00FB1A1D">
        <w:t>Source</w:t>
      </w:r>
      <w:r>
        <w:t>:</w:t>
      </w:r>
    </w:p>
    <w:p w:rsidR="00F150CD" w:rsidRDefault="00F150CD" w:rsidP="00F31C5A">
      <w:pPr>
        <w:pStyle w:val="BodyText"/>
      </w:pPr>
      <w:r>
        <w:t xml:space="preserve">PrismTech (Angelo Corsaro, </w:t>
      </w:r>
      <w:hyperlink r:id="rId58" w:history="1">
        <w:r>
          <w:rPr>
            <w:rStyle w:val="Hyperlink"/>
          </w:rPr>
          <w:t>angelo@icorsaro.net</w:t>
        </w:r>
      </w:hyperlink>
      <w:r>
        <w:t>)</w:t>
      </w:r>
    </w:p>
    <w:p w:rsidR="00F150CD" w:rsidRPr="007436A1" w:rsidRDefault="00F150CD" w:rsidP="00F31C5A">
      <w:pPr>
        <w:pStyle w:val="BodyText"/>
      </w:pPr>
      <w:r>
        <w:rPr>
          <w:b/>
        </w:rPr>
        <w:t>Nature</w:t>
      </w:r>
      <w:r w:rsidRPr="002753C0">
        <w:rPr>
          <w:b/>
        </w:rPr>
        <w:t>:</w:t>
      </w:r>
      <w:r>
        <w:t xml:space="preserve"> </w:t>
      </w:r>
      <w:r w:rsidRPr="0056375E">
        <w:t>Architectural</w:t>
      </w:r>
    </w:p>
    <w:p w:rsidR="00F150CD" w:rsidRPr="007436A1" w:rsidRDefault="00F150CD" w:rsidP="00F31C5A">
      <w:pPr>
        <w:pStyle w:val="BodyText"/>
      </w:pPr>
      <w:r w:rsidRPr="002753C0">
        <w:rPr>
          <w:b/>
        </w:rPr>
        <w:t>Severity:</w:t>
      </w:r>
      <w:r>
        <w:t xml:space="preserve"> Major</w:t>
      </w:r>
    </w:p>
    <w:p w:rsidR="00F150CD" w:rsidRDefault="00F150CD" w:rsidP="00D45BAD">
      <w:pPr>
        <w:pStyle w:val="OMGSummary"/>
      </w:pPr>
      <w:r>
        <w:t>Summary:</w:t>
      </w:r>
    </w:p>
    <w:p w:rsidR="00F150CD" w:rsidRDefault="00F150CD" w:rsidP="00A31830">
      <w:pPr>
        <w:pStyle w:val="BodyText"/>
      </w:pPr>
      <w:r w:rsidRPr="00F31C5A">
        <w:t xml:space="preserve">The </w:t>
      </w:r>
      <w:r w:rsidRPr="00A31830">
        <w:rPr>
          <w:rStyle w:val="IDLChar"/>
        </w:rPr>
        <w:t>org.omg.dds.core.status.Status</w:t>
      </w:r>
      <w:r>
        <w:t xml:space="preserve"> class currently extends the </w:t>
      </w:r>
      <w:r w:rsidRPr="00A31830">
        <w:rPr>
          <w:rStyle w:val="IDLChar"/>
        </w:rPr>
        <w:t>java.util.EventObject</w:t>
      </w:r>
      <w:r w:rsidRPr="00F31C5A">
        <w:t>.</w:t>
      </w:r>
    </w:p>
    <w:p w:rsidR="00F150CD" w:rsidRDefault="00F150CD" w:rsidP="00A31830">
      <w:pPr>
        <w:pStyle w:val="BodyText"/>
      </w:pPr>
      <w:r w:rsidRPr="00F31C5A">
        <w:t>The issue I have with this is that a status and an event are to different concepts.</w:t>
      </w:r>
    </w:p>
    <w:p w:rsidR="00F150CD" w:rsidRDefault="00F150CD" w:rsidP="00A31830">
      <w:pPr>
        <w:pStyle w:val="BodyText"/>
      </w:pPr>
      <w:r w:rsidRPr="00F31C5A">
        <w:t xml:space="preserve">A status represents a continuous value or set of values </w:t>
      </w:r>
      <w:r>
        <w:t>that</w:t>
      </w:r>
      <w:r w:rsidRPr="00F31C5A">
        <w:t xml:space="preserve"> are always defined, while an event represents and happening. For instance an event could be used to notify the change of status but not the status itself.</w:t>
      </w:r>
    </w:p>
    <w:p w:rsidR="00F150CD" w:rsidRDefault="00F150CD" w:rsidP="00D45BAD">
      <w:pPr>
        <w:pStyle w:val="OMGResolution"/>
      </w:pPr>
      <w:r>
        <w:t>Proposed Resolution:</w:t>
      </w:r>
    </w:p>
    <w:p w:rsidR="00F150CD" w:rsidRDefault="00F150CD" w:rsidP="00A31830">
      <w:pPr>
        <w:pStyle w:val="BodyText"/>
      </w:pPr>
      <w:r w:rsidRPr="00F31C5A">
        <w:t>That said the refactoring suggested is to re-organize the current status types so to clearly distinguish what is are statuses and what are the events. As such, all the status currently defined should remove reference to the source. Why? Because the statuses are retrieved from the source thus it is kind of silly to add back the source on the communication status.</w:t>
      </w:r>
    </w:p>
    <w:p w:rsidR="00F150CD" w:rsidRDefault="00F150CD" w:rsidP="00A31830">
      <w:pPr>
        <w:pStyle w:val="BodyText"/>
      </w:pPr>
      <w:r w:rsidRPr="00F31C5A">
        <w:t>   Let me give you an example ("</w:t>
      </w:r>
      <w:r w:rsidRPr="00A31830">
        <w:rPr>
          <w:rStyle w:val="IDLChar"/>
        </w:rPr>
        <w:t>dr</w:t>
      </w:r>
      <w:r w:rsidRPr="00F31C5A">
        <w:t xml:space="preserve">" below is a </w:t>
      </w:r>
      <w:r w:rsidRPr="00A31830">
        <w:rPr>
          <w:rStyle w:val="IDLChar"/>
        </w:rPr>
        <w:t>DataReader</w:t>
      </w:r>
      <w:r w:rsidRPr="00F31C5A">
        <w:t>):</w:t>
      </w:r>
    </w:p>
    <w:p w:rsidR="00F150CD" w:rsidRDefault="00F150CD" w:rsidP="00A31830">
      <w:pPr>
        <w:pStyle w:val="IDL"/>
      </w:pPr>
      <w:r w:rsidRPr="00F31C5A">
        <w:t>   RequestedDeadlineMissedStatus s = dr.getRequestedDeadlineMissedStatus();</w:t>
      </w:r>
    </w:p>
    <w:p w:rsidR="00F150CD" w:rsidRDefault="00F150CD" w:rsidP="00A31830">
      <w:pPr>
        <w:pStyle w:val="IDL"/>
      </w:pPr>
      <w:r w:rsidRPr="00F31C5A">
        <w:t>    // this give back the reader we already know, thus it is not real useful</w:t>
      </w:r>
    </w:p>
    <w:p w:rsidR="00F150CD" w:rsidRDefault="00F150CD" w:rsidP="00A31830">
      <w:pPr>
        <w:pStyle w:val="IDL"/>
      </w:pPr>
      <w:r w:rsidRPr="00F31C5A">
        <w:t>    // information which should simply be removed.</w:t>
      </w:r>
    </w:p>
    <w:p w:rsidR="00F150CD" w:rsidRDefault="00F150CD" w:rsidP="00A31830">
      <w:pPr>
        <w:pStyle w:val="IDL"/>
      </w:pPr>
      <w:r w:rsidRPr="00F31C5A">
        <w:t>    s.source())</w:t>
      </w:r>
    </w:p>
    <w:p w:rsidR="00F150CD" w:rsidRDefault="00F150CD" w:rsidP="00A31830">
      <w:pPr>
        <w:pStyle w:val="BodyText"/>
      </w:pPr>
      <w:r w:rsidRPr="00F31C5A">
        <w:t>BTW the status types as well as the relative accessor methods should drop the trailing "Status" as it is not so informative.</w:t>
      </w:r>
    </w:p>
    <w:p w:rsidR="00F150CD" w:rsidRDefault="00F150CD" w:rsidP="00A31830">
      <w:pPr>
        <w:pStyle w:val="BodyText"/>
      </w:pPr>
      <w:r w:rsidRPr="00F31C5A">
        <w:t>That said, we should add an event type associated to each status defined like this:</w:t>
      </w:r>
    </w:p>
    <w:p w:rsidR="00F150CD" w:rsidRDefault="00F150CD" w:rsidP="00A31830">
      <w:pPr>
        <w:pStyle w:val="IDL"/>
      </w:pPr>
      <w:r w:rsidRPr="00F31C5A">
        <w:t>    class RequestedDeadlineMissedEvent {</w:t>
      </w:r>
    </w:p>
    <w:p w:rsidR="00F150CD" w:rsidRDefault="00F150CD" w:rsidP="00A31830">
      <w:pPr>
        <w:pStyle w:val="IDL"/>
      </w:pPr>
      <w:r w:rsidRPr="00F31C5A">
        <w:t>        private RequestedDeadlineMissed status;</w:t>
      </w:r>
    </w:p>
    <w:p w:rsidR="00F150CD" w:rsidRDefault="00F150CD" w:rsidP="00A31830">
      <w:pPr>
        <w:pStyle w:val="IDL"/>
      </w:pPr>
      <w:r w:rsidRPr="00F31C5A">
        <w:t>        private DataReader source;</w:t>
      </w:r>
    </w:p>
    <w:p w:rsidR="00F150CD" w:rsidRDefault="00F150CD" w:rsidP="00A31830">
      <w:pPr>
        <w:pStyle w:val="IDL"/>
      </w:pPr>
    </w:p>
    <w:p w:rsidR="00F150CD" w:rsidRDefault="00F150CD" w:rsidP="00A31830">
      <w:pPr>
        <w:pStyle w:val="IDL"/>
      </w:pPr>
      <w:r w:rsidRPr="00F31C5A">
        <w:t>        //... useful methods</w:t>
      </w:r>
    </w:p>
    <w:p w:rsidR="00F150CD" w:rsidRDefault="00F150CD" w:rsidP="00A31830">
      <w:pPr>
        <w:pStyle w:val="IDL"/>
      </w:pPr>
      <w:r w:rsidRPr="00F31C5A">
        <w:t>    }</w:t>
      </w:r>
    </w:p>
    <w:p w:rsidR="00F150CD" w:rsidRDefault="00F150CD" w:rsidP="00A31830">
      <w:pPr>
        <w:pStyle w:val="BodyText"/>
      </w:pPr>
      <w:r w:rsidRPr="00F31C5A">
        <w:t>The event type is the one that should be used as a parameter of the listener methods.</w:t>
      </w:r>
    </w:p>
    <w:p w:rsidR="00F150CD" w:rsidRDefault="00F150CD" w:rsidP="00A31830">
      <w:pPr>
        <w:pStyle w:val="BodyText"/>
      </w:pPr>
      <w:r w:rsidRPr="00F31C5A">
        <w:t xml:space="preserve">Finally, it is worth noticing that the suggested refactoring will fix the   </w:t>
      </w:r>
      <w:r w:rsidRPr="00A31830">
        <w:rPr>
          <w:rStyle w:val="IDLChar"/>
        </w:rPr>
        <w:t>DataAvailableStatus</w:t>
      </w:r>
      <w:r w:rsidRPr="00F31C5A">
        <w:t xml:space="preserve"> anomaly. This type</w:t>
      </w:r>
      <w:r>
        <w:t>,</w:t>
      </w:r>
      <w:r w:rsidRPr="00F31C5A">
        <w:t xml:space="preserve"> currently defined as a status</w:t>
      </w:r>
      <w:r>
        <w:t>,</w:t>
      </w:r>
      <w:r w:rsidRPr="00F31C5A">
        <w:t xml:space="preserve"> is actually an event and as such should be treated. So where is the anomaly, for this status there are no methods on the data reader and there is really no status information such as saying... Yes there are 15 new samples or something like this.</w:t>
      </w:r>
    </w:p>
    <w:p w:rsidR="00F150CD" w:rsidRDefault="00F150CD" w:rsidP="00D45BAD">
      <w:pPr>
        <w:pStyle w:val="OMGRevisedText"/>
      </w:pPr>
      <w:r w:rsidRPr="00081DCC">
        <w:t>Revised Text:</w:t>
      </w:r>
    </w:p>
    <w:p w:rsidR="00F150CD" w:rsidRDefault="00F150CD" w:rsidP="00801629">
      <w:pPr>
        <w:pStyle w:val="BodyText"/>
      </w:pPr>
      <w:r>
        <w:t xml:space="preserve">See revision #149: </w:t>
      </w:r>
      <w:hyperlink r:id="rId59" w:history="1">
        <w:r w:rsidRPr="00F4685A">
          <w:rPr>
            <w:rStyle w:val="Hyperlink"/>
          </w:rPr>
          <w:t>http://code.google.com/p/datadistrib4j/source/detail?r=149</w:t>
        </w:r>
      </w:hyperlink>
      <w:r>
        <w:t xml:space="preserve">. These changes are also available in the attached file </w:t>
      </w:r>
      <w:r w:rsidRPr="00782C11">
        <w:t>diff_omg_issue_16541.txt</w:t>
      </w:r>
      <w:r>
        <w:t>.</w:t>
      </w:r>
    </w:p>
    <w:p w:rsidR="00F150CD" w:rsidRDefault="00F150CD" w:rsidP="00D45BAD">
      <w:pPr>
        <w:pStyle w:val="OMGDisposition"/>
      </w:pPr>
      <w:r w:rsidRPr="00FB1A1D">
        <w:t>Disposition</w:t>
      </w:r>
      <w:r>
        <w:t>:</w:t>
      </w:r>
      <w:r>
        <w:tab/>
      </w:r>
      <w:r w:rsidR="003D0818" w:rsidRPr="003D0818">
        <w:t>Resolved</w:t>
      </w:r>
    </w:p>
    <w:p w:rsidR="00096DA3" w:rsidRDefault="00096DA3" w:rsidP="00096DA3">
      <w:pPr>
        <w:pStyle w:val="DispositionHeader"/>
      </w:pPr>
      <w:bookmarkStart w:id="41" w:name="_Toc182365145"/>
      <w:r>
        <w:t>Disposition: Deferred</w:t>
      </w:r>
      <w:bookmarkEnd w:id="15"/>
      <w:bookmarkEnd w:id="41"/>
    </w:p>
    <w:p w:rsidR="003C46A0" w:rsidRDefault="003C46A0" w:rsidP="003C46A0">
      <w:pPr>
        <w:pStyle w:val="OMGIssueNO"/>
      </w:pPr>
      <w:bookmarkStart w:id="42" w:name="_Toc182365146"/>
      <w:bookmarkStart w:id="43" w:name="_Toc30934252"/>
      <w:r>
        <w:t>OMG Issue No: 15966</w:t>
      </w:r>
      <w:bookmarkEnd w:id="42"/>
    </w:p>
    <w:p w:rsidR="003C46A0" w:rsidRDefault="003C46A0" w:rsidP="003C46A0">
      <w:pPr>
        <w:pStyle w:val="OMGTitle"/>
      </w:pPr>
      <w:bookmarkStart w:id="44" w:name="_Toc182365147"/>
      <w:r w:rsidRPr="00FB1A1D">
        <w:t>Title</w:t>
      </w:r>
      <w:r>
        <w:t>:</w:t>
      </w:r>
      <w:r>
        <w:tab/>
      </w:r>
      <w:r w:rsidRPr="00041711">
        <w:t>XML-Based QoS Policy Settings (DDS-PSM-Cxx/DDS-PSM-Java)</w:t>
      </w:r>
      <w:bookmarkEnd w:id="44"/>
    </w:p>
    <w:p w:rsidR="003C46A0" w:rsidRDefault="003C46A0" w:rsidP="003C46A0">
      <w:pPr>
        <w:pStyle w:val="OMGSource"/>
      </w:pPr>
      <w:r w:rsidRPr="00FB1A1D">
        <w:t>Source</w:t>
      </w:r>
      <w:r>
        <w:t>:</w:t>
      </w:r>
    </w:p>
    <w:p w:rsidR="003C46A0" w:rsidRDefault="003C46A0" w:rsidP="003C46A0">
      <w:pPr>
        <w:pStyle w:val="BodyText"/>
      </w:pPr>
      <w:r w:rsidRPr="00AB6DB9">
        <w:t>PrismTech (</w:t>
      </w:r>
      <w:r>
        <w:t xml:space="preserve">Angelo Corsaro, </w:t>
      </w:r>
      <w:hyperlink r:id="rId60" w:history="1">
        <w:r w:rsidRPr="00BC2145">
          <w:rPr>
            <w:rStyle w:val="Hyperlink"/>
          </w:rPr>
          <w:t>angelo.corsaro@prismtech.com</w:t>
        </w:r>
      </w:hyperlink>
      <w:r w:rsidRPr="00AB6DB9">
        <w:t>)</w:t>
      </w:r>
    </w:p>
    <w:p w:rsidR="003C46A0" w:rsidRPr="007436A1" w:rsidRDefault="003C46A0" w:rsidP="003C46A0">
      <w:pPr>
        <w:pStyle w:val="BodyText"/>
      </w:pPr>
      <w:r w:rsidRPr="002753C0">
        <w:rPr>
          <w:b/>
        </w:rPr>
        <w:t>Severity:</w:t>
      </w:r>
      <w:r>
        <w:t xml:space="preserve"> Minor</w:t>
      </w:r>
    </w:p>
    <w:p w:rsidR="003C46A0" w:rsidRDefault="003C46A0" w:rsidP="003C46A0">
      <w:pPr>
        <w:pStyle w:val="OMGSummary"/>
      </w:pPr>
      <w:r>
        <w:t>Summary:</w:t>
      </w:r>
    </w:p>
    <w:p w:rsidR="003C46A0" w:rsidRDefault="003C46A0" w:rsidP="003C46A0">
      <w:pPr>
        <w:pStyle w:val="BodyText"/>
      </w:pPr>
      <w:r>
        <w:t>The newly introduced XML Based Policy configuration adds new methods in the core DDS entities that allow fetching QoS from XML filers. This solution is not ideal since if generalized, e.g. QoS configuration from an URI, JSON stream, etc., would lead to an explosion of the core DDS API.</w:t>
      </w:r>
    </w:p>
    <w:p w:rsidR="003C46A0" w:rsidRDefault="003C46A0" w:rsidP="003C46A0">
      <w:pPr>
        <w:pStyle w:val="OMGResolution"/>
      </w:pPr>
      <w:r>
        <w:t>Discussion:</w:t>
      </w:r>
    </w:p>
    <w:p w:rsidR="003C46A0" w:rsidRDefault="003C46A0" w:rsidP="003C46A0">
      <w:pPr>
        <w:pStyle w:val="BodyText"/>
      </w:pPr>
      <w:r>
        <w:t>[Angelo] The suggestion is to remove the added methods from the core API and use instead a Builder pattern (of some form).</w:t>
      </w:r>
    </w:p>
    <w:p w:rsidR="003C46A0" w:rsidRDefault="003C46A0" w:rsidP="003C46A0">
      <w:pPr>
        <w:pStyle w:val="BodyText"/>
      </w:pPr>
      <w:r>
        <w:t>A sketch of the suggested change is provided below:</w:t>
      </w:r>
    </w:p>
    <w:p w:rsidR="003C46A0" w:rsidRDefault="003C46A0" w:rsidP="003C46A0">
      <w:pPr>
        <w:pStyle w:val="IDL"/>
      </w:pPr>
      <w:r>
        <w:t>PolicyBuilder  builder = PolicyBuilder.load("XMLBuilder");</w:t>
      </w:r>
    </w:p>
    <w:p w:rsidR="003C46A0" w:rsidRDefault="003C46A0" w:rsidP="003C46A0">
      <w:pPr>
        <w:pStyle w:val="IDL"/>
      </w:pPr>
      <w:r>
        <w:t>TopicQos tqos = builder.topic_qos(file_name, profile_name);</w:t>
      </w:r>
    </w:p>
    <w:p w:rsidR="003C46A0" w:rsidRDefault="003C46A0" w:rsidP="003C46A0">
      <w:pPr>
        <w:pStyle w:val="BodyText"/>
      </w:pPr>
      <w:r>
        <w:t>Notice that the suggested approach allows easily extending the supported format for QoS representation without any impact on the core DDS API and overall facilitate the support for multiple approaches.</w:t>
      </w:r>
    </w:p>
    <w:p w:rsidR="003C46A0" w:rsidRDefault="003C46A0" w:rsidP="003C46A0">
      <w:pPr>
        <w:pStyle w:val="BodyText"/>
      </w:pPr>
      <w:r>
        <w:t>[Rick] One approach discussed in the Orlando meeting is to provide such a Builder API. A builder would be instantiated in one of two ways:</w:t>
      </w:r>
    </w:p>
    <w:p w:rsidR="003C46A0" w:rsidRDefault="003C46A0" w:rsidP="003C46A0">
      <w:pPr>
        <w:pStyle w:val="BodyText"/>
        <w:numPr>
          <w:ilvl w:val="0"/>
          <w:numId w:val="20"/>
        </w:numPr>
      </w:pPr>
      <w:r>
        <w:t xml:space="preserve">From a profile name, as is described in the issue report above. </w:t>
      </w:r>
      <w:r>
        <w:rPr>
          <w:i/>
        </w:rPr>
        <w:t>The concern was raised that this approach makes administration more difficult for application developers, because it forces them to make additional method calls, and more difficult for administrators, because it raises the possibility that the improper QoS could be used for a given entity.</w:t>
      </w:r>
    </w:p>
    <w:p w:rsidR="003C46A0" w:rsidRPr="00EE178B" w:rsidRDefault="003C46A0" w:rsidP="003C46A0">
      <w:pPr>
        <w:pStyle w:val="BodyText"/>
        <w:numPr>
          <w:ilvl w:val="0"/>
          <w:numId w:val="20"/>
        </w:numPr>
      </w:pPr>
      <w:r>
        <w:t xml:space="preserve">From an existing QoS object. </w:t>
      </w:r>
      <w:r>
        <w:rPr>
          <w:i/>
        </w:rPr>
        <w:t xml:space="preserve">This would essentially amount to a </w:t>
      </w:r>
      <w:r w:rsidRPr="00EE178B">
        <w:rPr>
          <w:i/>
        </w:rPr>
        <w:t xml:space="preserve">refactoring of the existing </w:t>
      </w:r>
      <w:r w:rsidRPr="00EE178B">
        <w:rPr>
          <w:rStyle w:val="IDLChar"/>
          <w:i/>
        </w:rPr>
        <w:t>Modifiable*Qos</w:t>
      </w:r>
      <w:r w:rsidRPr="00EE178B">
        <w:rPr>
          <w:i/>
        </w:rPr>
        <w:t xml:space="preserve"> and </w:t>
      </w:r>
      <w:r w:rsidRPr="00EE178B">
        <w:rPr>
          <w:rStyle w:val="IDLChar"/>
          <w:i/>
        </w:rPr>
        <w:t>Modifiable*QosPolicy</w:t>
      </w:r>
      <w:r w:rsidRPr="00EE178B">
        <w:rPr>
          <w:i/>
        </w:rPr>
        <w:t xml:space="preserve"> interfaces.</w:t>
      </w:r>
      <w:r>
        <w:rPr>
          <w:i/>
        </w:rPr>
        <w:t xml:space="preserve"> Therefore, the resolution to this issue is related to that of #16529. </w:t>
      </w:r>
    </w:p>
    <w:p w:rsidR="003C46A0" w:rsidRDefault="003C46A0" w:rsidP="003C46A0">
      <w:pPr>
        <w:pStyle w:val="BodyText"/>
      </w:pPr>
      <w:r>
        <w:t>Once a Builder is created, it would allow the QoS values it holds to be modified. Therefore, this issue overlaps with issue #16536, which also calls for a new way to modify QoS policies.</w:t>
      </w:r>
    </w:p>
    <w:p w:rsidR="003C46A0" w:rsidRPr="00FD2B54" w:rsidRDefault="003C46A0" w:rsidP="003C46A0">
      <w:pPr>
        <w:pStyle w:val="BodyText"/>
      </w:pPr>
      <w:r>
        <w:t>[Angelo] I d</w:t>
      </w:r>
      <w:r>
        <w:rPr>
          <w:snapToGrid/>
        </w:rPr>
        <w:t>o not agree with the text as written on point (1). To remove the extra call it would be sufficient to have a method with an abstract policy builder. To avoid misleading QoS assignment it would be sufficient to address the issue raised on the DDS API and ensure that DDS entities can have names. That way the DDS entity could look up its QoS by name.</w:t>
      </w:r>
    </w:p>
    <w:p w:rsidR="003C46A0" w:rsidRDefault="003C46A0" w:rsidP="003C46A0">
      <w:pPr>
        <w:pStyle w:val="OMGResolution"/>
      </w:pPr>
      <w:r>
        <w:t>Resolution:</w:t>
      </w:r>
    </w:p>
    <w:p w:rsidR="003C46A0" w:rsidRPr="00FD2B54" w:rsidRDefault="003C46A0" w:rsidP="003C46A0">
      <w:pPr>
        <w:pStyle w:val="BodyText"/>
      </w:pPr>
      <w:r>
        <w:t>Defer this issue because of the dependencies on issues #16529 and #16536. Both of those issues have broader impacts than this one. Unfortunately, those issues were filed outside the FTF comment deadline, and there is insufficient time to address them in this FTF.</w:t>
      </w:r>
    </w:p>
    <w:p w:rsidR="003C46A0" w:rsidRDefault="003C46A0" w:rsidP="003C46A0">
      <w:pPr>
        <w:pStyle w:val="OMGDisposition"/>
      </w:pPr>
      <w:r w:rsidRPr="00FB1A1D">
        <w:t>Disposition</w:t>
      </w:r>
      <w:r>
        <w:t>:</w:t>
      </w:r>
      <w:r>
        <w:tab/>
        <w:t>Deferred</w:t>
      </w:r>
    </w:p>
    <w:p w:rsidR="003C46A0" w:rsidRPr="002C1E39" w:rsidRDefault="003C46A0" w:rsidP="003C46A0">
      <w:pPr>
        <w:pStyle w:val="OMGIssueNO"/>
      </w:pPr>
      <w:bookmarkStart w:id="45" w:name="_Toc182365148"/>
      <w:r w:rsidRPr="002C1E39">
        <w:t xml:space="preserve">OMG Issue No: </w:t>
      </w:r>
      <w:r>
        <w:t>15968</w:t>
      </w:r>
      <w:bookmarkEnd w:id="45"/>
    </w:p>
    <w:p w:rsidR="003C46A0" w:rsidRDefault="003C46A0" w:rsidP="003C46A0">
      <w:pPr>
        <w:pStyle w:val="OMGTitle"/>
      </w:pPr>
      <w:bookmarkStart w:id="46" w:name="_Toc182365149"/>
      <w:r w:rsidRPr="00FB1A1D">
        <w:t>Title</w:t>
      </w:r>
      <w:r>
        <w:t>:</w:t>
      </w:r>
      <w:r>
        <w:tab/>
      </w:r>
      <w:r w:rsidRPr="00DA00F0">
        <w:t>formal description of how topic types are mapped to Java classes needed</w:t>
      </w:r>
      <w:bookmarkEnd w:id="46"/>
    </w:p>
    <w:p w:rsidR="003C46A0" w:rsidRDefault="003C46A0" w:rsidP="003C46A0">
      <w:pPr>
        <w:pStyle w:val="OMGSource"/>
      </w:pPr>
      <w:r w:rsidRPr="00FB1A1D">
        <w:t>Source</w:t>
      </w:r>
      <w:r>
        <w:t>:</w:t>
      </w:r>
    </w:p>
    <w:p w:rsidR="003C46A0" w:rsidRDefault="003C46A0" w:rsidP="003C46A0">
      <w:pPr>
        <w:pStyle w:val="BodyText"/>
      </w:pPr>
      <w:r w:rsidRPr="00AB6DB9">
        <w:t>PrismTech (</w:t>
      </w:r>
      <w:r>
        <w:t xml:space="preserve">Angelo Corsaro, </w:t>
      </w:r>
      <w:hyperlink r:id="rId61" w:history="1">
        <w:r w:rsidRPr="00BC2145">
          <w:rPr>
            <w:rStyle w:val="Hyperlink"/>
          </w:rPr>
          <w:t>angelo.corsaro@prismtech.com</w:t>
        </w:r>
      </w:hyperlink>
      <w:r w:rsidRPr="00AB6DB9">
        <w:t>)</w:t>
      </w:r>
    </w:p>
    <w:p w:rsidR="003C46A0" w:rsidRDefault="003C46A0" w:rsidP="003C46A0">
      <w:pPr>
        <w:pStyle w:val="OMGSummary"/>
      </w:pPr>
      <w:r>
        <w:t>Summary:</w:t>
      </w:r>
    </w:p>
    <w:p w:rsidR="003C46A0" w:rsidRDefault="003C46A0" w:rsidP="003C46A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 xml:space="preserve">specification should be filled to align the DDS-PSM-Java with the DDS-PSM-Cxx and to ensure that different/old mappings are </w:t>
      </w:r>
      <w:r>
        <w:t xml:space="preserve">not </w:t>
      </w:r>
      <w:r w:rsidRPr="00E322C3">
        <w:t>used by DDS implementations.</w:t>
      </w:r>
    </w:p>
    <w:p w:rsidR="003C46A0" w:rsidRDefault="003C46A0" w:rsidP="003C46A0">
      <w:pPr>
        <w:pStyle w:val="OMGResolution"/>
      </w:pPr>
      <w:r>
        <w:t>Discussion:</w:t>
      </w:r>
    </w:p>
    <w:p w:rsidR="003C46A0" w:rsidRDefault="003C46A0" w:rsidP="003C46A0">
      <w:pPr>
        <w:pStyle w:val="BodyText"/>
      </w:pPr>
      <w:r>
        <w:t xml:space="preserve">[Rick] Note that DDS-PSM-Cxx does not </w:t>
      </w:r>
      <w:r>
        <w:rPr>
          <w:i/>
        </w:rPr>
        <w:t>require</w:t>
      </w:r>
      <w:r>
        <w:t xml:space="preserve"> implementations to use the new Plain Language Binding it defines; that binding is an optional conformance point. I believe that’s the right model to follow in DDS-PSM-Java as well.</w:t>
      </w:r>
    </w:p>
    <w:p w:rsidR="003C46A0" w:rsidRDefault="003C46A0" w:rsidP="003C46A0">
      <w:pPr>
        <w:pStyle w:val="BodyText"/>
      </w:pPr>
      <w:r>
        <w:t>The FTF membership discussed this issue at the Orlando meeting and agreed to the following principles:</w:t>
      </w:r>
    </w:p>
    <w:p w:rsidR="003C46A0" w:rsidRDefault="003C46A0" w:rsidP="003C46A0">
      <w:pPr>
        <w:pStyle w:val="BodyText"/>
        <w:numPr>
          <w:ilvl w:val="0"/>
          <w:numId w:val="27"/>
        </w:numPr>
      </w:pPr>
      <w:r>
        <w:t>This issue overlaps the existing scope of the specification (i.e. the existing Java Type Representation) sufficiently that the issue should be accepted and resolved.</w:t>
      </w:r>
    </w:p>
    <w:p w:rsidR="003C46A0" w:rsidRDefault="003C46A0" w:rsidP="003C46A0">
      <w:pPr>
        <w:pStyle w:val="BodyText"/>
        <w:numPr>
          <w:ilvl w:val="0"/>
          <w:numId w:val="27"/>
        </w:numPr>
      </w:pPr>
      <w:r>
        <w:t>The Plain Language Binding for Java would map type members to Java Bean-style property accessors and mutators. This pattern is familiar to Java programmers, understandable to type designers, and consistent with the approach taken in the DDS-PSM-Cxx spec and the forthcoming IDL-to-C++11 specifications.</w:t>
      </w:r>
    </w:p>
    <w:p w:rsidR="003C46A0" w:rsidRDefault="003C46A0" w:rsidP="003C46A0">
      <w:pPr>
        <w:pStyle w:val="BodyText"/>
        <w:numPr>
          <w:ilvl w:val="0"/>
          <w:numId w:val="27"/>
        </w:numPr>
      </w:pPr>
      <w:r>
        <w:t>Ideally, the application of the Java Type Representation and the Plain Language Binding should be idempotent. In other words, if a type designer (</w:t>
      </w:r>
      <w:r w:rsidRPr="00646E11">
        <w:rPr>
          <w:i/>
        </w:rPr>
        <w:t>a</w:t>
      </w:r>
      <w:r>
        <w:t>) starts with a Java class, (</w:t>
      </w:r>
      <w:r w:rsidRPr="00646E11">
        <w:rPr>
          <w:i/>
        </w:rPr>
        <w:t>b</w:t>
      </w:r>
      <w:r>
        <w:t>) infers from it a type in the DDS type system (according to the Java Type Representation), and then (</w:t>
      </w:r>
      <w:r w:rsidRPr="00646E11">
        <w:rPr>
          <w:i/>
        </w:rPr>
        <w:t>c</w:t>
      </w:r>
      <w:r>
        <w:t>) maps that abstract type back to a Java class (according to the Plain Language Binding), the result should be the same as the type he started with in (</w:t>
      </w:r>
      <w:r w:rsidRPr="00646E11">
        <w:rPr>
          <w:i/>
        </w:rPr>
        <w:t>a</w:t>
      </w:r>
      <w:r>
        <w:t>) (or very close to it).</w:t>
      </w:r>
    </w:p>
    <w:p w:rsidR="003C46A0" w:rsidRPr="00474373" w:rsidRDefault="003C46A0" w:rsidP="003C46A0">
      <w:pPr>
        <w:pStyle w:val="BodyText"/>
      </w:pPr>
      <w:r>
        <w:t>The implication of the above principles is that unfortunately the Java Type Representation will need to change significantly. Since this realization comes late in the process, and we intend to charter a second FTF anyway (because of the schedule of DDS-XTypes, on which this specification depends), it is prudent to defer this issue until it can be resolved carefully and thoroughly.</w:t>
      </w:r>
    </w:p>
    <w:p w:rsidR="003C46A0" w:rsidRDefault="003C46A0" w:rsidP="003C46A0">
      <w:pPr>
        <w:pStyle w:val="OMGResolution"/>
      </w:pPr>
      <w:r>
        <w:t>Resolution:</w:t>
      </w:r>
    </w:p>
    <w:p w:rsidR="003C46A0" w:rsidRPr="00615ADE" w:rsidRDefault="003C46A0" w:rsidP="003C46A0">
      <w:pPr>
        <w:pStyle w:val="BodyText"/>
      </w:pPr>
      <w:r>
        <w:t>Defer this issue.</w:t>
      </w:r>
    </w:p>
    <w:p w:rsidR="003C46A0" w:rsidRDefault="003C46A0" w:rsidP="003C46A0">
      <w:pPr>
        <w:pStyle w:val="OMGDisposition"/>
      </w:pPr>
      <w:r w:rsidRPr="00FB1A1D">
        <w:t>Disposition</w:t>
      </w:r>
      <w:r>
        <w:t>:</w:t>
      </w:r>
      <w:r>
        <w:tab/>
        <w:t>Deferred</w:t>
      </w:r>
    </w:p>
    <w:p w:rsidR="004C0B1A" w:rsidRDefault="004C0B1A" w:rsidP="004A154A">
      <w:pPr>
        <w:pStyle w:val="OMGIssueNO"/>
      </w:pPr>
      <w:bookmarkStart w:id="47" w:name="_Toc182365150"/>
      <w:r>
        <w:t>OMG Issue No: 16529</w:t>
      </w:r>
      <w:bookmarkEnd w:id="47"/>
      <w:r w:rsidRPr="001070B8">
        <w:t xml:space="preserve"> </w:t>
      </w:r>
    </w:p>
    <w:p w:rsidR="004C0B1A" w:rsidRDefault="004C0B1A" w:rsidP="004A154A">
      <w:pPr>
        <w:pStyle w:val="OMGTitle"/>
      </w:pPr>
      <w:bookmarkStart w:id="48" w:name="_Toc182365151"/>
      <w:r w:rsidRPr="00FB1A1D">
        <w:t>Title</w:t>
      </w:r>
      <w:r>
        <w:t>:</w:t>
      </w:r>
      <w:r>
        <w:tab/>
      </w:r>
      <w:r w:rsidRPr="00197572">
        <w:t>Modifiable Types should be removed and replaced by values (e.g. immutable types)</w:t>
      </w:r>
      <w:bookmarkEnd w:id="48"/>
    </w:p>
    <w:p w:rsidR="004C0B1A" w:rsidRDefault="004C0B1A" w:rsidP="00BC5039">
      <w:pPr>
        <w:pStyle w:val="OMGSource"/>
      </w:pPr>
      <w:r w:rsidRPr="00FB1A1D">
        <w:t>Source</w:t>
      </w:r>
      <w:r>
        <w:t>:</w:t>
      </w:r>
    </w:p>
    <w:p w:rsidR="004C0B1A" w:rsidRDefault="004C0B1A" w:rsidP="00D45BAD">
      <w:pPr>
        <w:pStyle w:val="BodyText"/>
      </w:pPr>
      <w:r>
        <w:t xml:space="preserve">PrismTech (Angelo Corsaro, </w:t>
      </w:r>
      <w:hyperlink r:id="rId62" w:history="1">
        <w:r>
          <w:rPr>
            <w:rStyle w:val="Hyperlink"/>
          </w:rPr>
          <w:t>angelo@icorsaro.net</w:t>
        </w:r>
      </w:hyperlink>
      <w:r>
        <w:t>)</w:t>
      </w:r>
    </w:p>
    <w:p w:rsidR="004C0B1A" w:rsidRPr="007436A1" w:rsidRDefault="004C0B1A" w:rsidP="00743B54">
      <w:pPr>
        <w:pStyle w:val="BodyText"/>
      </w:pPr>
      <w:r>
        <w:rPr>
          <w:b/>
        </w:rPr>
        <w:t>Nature</w:t>
      </w:r>
      <w:r w:rsidRPr="002753C0">
        <w:rPr>
          <w:b/>
        </w:rPr>
        <w:t>:</w:t>
      </w:r>
      <w:r>
        <w:t xml:space="preserve"> Architectural</w:t>
      </w:r>
    </w:p>
    <w:p w:rsidR="004C0B1A" w:rsidRPr="007436A1" w:rsidRDefault="004C0B1A" w:rsidP="00743B54">
      <w:pPr>
        <w:pStyle w:val="BodyText"/>
      </w:pPr>
      <w:r w:rsidRPr="002753C0">
        <w:rPr>
          <w:b/>
        </w:rPr>
        <w:t>Severity:</w:t>
      </w:r>
      <w:r>
        <w:t xml:space="preserve"> Major</w:t>
      </w:r>
    </w:p>
    <w:p w:rsidR="004C0B1A" w:rsidRDefault="004C0B1A" w:rsidP="00BC5039">
      <w:pPr>
        <w:pStyle w:val="OMGSummary"/>
      </w:pPr>
      <w:r>
        <w:t>Summary:</w:t>
      </w:r>
    </w:p>
    <w:p w:rsidR="004C0B1A" w:rsidRPr="00EF481C" w:rsidRDefault="004C0B1A" w:rsidP="00CD2544">
      <w:pPr>
        <w:widowControl w:val="0"/>
        <w:autoSpaceDE w:val="0"/>
        <w:autoSpaceDN w:val="0"/>
        <w:adjustRightInd w:val="0"/>
        <w:rPr>
          <w:rStyle w:val="BodyTextChar"/>
          <w:b/>
        </w:rPr>
      </w:pPr>
      <w:r w:rsidRPr="00EF481C">
        <w:rPr>
          <w:rStyle w:val="BodyTextChar"/>
        </w:rPr>
        <w:t>The DDS-PSM-Java introduces modifiable versions for conceptually immutable classes as a way to save a few object allocations. However this is done for QoS which are not changed so often and that are overall very "thin" object.</w:t>
      </w:r>
    </w:p>
    <w:p w:rsidR="004C0B1A" w:rsidRDefault="004C0B1A" w:rsidP="00090B99">
      <w:pPr>
        <w:pStyle w:val="OMGResolution"/>
      </w:pPr>
      <w:r>
        <w:t>Discussion:</w:t>
      </w:r>
    </w:p>
    <w:p w:rsidR="004C0B1A" w:rsidRPr="00CD2544" w:rsidRDefault="004C0B1A" w:rsidP="00746DB4">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QoS on simd-java (see </w:t>
      </w:r>
      <w:hyperlink r:id="rId63" w:history="1">
        <w:r w:rsidRPr="006C4C7C">
          <w:rPr>
            <w:rStyle w:val="Hyperlink"/>
          </w:rPr>
          <w:t>git@github.com:kydos/simd-java.git</w:t>
        </w:r>
      </w:hyperlink>
      <w:r>
        <w:t xml:space="preserve">). </w:t>
      </w:r>
    </w:p>
    <w:p w:rsidR="004C0B1A" w:rsidRPr="00746DB4" w:rsidRDefault="004C0B1A" w:rsidP="00746DB4">
      <w:pPr>
        <w:pStyle w:val="BodyText"/>
      </w:pPr>
      <w:r w:rsidRPr="00746DB4">
        <w:t>As an example, with the API included in the current DDS-PSM-Java modifying a policy would require the following steps:</w:t>
      </w:r>
    </w:p>
    <w:p w:rsidR="004C0B1A" w:rsidRPr="00CD2544" w:rsidRDefault="004C0B1A" w:rsidP="00746DB4">
      <w:pPr>
        <w:pStyle w:val="IDL"/>
        <w:rPr>
          <w:rStyle w:val="IDLChar"/>
          <w:sz w:val="24"/>
        </w:rPr>
      </w:pPr>
      <w:r w:rsidRPr="00CD2544">
        <w:rPr>
          <w:rStyle w:val="IDLChar"/>
        </w:rPr>
        <w:t>  // Get unmodifiable QoS for inspection:</w:t>
      </w:r>
    </w:p>
    <w:p w:rsidR="004C0B1A" w:rsidRPr="00CD2544" w:rsidRDefault="004C0B1A" w:rsidP="00746DB4">
      <w:pPr>
        <w:pStyle w:val="IDL"/>
        <w:rPr>
          <w:rStyle w:val="IDLChar"/>
        </w:rPr>
      </w:pPr>
      <w:r w:rsidRPr="00CD2544">
        <w:rPr>
          <w:rStyle w:val="IDLChar"/>
        </w:rPr>
        <w:t>  DataWriterQos udwq = dw.getQos();</w:t>
      </w:r>
    </w:p>
    <w:p w:rsidR="004C0B1A" w:rsidRPr="00CD2544" w:rsidRDefault="004C0B1A" w:rsidP="00746DB4">
      <w:pPr>
        <w:pStyle w:val="IDL"/>
        <w:rPr>
          <w:rStyle w:val="IDLChar"/>
        </w:rPr>
      </w:pPr>
    </w:p>
    <w:p w:rsidR="004C0B1A" w:rsidRPr="00CD2544" w:rsidRDefault="004C0B1A" w:rsidP="00746DB4">
      <w:pPr>
        <w:pStyle w:val="IDL"/>
        <w:rPr>
          <w:rStyle w:val="IDLChar"/>
        </w:rPr>
      </w:pPr>
      <w:r w:rsidRPr="00CD2544">
        <w:rPr>
          <w:rStyle w:val="IDLChar"/>
        </w:rPr>
        <w:t>  // Get the Modifiable QoS</w:t>
      </w:r>
    </w:p>
    <w:p w:rsidR="004C0B1A" w:rsidRPr="00CD2544" w:rsidRDefault="004C0B1A" w:rsidP="00746DB4">
      <w:pPr>
        <w:pStyle w:val="IDL"/>
        <w:rPr>
          <w:rStyle w:val="IDLChar"/>
        </w:rPr>
      </w:pPr>
      <w:r w:rsidRPr="00CD2544">
        <w:rPr>
          <w:rStyle w:val="IDLChar"/>
        </w:rPr>
        <w:t xml:space="preserve">  ModifiableDataWriterQos mdwq = udwq.modify();   </w:t>
      </w:r>
    </w:p>
    <w:p w:rsidR="004C0B1A" w:rsidRPr="00CD2544" w:rsidRDefault="004C0B1A" w:rsidP="00746DB4">
      <w:pPr>
        <w:pStyle w:val="IDL"/>
        <w:rPr>
          <w:rStyle w:val="IDLChar"/>
        </w:rPr>
      </w:pPr>
    </w:p>
    <w:p w:rsidR="004C0B1A" w:rsidRPr="00CD2544" w:rsidRDefault="004C0B1A" w:rsidP="00746DB4">
      <w:pPr>
        <w:pStyle w:val="IDL"/>
        <w:rPr>
          <w:rStyle w:val="IDLChar"/>
        </w:rPr>
      </w:pPr>
      <w:r w:rsidRPr="00CD2544">
        <w:rPr>
          <w:rStyle w:val="IDLChar"/>
        </w:rPr>
        <w:t>  // Modify the Qos</w:t>
      </w:r>
    </w:p>
    <w:p w:rsidR="004C0B1A" w:rsidRPr="00CD2544" w:rsidRDefault="004C0B1A" w:rsidP="00746DB4">
      <w:pPr>
        <w:pStyle w:val="IDL"/>
        <w:rPr>
          <w:rStyle w:val="IDLChar"/>
        </w:rPr>
      </w:pPr>
      <w:r w:rsidRPr="00CD2544">
        <w:rPr>
          <w:rStyle w:val="IDLChar"/>
        </w:rPr>
        <w:t>  mdwq.setReliability(...);</w:t>
      </w:r>
    </w:p>
    <w:p w:rsidR="004C0B1A" w:rsidRPr="00EF481C" w:rsidRDefault="004C0B1A" w:rsidP="00746DB4">
      <w:pPr>
        <w:widowControl w:val="0"/>
        <w:autoSpaceDE w:val="0"/>
        <w:autoSpaceDN w:val="0"/>
        <w:adjustRightInd w:val="0"/>
        <w:rPr>
          <w:rStyle w:val="BodyTextChar"/>
          <w:noProof/>
          <w:sz w:val="20"/>
        </w:rPr>
      </w:pPr>
      <w:r w:rsidRPr="00EF481C">
        <w:rPr>
          <w:rStyle w:val="BodyTextChar"/>
        </w:rPr>
        <w:t>With immutable Policies and QoS the same code could be rewritten as follows:</w:t>
      </w:r>
    </w:p>
    <w:p w:rsidR="004C0B1A" w:rsidRDefault="004C0B1A" w:rsidP="00746DB4">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4C0B1A" w:rsidRPr="00EF481C" w:rsidRDefault="004C0B1A" w:rsidP="00746DB4">
      <w:pPr>
        <w:widowControl w:val="0"/>
        <w:autoSpaceDE w:val="0"/>
        <w:autoSpaceDN w:val="0"/>
        <w:adjustRightInd w:val="0"/>
        <w:rPr>
          <w:rStyle w:val="BodyTextChar"/>
          <w:noProof/>
          <w:sz w:val="20"/>
        </w:rPr>
      </w:pPr>
      <w:r w:rsidRPr="00EF481C">
        <w:rPr>
          <w:rStyle w:val="BodyTextChar"/>
        </w:rPr>
        <w:t>But you could also do:</w:t>
      </w:r>
    </w:p>
    <w:p w:rsidR="004C0B1A" w:rsidRPr="00CD2544" w:rsidRDefault="004C0B1A" w:rsidP="00746DB4">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4C0B1A" w:rsidRPr="00CD2544" w:rsidRDefault="004C0B1A" w:rsidP="00746DB4">
      <w:pPr>
        <w:pStyle w:val="IDL"/>
        <w:rPr>
          <w:rStyle w:val="IDLChar"/>
        </w:rPr>
      </w:pPr>
      <w:r w:rsidRPr="00CD2544">
        <w:rPr>
          <w:rStyle w:val="IDLChar"/>
        </w:rPr>
        <w:t>Reliability.Reliable(),</w:t>
      </w:r>
    </w:p>
    <w:p w:rsidR="004C0B1A" w:rsidRPr="00CD2544" w:rsidRDefault="004C0B1A" w:rsidP="00746DB4">
      <w:pPr>
        <w:pStyle w:val="IDL"/>
        <w:rPr>
          <w:rStyle w:val="IDLChar"/>
        </w:rPr>
      </w:pPr>
      <w:r w:rsidRPr="00CD2544">
        <w:rPr>
          <w:rStyle w:val="IDLChar"/>
        </w:rPr>
        <w:t>Durability.Transient());</w:t>
      </w:r>
    </w:p>
    <w:p w:rsidR="004C0B1A" w:rsidRPr="008D2320" w:rsidRDefault="004C0B1A" w:rsidP="00746DB4">
      <w:pPr>
        <w:pStyle w:val="BodyText"/>
        <w:rPr>
          <w:rStyle w:val="BodyTextChar"/>
          <w:noProof/>
          <w:sz w:val="20"/>
        </w:rPr>
      </w:pPr>
      <w:r w:rsidRPr="008D2320">
        <w:rPr>
          <w:rStyle w:val="BodyTextChar"/>
        </w:rPr>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w:t>
      </w:r>
      <w:proofErr w:type="gramStart"/>
      <w:r w:rsidRPr="008D2320">
        <w:rPr>
          <w:rStyle w:val="BodyTextChar"/>
        </w:rPr>
        <w:t>an</w:t>
      </w:r>
      <w:proofErr w:type="gramEnd"/>
      <w:r w:rsidRPr="008D2320">
        <w:rPr>
          <w:rStyle w:val="BodyTextChar"/>
        </w:rPr>
        <w:t xml:space="preserve"> higher degree of object sharing and thus better space efficiency).</w:t>
      </w:r>
    </w:p>
    <w:p w:rsidR="004C0B1A" w:rsidRPr="008D2320" w:rsidRDefault="004C0B1A" w:rsidP="00746DB4">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4C0B1A" w:rsidRPr="004A35AA" w:rsidRDefault="004C0B1A" w:rsidP="004A35AA">
      <w:pPr>
        <w:pStyle w:val="BodyText"/>
      </w:pPr>
      <w:r>
        <w:t>[Rick] Situational analysis:</w:t>
      </w:r>
    </w:p>
    <w:p w:rsidR="004C0B1A" w:rsidRPr="00090B99" w:rsidRDefault="004C0B1A" w:rsidP="002D56FB">
      <w:pPr>
        <w:pStyle w:val="BodyText"/>
        <w:numPr>
          <w:ilvl w:val="0"/>
          <w:numId w:val="13"/>
        </w:numPr>
      </w:pPr>
      <w:r>
        <w:t>The biggest occurrence of the modifiable/unmodifiable pattern is in the QoS policies and Entity QoS.</w:t>
      </w:r>
    </w:p>
    <w:p w:rsidR="004C0B1A" w:rsidRDefault="004C0B1A" w:rsidP="004A35AA">
      <w:pPr>
        <w:pStyle w:val="BodyText"/>
        <w:numPr>
          <w:ilvl w:val="0"/>
          <w:numId w:val="13"/>
        </w:numPr>
      </w:pPr>
      <w:r w:rsidRPr="00121FED">
        <w:rPr>
          <w:rStyle w:val="IDLChar"/>
        </w:rPr>
        <w:t>ModifiableDuration</w:t>
      </w:r>
      <w:r>
        <w:t xml:space="preserve"> can easily go away. </w:t>
      </w:r>
      <w:r w:rsidRPr="00121FED">
        <w:rPr>
          <w:rStyle w:val="IDLChar"/>
        </w:rPr>
        <w:t>Duration</w:t>
      </w:r>
      <w:r>
        <w:t xml:space="preserve"> is only returned from QoS policy property accessors; QoS policies are not performance-sensitive. And in every case where durations are passed as arguments, there are already overloads to use an integer and a </w:t>
      </w:r>
      <w:r w:rsidRPr="00121FED">
        <w:rPr>
          <w:rStyle w:val="IDLChar"/>
        </w:rPr>
        <w:t>TimeUnit</w:t>
      </w:r>
      <w:r>
        <w:t>.</w:t>
      </w:r>
    </w:p>
    <w:p w:rsidR="004C0B1A" w:rsidRDefault="004C0B1A" w:rsidP="003106CC">
      <w:pPr>
        <w:pStyle w:val="BodyText"/>
        <w:numPr>
          <w:ilvl w:val="0"/>
          <w:numId w:val="13"/>
        </w:numPr>
      </w:pPr>
      <w:r w:rsidRPr="00096F2D">
        <w:rPr>
          <w:rStyle w:val="IDLChar"/>
        </w:rPr>
        <w:t>ModifiableTime</w:t>
      </w:r>
      <w:r>
        <w:t xml:space="preserve"> is used in two places: </w:t>
      </w:r>
      <w:r w:rsidRPr="00096F2D">
        <w:rPr>
          <w:rStyle w:val="IDLChar"/>
        </w:rPr>
        <w:t>DomainParticipant.getCurrentTime</w:t>
      </w:r>
      <w:r>
        <w:t xml:space="preserve"> and </w:t>
      </w:r>
      <w:r w:rsidRPr="00096F2D">
        <w:rPr>
          <w:rStyle w:val="IDLChar"/>
        </w:rPr>
        <w:t>Sample.getSourceTimestamp</w:t>
      </w:r>
      <w:r>
        <w:t xml:space="preserve">. Both are performance-sensitive, although the latter could potentially be replaced by simply </w:t>
      </w:r>
      <w:r w:rsidRPr="00096F2D">
        <w:rPr>
          <w:rStyle w:val="IDLChar"/>
        </w:rPr>
        <w:t>Time</w:t>
      </w:r>
      <w:r>
        <w:t xml:space="preserve">. Time is accepted as an argument in a number of </w:t>
      </w:r>
      <w:r w:rsidRPr="0042749A">
        <w:rPr>
          <w:rStyle w:val="IDLChar"/>
        </w:rPr>
        <w:t>DataWriter</w:t>
      </w:r>
      <w:r>
        <w:t xml:space="preserve"> methods, though these can be easily eliminated: each already has an overload that accepts an integer and a </w:t>
      </w:r>
      <w:r w:rsidRPr="0042749A">
        <w:rPr>
          <w:rStyle w:val="IDLChar"/>
        </w:rPr>
        <w:t>TimeUnit</w:t>
      </w:r>
      <w:r>
        <w:t>.</w:t>
      </w:r>
    </w:p>
    <w:p w:rsidR="004C0B1A" w:rsidRDefault="004C0B1A" w:rsidP="004A35AA">
      <w:pPr>
        <w:pStyle w:val="BodyText"/>
        <w:numPr>
          <w:ilvl w:val="0"/>
          <w:numId w:val="13"/>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4C0B1A" w:rsidRDefault="004C0B1A" w:rsidP="004A35AA">
      <w:pPr>
        <w:pStyle w:val="BodyText"/>
        <w:numPr>
          <w:ilvl w:val="0"/>
          <w:numId w:val="13"/>
        </w:numPr>
      </w:pPr>
      <w:r w:rsidRPr="00F22D87">
        <w:rPr>
          <w:rStyle w:val="IDLChar"/>
        </w:rPr>
        <w:t>AnnotationDescriptor</w:t>
      </w:r>
      <w:r>
        <w:t xml:space="preserve"> and </w:t>
      </w:r>
      <w:r w:rsidRPr="00F22D87">
        <w:rPr>
          <w:rStyle w:val="IDLChar"/>
        </w:rPr>
        <w:t>MemberDescriptor</w:t>
      </w:r>
      <w:r>
        <w:t xml:space="preserve"> from the Dynamic Type API are provided in modifiable and unmodifiable versions. This API is not performance-sensitive, so accessors could simply return new copies of modifiable types.</w:t>
      </w:r>
    </w:p>
    <w:p w:rsidR="004C0B1A" w:rsidRDefault="004C0B1A" w:rsidP="004173FE">
      <w:pPr>
        <w:pStyle w:val="BodyText"/>
        <w:keepNext/>
      </w:pPr>
      <w:r>
        <w:t>Orlando meeting discussion:</w:t>
      </w:r>
    </w:p>
    <w:p w:rsidR="004C0B1A" w:rsidRDefault="004C0B1A" w:rsidP="002904A8">
      <w:pPr>
        <w:pStyle w:val="BodyText"/>
        <w:numPr>
          <w:ilvl w:val="0"/>
          <w:numId w:val="14"/>
        </w:numPr>
      </w:pPr>
      <w:r>
        <w:t>Consider replacing this pattern with a more explicit Builder pattern (see issue #15966) and/or a DSL (see issue #16536) in the case of Entity QoS and QoS policies.</w:t>
      </w:r>
    </w:p>
    <w:p w:rsidR="004C0B1A" w:rsidRDefault="004C0B1A" w:rsidP="002904A8">
      <w:pPr>
        <w:pStyle w:val="BodyText"/>
        <w:numPr>
          <w:ilvl w:val="0"/>
          <w:numId w:val="14"/>
        </w:numPr>
      </w:pPr>
      <w:r>
        <w:t xml:space="preserve">Eliminate </w:t>
      </w:r>
      <w:r w:rsidRPr="002904A8">
        <w:rPr>
          <w:rStyle w:val="IDLChar"/>
        </w:rPr>
        <w:t>ModifiableDuration</w:t>
      </w:r>
      <w:r>
        <w:t xml:space="preserve"> and leave </w:t>
      </w:r>
      <w:r w:rsidRPr="002904A8">
        <w:rPr>
          <w:rStyle w:val="IDLChar"/>
        </w:rPr>
        <w:t>Duration</w:t>
      </w:r>
      <w:r>
        <w:t xml:space="preserve"> as an immutable type. Eliminate method overloads that accept </w:t>
      </w:r>
      <w:r w:rsidRPr="002904A8">
        <w:rPr>
          <w:rStyle w:val="IDLChar"/>
        </w:rPr>
        <w:t>Duration</w:t>
      </w:r>
      <w:r>
        <w:t xml:space="preserve"> as an argument, leaving in place those that accept an integer and a </w:t>
      </w:r>
      <w:r w:rsidRPr="002904A8">
        <w:rPr>
          <w:rStyle w:val="IDLChar"/>
        </w:rPr>
        <w:t>TimeUnit</w:t>
      </w:r>
      <w:r>
        <w:t>.</w:t>
      </w:r>
    </w:p>
    <w:p w:rsidR="004C0B1A" w:rsidRDefault="004C0B1A" w:rsidP="002904A8">
      <w:pPr>
        <w:pStyle w:val="BodyText"/>
        <w:numPr>
          <w:ilvl w:val="0"/>
          <w:numId w:val="14"/>
        </w:numPr>
      </w:pPr>
      <w:r>
        <w:t xml:space="preserve">Implement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4C0B1A" w:rsidRDefault="004C0B1A" w:rsidP="002904A8">
      <w:pPr>
        <w:pStyle w:val="BodyText"/>
        <w:numPr>
          <w:ilvl w:val="0"/>
          <w:numId w:val="14"/>
        </w:numPr>
      </w:pPr>
      <w:r>
        <w:t xml:space="preserve">Remove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xml:space="preserve">. Remove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4C0B1A" w:rsidRDefault="004C0B1A" w:rsidP="002904A8">
      <w:pPr>
        <w:pStyle w:val="BodyText"/>
        <w:numPr>
          <w:ilvl w:val="0"/>
          <w:numId w:val="14"/>
        </w:numPr>
      </w:pPr>
      <w:r>
        <w:t>Remove all “modifiable” packages.</w:t>
      </w:r>
    </w:p>
    <w:p w:rsidR="004C0B1A" w:rsidRDefault="004C0B1A" w:rsidP="00AD432D">
      <w:pPr>
        <w:pStyle w:val="OMGResolution"/>
      </w:pPr>
      <w:r>
        <w:t>Resolution:</w:t>
      </w:r>
    </w:p>
    <w:p w:rsidR="004C0B1A" w:rsidRPr="00746DB4" w:rsidRDefault="004C0B1A" w:rsidP="00746DB4">
      <w:pPr>
        <w:pStyle w:val="BodyText"/>
      </w:pPr>
      <w:r>
        <w:t>Defer this issue. This issue was filed after the comment deadline, and its resolution will have a broad impact and has dependencies on the resolutions of other issues. It will be better to address it later, when there is sufficient time to make and review the changes thoroughly.</w:t>
      </w:r>
    </w:p>
    <w:p w:rsidR="004C0B1A" w:rsidRDefault="004C0B1A" w:rsidP="00AD432D">
      <w:pPr>
        <w:pStyle w:val="OMGDisposition"/>
      </w:pPr>
      <w:r w:rsidRPr="00FB1A1D">
        <w:t>Disposition</w:t>
      </w:r>
      <w:r>
        <w:t>:</w:t>
      </w:r>
      <w:r>
        <w:tab/>
        <w:t>Deferred</w:t>
      </w:r>
    </w:p>
    <w:p w:rsidR="00543669" w:rsidRDefault="00543669" w:rsidP="004A154A">
      <w:pPr>
        <w:pStyle w:val="OMGIssueNO"/>
      </w:pPr>
      <w:bookmarkStart w:id="49" w:name="_Toc182365152"/>
      <w:r>
        <w:t xml:space="preserve">OMG Issue No: </w:t>
      </w:r>
      <w:r w:rsidRPr="001070B8">
        <w:t>16531</w:t>
      </w:r>
      <w:bookmarkEnd w:id="49"/>
      <w:r w:rsidRPr="001070B8">
        <w:t xml:space="preserve"> </w:t>
      </w:r>
    </w:p>
    <w:p w:rsidR="00543669" w:rsidRDefault="00543669" w:rsidP="004A154A">
      <w:pPr>
        <w:pStyle w:val="OMGTitle"/>
      </w:pPr>
      <w:bookmarkStart w:id="50" w:name="_Toc182365153"/>
      <w:r w:rsidRPr="00FB1A1D">
        <w:t>Title</w:t>
      </w:r>
      <w:r>
        <w:t>:</w:t>
      </w:r>
      <w:r>
        <w:tab/>
      </w:r>
      <w:r w:rsidRPr="00D45BAD">
        <w:t>Getting rid of the Bootstrap object</w:t>
      </w:r>
      <w:bookmarkEnd w:id="50"/>
    </w:p>
    <w:p w:rsidR="00543669" w:rsidRDefault="00543669" w:rsidP="00D929DE">
      <w:pPr>
        <w:pStyle w:val="OMGSource"/>
      </w:pPr>
      <w:r w:rsidRPr="00FB1A1D">
        <w:t>Source</w:t>
      </w:r>
      <w:r>
        <w:t>:</w:t>
      </w:r>
    </w:p>
    <w:p w:rsidR="00543669" w:rsidRDefault="00543669" w:rsidP="00D45BAD">
      <w:pPr>
        <w:pStyle w:val="BodyText"/>
      </w:pPr>
      <w:r>
        <w:t xml:space="preserve">PrismTech (Angelo Corsaro, </w:t>
      </w:r>
      <w:hyperlink r:id="rId64" w:history="1">
        <w:r>
          <w:rPr>
            <w:rStyle w:val="Hyperlink"/>
          </w:rPr>
          <w:t>angelo@icorsaro.net</w:t>
        </w:r>
      </w:hyperlink>
      <w:r>
        <w:t>)</w:t>
      </w:r>
    </w:p>
    <w:p w:rsidR="00543669" w:rsidRPr="007436A1" w:rsidRDefault="00543669" w:rsidP="00C271F1">
      <w:pPr>
        <w:pStyle w:val="BodyText"/>
      </w:pPr>
      <w:r>
        <w:rPr>
          <w:b/>
        </w:rPr>
        <w:t>Nature</w:t>
      </w:r>
      <w:r w:rsidRPr="002753C0">
        <w:rPr>
          <w:b/>
        </w:rPr>
        <w:t>:</w:t>
      </w:r>
      <w:r>
        <w:t xml:space="preserve"> </w:t>
      </w:r>
      <w:r w:rsidRPr="00D45BAD">
        <w:t>Architectural</w:t>
      </w:r>
    </w:p>
    <w:p w:rsidR="00543669" w:rsidRPr="007436A1" w:rsidRDefault="00543669" w:rsidP="00C271F1">
      <w:pPr>
        <w:pStyle w:val="BodyText"/>
      </w:pPr>
      <w:r w:rsidRPr="002753C0">
        <w:rPr>
          <w:b/>
        </w:rPr>
        <w:t>Severity:</w:t>
      </w:r>
      <w:r>
        <w:t xml:space="preserve"> </w:t>
      </w:r>
      <w:r w:rsidRPr="00D45BAD">
        <w:t>Critical</w:t>
      </w:r>
    </w:p>
    <w:p w:rsidR="00543669" w:rsidRDefault="00543669" w:rsidP="00C271F1">
      <w:pPr>
        <w:pStyle w:val="OMGSummary"/>
      </w:pPr>
      <w:r>
        <w:t>Summary:</w:t>
      </w:r>
    </w:p>
    <w:p w:rsidR="00543669" w:rsidRDefault="00543669" w:rsidP="00D45BAD">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543669" w:rsidRPr="00D45BAD" w:rsidRDefault="00543669" w:rsidP="00D45BAD">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543669" w:rsidRDefault="00543669" w:rsidP="00303BE9">
      <w:pPr>
        <w:pStyle w:val="OMGResolution"/>
      </w:pPr>
      <w:r>
        <w:t>Discussion:</w:t>
      </w:r>
    </w:p>
    <w:p w:rsidR="00543669" w:rsidRDefault="00543669" w:rsidP="00A46A6A">
      <w:pPr>
        <w:pStyle w:val="BodyText"/>
      </w:pPr>
      <w:r>
        <w:t xml:space="preserve">The concern for simplicity and usability expressed above is valid and important. The response to this concern will be constrained by requirements, including those below. In particular, the statement above that the </w:t>
      </w:r>
      <w:r w:rsidRPr="00324EA4">
        <w:rPr>
          <w:rStyle w:val="IDLChar"/>
        </w:rPr>
        <w:t>Bootstrap</w:t>
      </w:r>
      <w:r>
        <w:t xml:space="preserve"> class exists only to enable single applications to use two DDS implementations is incorrect.</w:t>
      </w:r>
    </w:p>
    <w:p w:rsidR="00543669" w:rsidRPr="005A5967" w:rsidRDefault="00543669" w:rsidP="00AF128E">
      <w:pPr>
        <w:pStyle w:val="BodyText"/>
        <w:rPr>
          <w:i/>
          <w:u w:val="single"/>
        </w:rPr>
      </w:pPr>
      <w:r>
        <w:rPr>
          <w:i/>
          <w:u w:val="single"/>
        </w:rPr>
        <w:t>Requirements:</w:t>
      </w:r>
    </w:p>
    <w:p w:rsidR="00543669" w:rsidRDefault="00543669">
      <w:pPr>
        <w:pStyle w:val="BodyText"/>
      </w:pPr>
      <w:r>
        <w:t xml:space="preserve">The </w:t>
      </w:r>
      <w:r w:rsidRPr="00303BE9">
        <w:rPr>
          <w:rStyle w:val="IDLChar"/>
        </w:rPr>
        <w:t>Bootstrap</w:t>
      </w:r>
      <w:r>
        <w:t xml:space="preserve"> class is designed to avoid the brittle mixing of concrete implementation with abstract specification, which would occur if either the specification mandated implementation or if vendors re-implemented different classes with the “same” names. In addition, it is designed to enable the following deployment scenarios:</w:t>
      </w:r>
    </w:p>
    <w:p w:rsidR="00543669" w:rsidRDefault="00543669" w:rsidP="000B7850">
      <w:pPr>
        <w:pStyle w:val="BodyText"/>
        <w:numPr>
          <w:ilvl w:val="0"/>
          <w:numId w:val="22"/>
        </w:numPr>
      </w:pPr>
      <w:r>
        <w:t xml:space="preserve">Standalone deployment of a single application using one or more DDS implementations. </w:t>
      </w:r>
      <w:r w:rsidRPr="00BB7379">
        <w:rPr>
          <w:i/>
        </w:rPr>
        <w:t>(</w:t>
      </w:r>
      <w:r>
        <w:rPr>
          <w:i/>
        </w:rPr>
        <w:t>The expected use case for multiple implementations is a DDS-to-DDS bridge</w:t>
      </w:r>
      <w:r w:rsidRPr="00BB7379">
        <w:rPr>
          <w:i/>
        </w:rPr>
        <w:t>.)</w:t>
      </w:r>
    </w:p>
    <w:p w:rsidR="00543669" w:rsidRDefault="00543669" w:rsidP="00130671">
      <w:pPr>
        <w:pStyle w:val="BodyText"/>
        <w:numPr>
          <w:ilvl w:val="0"/>
          <w:numId w:val="22"/>
        </w:numPr>
      </w:pPr>
      <w:r>
        <w:t>Deployment within an OSGi container, which may host multiple independent applications.</w:t>
      </w:r>
    </w:p>
    <w:p w:rsidR="00543669" w:rsidRDefault="00543669" w:rsidP="007E4AF4">
      <w:pPr>
        <w:pStyle w:val="BodyText"/>
        <w:numPr>
          <w:ilvl w:val="1"/>
          <w:numId w:val="22"/>
        </w:numPr>
      </w:pPr>
      <w:r>
        <w:t>More than one of application may use DDS internally, unknown to those applications.</w:t>
      </w:r>
    </w:p>
    <w:p w:rsidR="00543669" w:rsidRDefault="00543669" w:rsidP="00AF7D32">
      <w:pPr>
        <w:pStyle w:val="BodyText"/>
        <w:numPr>
          <w:ilvl w:val="1"/>
          <w:numId w:val="22"/>
        </w:numPr>
      </w:pPr>
      <w:r>
        <w:t xml:space="preserve">A given application should allow the injection of a concrete DDS dependency—that is, it should be able to declare, “I depend on DDS” and allow the platform’s administrator to choose the implementation. </w:t>
      </w:r>
      <w:r w:rsidRPr="007E4AF4">
        <w:rPr>
          <w:i/>
        </w:rPr>
        <w:t xml:space="preserve">(This implies that the DDS API itself and the concrete implementation must be deployable as separate bundles, with multiple “application” bundles </w:t>
      </w:r>
      <w:r>
        <w:rPr>
          <w:i/>
        </w:rPr>
        <w:t xml:space="preserve">all </w:t>
      </w:r>
      <w:r w:rsidRPr="007E4AF4">
        <w:rPr>
          <w:i/>
        </w:rPr>
        <w:t>depending on a common “specification” bundle.)</w:t>
      </w:r>
    </w:p>
    <w:p w:rsidR="00543669" w:rsidRDefault="00543669" w:rsidP="000B7850">
      <w:pPr>
        <w:pStyle w:val="BodyText"/>
        <w:numPr>
          <w:ilvl w:val="0"/>
          <w:numId w:val="22"/>
        </w:numPr>
      </w:pPr>
      <w:r>
        <w:t xml:space="preserve">Deployment within a Java EE container, including one that—like JBOSS Application Server—uses a unified class loader design. </w:t>
      </w:r>
      <w:r w:rsidRPr="00BB7379">
        <w:rPr>
          <w:i/>
        </w:rPr>
        <w:t>(Such a deployment is like [1] above, although it expands the use case for multiple DDS implement</w:t>
      </w:r>
      <w:r>
        <w:rPr>
          <w:i/>
        </w:rPr>
        <w:t>ations beyond bridges, as in [2a</w:t>
      </w:r>
      <w:r w:rsidRPr="00BB7379">
        <w:rPr>
          <w:i/>
        </w:rPr>
        <w:t>].)</w:t>
      </w:r>
    </w:p>
    <w:p w:rsidR="00543669" w:rsidRDefault="00543669" w:rsidP="00303BE9">
      <w:pPr>
        <w:pStyle w:val="BodyText"/>
      </w:pPr>
      <w:r>
        <w:t>(As a point of comparison, the above needs are met by JMS.)</w:t>
      </w:r>
    </w:p>
    <w:p w:rsidR="00543669" w:rsidRPr="005A5967" w:rsidRDefault="00543669" w:rsidP="00851133">
      <w:pPr>
        <w:pStyle w:val="ParagraphHeading"/>
      </w:pPr>
      <w:r>
        <w:t>Design Implications:</w:t>
      </w:r>
    </w:p>
    <w:p w:rsidR="00543669" w:rsidRPr="005A5967" w:rsidRDefault="00543669" w:rsidP="00303BE9">
      <w:pPr>
        <w:pStyle w:val="BodyText"/>
      </w:pPr>
      <w:r w:rsidRPr="005A5967">
        <w:t>The above requirements have two implications:</w:t>
      </w:r>
    </w:p>
    <w:p w:rsidR="00543669" w:rsidRDefault="00543669" w:rsidP="00303BE9">
      <w:pPr>
        <w:pStyle w:val="BodyText"/>
      </w:pPr>
      <w:r w:rsidRPr="00EB3007">
        <w:rPr>
          <w:i/>
        </w:rPr>
        <w:sym w:font="Wingdings" w:char="F0E8"/>
      </w:r>
      <w:r>
        <w:rPr>
          <w:i/>
        </w:rPr>
        <w:t xml:space="preserve"> </w:t>
      </w:r>
      <w:r w:rsidRPr="007E4AF4">
        <w:rPr>
          <w:i/>
        </w:rPr>
        <w:t>The</w:t>
      </w:r>
      <w:r>
        <w:rPr>
          <w:i/>
        </w:rPr>
        <w:t>y</w:t>
      </w:r>
      <w:r w:rsidRPr="007E4AF4">
        <w:rPr>
          <w:i/>
        </w:rPr>
        <w:t xml:space="preserve"> forbid the keeping of any static state</w:t>
      </w:r>
      <w:r>
        <w:t xml:space="preserve"> or static dependency on any concrete implementation. Specifically, state pertaining to multiple DDS implementations must be able to coexist within a single class loader in order to support OSGI dependency injection, deployment to JBOSS AS, or DDS-to-DDS bridges.</w:t>
      </w:r>
    </w:p>
    <w:p w:rsidR="00543669" w:rsidRDefault="00543669" w:rsidP="00303BE9">
      <w:pPr>
        <w:pStyle w:val="BodyText"/>
      </w:pPr>
      <w:r w:rsidRPr="00EB3007">
        <w:rPr>
          <w:i/>
        </w:rPr>
        <w:sym w:font="Wingdings" w:char="F0E8"/>
      </w:r>
      <w:r>
        <w:rPr>
          <w:i/>
        </w:rPr>
        <w:t xml:space="preserve"> </w:t>
      </w:r>
      <w:r w:rsidRPr="00700B30">
        <w:rPr>
          <w:i/>
        </w:rPr>
        <w:t>The</w:t>
      </w:r>
      <w:r>
        <w:rPr>
          <w:i/>
        </w:rPr>
        <w:t>y</w:t>
      </w:r>
      <w:r w:rsidRPr="00700B30">
        <w:rPr>
          <w:i/>
        </w:rPr>
        <w:t xml:space="preserve"> forbid the keeping of any thread-local state.</w:t>
      </w:r>
      <w:r>
        <w:t xml:space="preserve"> Especially in the Java EE environment, container threads (for example, from servlet thread pools) may call into DDS APIs. DDS state attached to these threads constitutes a resource leak that will prevent applications from being properly unloaded from the container.</w:t>
      </w:r>
    </w:p>
    <w:p w:rsidR="00543669" w:rsidRDefault="00543669" w:rsidP="00303BE9">
      <w:pPr>
        <w:pStyle w:val="BodyText"/>
      </w:pPr>
      <w:r>
        <w:t>In other words, it is not possible for OMG-provided classes to know by themselves where to delegate their implementation. That knowledge must come from the application.</w:t>
      </w:r>
    </w:p>
    <w:p w:rsidR="00543669" w:rsidRPr="005A5967" w:rsidRDefault="00543669" w:rsidP="00851133">
      <w:pPr>
        <w:pStyle w:val="ParagraphHeading"/>
      </w:pPr>
      <w:r w:rsidRPr="005A5967">
        <w:t>Design Alternatives:</w:t>
      </w:r>
    </w:p>
    <w:p w:rsidR="00543669" w:rsidRDefault="00543669" w:rsidP="00303BE9">
      <w:pPr>
        <w:pStyle w:val="BodyText"/>
      </w:pPr>
      <w:r>
        <w:t>There are two ways an application can provide the necessary implementation-specific context:</w:t>
      </w:r>
    </w:p>
    <w:p w:rsidR="00543669" w:rsidRPr="005A5967" w:rsidRDefault="00543669" w:rsidP="00EB3007">
      <w:pPr>
        <w:pStyle w:val="BodyText"/>
        <w:numPr>
          <w:ilvl w:val="0"/>
          <w:numId w:val="23"/>
        </w:numPr>
      </w:pPr>
      <w:r>
        <w:rPr>
          <w:b/>
          <w:i/>
        </w:rPr>
        <w:t>Indirectly</w:t>
      </w:r>
      <w:r>
        <w:rPr>
          <w:i/>
        </w:rPr>
        <w:t xml:space="preserve">: </w:t>
      </w:r>
      <w:r w:rsidRPr="00EB3007">
        <w:rPr>
          <w:i/>
        </w:rPr>
        <w:t>An (already-created) object can provide it to another object at the time of creation.</w:t>
      </w:r>
      <w:r>
        <w:t xml:space="preserve"> This boils down to factory methods: if instance X can store implementation-specific state, and X is a factory for Y, then X can provide that state transparently to Y in a “</w:t>
      </w:r>
      <w:r w:rsidRPr="00EB3007">
        <w:rPr>
          <w:rStyle w:val="IDLChar"/>
        </w:rPr>
        <w:t>createY()</w:t>
      </w:r>
      <w:r>
        <w:t xml:space="preserve">” method. Currently, the </w:t>
      </w:r>
      <w:r w:rsidRPr="005A5967">
        <w:t xml:space="preserve">specification takes this approach where it is implied by the PIM. Alternatively, it could be extended everywhere: make the </w:t>
      </w:r>
      <w:r w:rsidRPr="005A5967">
        <w:rPr>
          <w:rStyle w:val="IDLChar"/>
        </w:rPr>
        <w:t>Bootstrap</w:t>
      </w:r>
      <w:r w:rsidRPr="005A5967">
        <w:t xml:space="preserve"> class (or another class) an explicit factory for every top-level type in the API.</w:t>
      </w:r>
    </w:p>
    <w:p w:rsidR="00543669" w:rsidRDefault="00543669" w:rsidP="00EB3007">
      <w:pPr>
        <w:pStyle w:val="BodyText"/>
        <w:numPr>
          <w:ilvl w:val="0"/>
          <w:numId w:val="23"/>
        </w:numPr>
      </w:pPr>
      <w:r w:rsidRPr="005A5967">
        <w:rPr>
          <w:b/>
          <w:i/>
        </w:rPr>
        <w:t>Directly</w:t>
      </w:r>
      <w:r>
        <w:rPr>
          <w:i/>
        </w:rPr>
        <w:t xml:space="preserve">: </w:t>
      </w:r>
      <w:r w:rsidRPr="00EB3007">
        <w:rPr>
          <w:i/>
        </w:rPr>
        <w:t xml:space="preserve">The application can pass </w:t>
      </w:r>
      <w:r>
        <w:rPr>
          <w:i/>
        </w:rPr>
        <w:t xml:space="preserve">the calling environment </w:t>
      </w:r>
      <w:r w:rsidRPr="00EB3007">
        <w:rPr>
          <w:i/>
        </w:rPr>
        <w:t>as an argument</w:t>
      </w:r>
      <w:r>
        <w:t>. Currently, the specification takes this approach when accessing singletons or constructing instances of top-level classes.</w:t>
      </w:r>
    </w:p>
    <w:p w:rsidR="00543669" w:rsidRDefault="00543669" w:rsidP="00C63F21">
      <w:pPr>
        <w:pStyle w:val="BodyText"/>
      </w:pPr>
      <w:r>
        <w:t xml:space="preserve">We can choose the right approach in each instance if we understand how </w:t>
      </w:r>
      <w:r w:rsidRPr="00851133">
        <w:rPr>
          <w:rStyle w:val="IDLChar"/>
        </w:rPr>
        <w:t>Bootstrap</w:t>
      </w:r>
      <w:r>
        <w:t xml:space="preserve"> is used today.</w:t>
      </w:r>
    </w:p>
    <w:p w:rsidR="00543669" w:rsidRPr="00170CF0" w:rsidRDefault="00543669" w:rsidP="00851133">
      <w:pPr>
        <w:pStyle w:val="ParagraphHeading"/>
      </w:pPr>
      <w:r w:rsidRPr="00170CF0">
        <w:t xml:space="preserve">Background: </w:t>
      </w:r>
      <w:r w:rsidRPr="00170CF0">
        <w:rPr>
          <w:rStyle w:val="IDLChar"/>
        </w:rPr>
        <w:t>Bootstrap</w:t>
      </w:r>
      <w:r w:rsidRPr="00170CF0">
        <w:t xml:space="preserve"> Occurrences:</w:t>
      </w:r>
    </w:p>
    <w:p w:rsidR="00543669" w:rsidRDefault="00543669" w:rsidP="00303BE9">
      <w:pPr>
        <w:pStyle w:val="BodyText"/>
      </w:pPr>
      <w:r>
        <w:t>The class is used in the following places:</w:t>
      </w:r>
    </w:p>
    <w:p w:rsidR="00543669" w:rsidRDefault="00543669" w:rsidP="00E71EDB">
      <w:pPr>
        <w:pStyle w:val="BodyText"/>
        <w:numPr>
          <w:ilvl w:val="0"/>
          <w:numId w:val="17"/>
        </w:numPr>
      </w:pPr>
      <w:r>
        <w:t xml:space="preserve">To access per-DDS-implementation singletons: </w:t>
      </w:r>
      <w:r w:rsidRPr="00D129C0">
        <w:rPr>
          <w:rStyle w:val="IDLChar"/>
        </w:rPr>
        <w:t>DomainParticipantFactory</w:t>
      </w:r>
      <w:r>
        <w:t xml:space="preserve"> and </w:t>
      </w:r>
      <w:r w:rsidRPr="00D129C0">
        <w:rPr>
          <w:rStyle w:val="IDLChar"/>
        </w:rPr>
        <w:t>DynamicTypeFactory</w:t>
      </w:r>
      <w:r>
        <w:t>.</w:t>
      </w:r>
    </w:p>
    <w:p w:rsidR="00543669" w:rsidRDefault="00543669" w:rsidP="00E71EDB">
      <w:pPr>
        <w:pStyle w:val="BodyText"/>
        <w:numPr>
          <w:ilvl w:val="0"/>
          <w:numId w:val="17"/>
        </w:numPr>
      </w:pPr>
      <w:r>
        <w:t xml:space="preserve">To create </w:t>
      </w:r>
      <w:r w:rsidRPr="00E71EDB">
        <w:rPr>
          <w:rStyle w:val="IDLChar"/>
        </w:rPr>
        <w:t>Entity</w:t>
      </w:r>
      <w:r>
        <w:t xml:space="preserve">-independent reference objects: </w:t>
      </w:r>
      <w:r w:rsidRPr="00E71EDB">
        <w:rPr>
          <w:rStyle w:val="IDLChar"/>
        </w:rPr>
        <w:t>WaitSet</w:t>
      </w:r>
      <w:r>
        <w:t xml:space="preserve">, </w:t>
      </w:r>
      <w:r w:rsidRPr="00E71EDB">
        <w:rPr>
          <w:rStyle w:val="IDLChar"/>
        </w:rPr>
        <w:t>GuardCondition</w:t>
      </w:r>
      <w:r>
        <w:t xml:space="preserve">, and </w:t>
      </w:r>
      <w:r w:rsidRPr="00E71EDB">
        <w:rPr>
          <w:rStyle w:val="IDLChar"/>
        </w:rPr>
        <w:t>TypeSupport</w:t>
      </w:r>
      <w:r>
        <w:t>.</w:t>
      </w:r>
    </w:p>
    <w:p w:rsidR="00543669" w:rsidRPr="00663CC4" w:rsidRDefault="00543669" w:rsidP="00663CC4">
      <w:pPr>
        <w:pStyle w:val="BodyText"/>
        <w:ind w:left="360"/>
        <w:rPr>
          <w:i/>
        </w:rPr>
      </w:pPr>
      <w:r w:rsidRPr="00663CC4">
        <w:rPr>
          <w:i/>
        </w:rPr>
        <w:t xml:space="preserve">We could reduce the number of occurrences of </w:t>
      </w:r>
      <w:r w:rsidRPr="00663CC4">
        <w:rPr>
          <w:rStyle w:val="IDLChar"/>
          <w:i/>
        </w:rPr>
        <w:t>Bootstrap</w:t>
      </w:r>
      <w:r w:rsidRPr="00663CC4">
        <w:rPr>
          <w:i/>
        </w:rPr>
        <w:t xml:space="preserve"> by making accessors/factory methods for </w:t>
      </w:r>
      <w:r w:rsidRPr="00663CC4">
        <w:rPr>
          <w:rStyle w:val="IDLChar"/>
          <w:i/>
        </w:rPr>
        <w:t>DynamicTypeFactory</w:t>
      </w:r>
      <w:r w:rsidRPr="00663CC4">
        <w:rPr>
          <w:i/>
        </w:rPr>
        <w:t xml:space="preserve">, </w:t>
      </w:r>
      <w:r w:rsidRPr="00663CC4">
        <w:rPr>
          <w:rStyle w:val="IDLChar"/>
          <w:i/>
        </w:rPr>
        <w:t>WaitSet</w:t>
      </w:r>
      <w:r w:rsidRPr="00663CC4">
        <w:rPr>
          <w:i/>
        </w:rPr>
        <w:t xml:space="preserve">, </w:t>
      </w:r>
      <w:r w:rsidRPr="00663CC4">
        <w:rPr>
          <w:rStyle w:val="IDLChar"/>
          <w:i/>
        </w:rPr>
        <w:t>GuardCondition</w:t>
      </w:r>
      <w:r w:rsidRPr="00663CC4">
        <w:rPr>
          <w:i/>
        </w:rPr>
        <w:t xml:space="preserve">, and </w:t>
      </w:r>
      <w:r w:rsidRPr="00663CC4">
        <w:rPr>
          <w:rStyle w:val="IDLChar"/>
          <w:i/>
        </w:rPr>
        <w:t>TypeSupport</w:t>
      </w:r>
      <w:r w:rsidRPr="00663CC4">
        <w:rPr>
          <w:i/>
        </w:rPr>
        <w:t xml:space="preserve"> available </w:t>
      </w:r>
      <w:r>
        <w:rPr>
          <w:i/>
        </w:rPr>
        <w:t xml:space="preserve">as instance methods </w:t>
      </w:r>
      <w:r w:rsidRPr="00663CC4">
        <w:rPr>
          <w:i/>
        </w:rPr>
        <w:t>o</w:t>
      </w:r>
      <w:r>
        <w:rPr>
          <w:i/>
        </w:rPr>
        <w:t>f</w:t>
      </w:r>
      <w:r w:rsidRPr="00663CC4">
        <w:rPr>
          <w:i/>
        </w:rPr>
        <w:t xml:space="preserve"> </w:t>
      </w:r>
      <w:r w:rsidRPr="00663CC4">
        <w:rPr>
          <w:rStyle w:val="IDLChar"/>
          <w:i/>
        </w:rPr>
        <w:t>DomainParticipantFactory</w:t>
      </w:r>
      <w:r w:rsidRPr="00663CC4">
        <w:rPr>
          <w:i/>
        </w:rPr>
        <w:t>.</w:t>
      </w:r>
    </w:p>
    <w:p w:rsidR="00543669" w:rsidRDefault="00543669" w:rsidP="00E71EDB">
      <w:pPr>
        <w:pStyle w:val="BodyText"/>
        <w:numPr>
          <w:ilvl w:val="0"/>
          <w:numId w:val="17"/>
        </w:numPr>
      </w:pPr>
      <w:r>
        <w:t xml:space="preserve">To create standalone value objects: </w:t>
      </w:r>
      <w:r w:rsidRPr="00D129C0">
        <w:rPr>
          <w:rStyle w:val="IDLChar"/>
        </w:rPr>
        <w:t>Time</w:t>
      </w:r>
      <w:r>
        <w:t xml:space="preserve">, </w:t>
      </w:r>
      <w:r w:rsidRPr="00D129C0">
        <w:rPr>
          <w:rStyle w:val="IDLChar"/>
        </w:rPr>
        <w:t>Duration</w:t>
      </w:r>
      <w:r>
        <w:t xml:space="preserve">, and </w:t>
      </w:r>
      <w:r w:rsidRPr="00D129C0">
        <w:rPr>
          <w:rStyle w:val="IDLChar"/>
        </w:rPr>
        <w:t>InstanceHandle</w:t>
      </w:r>
      <w:r>
        <w:t xml:space="preserve">. </w:t>
      </w:r>
      <w:r>
        <w:rPr>
          <w:i/>
        </w:rPr>
        <w:t>These occurrences will be hard to eliminate.</w:t>
      </w:r>
    </w:p>
    <w:p w:rsidR="00543669" w:rsidRPr="003F3DE8" w:rsidRDefault="00543669" w:rsidP="00E71EDB">
      <w:pPr>
        <w:pStyle w:val="BodyText"/>
        <w:numPr>
          <w:ilvl w:val="0"/>
          <w:numId w:val="17"/>
        </w:numPr>
      </w:pPr>
      <w:r>
        <w:t xml:space="preserve">To create instances of </w:t>
      </w:r>
      <w:r w:rsidRPr="00FD663C">
        <w:rPr>
          <w:rStyle w:val="IDLChar"/>
        </w:rPr>
        <w:t>Status</w:t>
      </w:r>
      <w:r>
        <w:t xml:space="preserve"> classes. </w:t>
      </w:r>
      <w:r w:rsidRPr="00FD663C">
        <w:rPr>
          <w:i/>
        </w:rPr>
        <w:t xml:space="preserve">We could eliminate these occurrences of </w:t>
      </w:r>
      <w:r w:rsidRPr="00FD663C">
        <w:rPr>
          <w:rStyle w:val="IDLChar"/>
          <w:i/>
        </w:rPr>
        <w:t>Bootstrap</w:t>
      </w:r>
      <w:r w:rsidRPr="00FD663C">
        <w:rPr>
          <w:i/>
        </w:rPr>
        <w:t xml:space="preserve"> by creating </w:t>
      </w:r>
      <w:r w:rsidRPr="00FD663C">
        <w:rPr>
          <w:rStyle w:val="IDLChar"/>
          <w:i/>
        </w:rPr>
        <w:t>Status</w:t>
      </w:r>
      <w:r w:rsidRPr="00FD663C">
        <w:rPr>
          <w:i/>
        </w:rPr>
        <w:t xml:space="preserve"> objects from factory instance methods on the corresponding Entity interfaces.</w:t>
      </w:r>
    </w:p>
    <w:p w:rsidR="00543669" w:rsidRPr="008E12F6" w:rsidRDefault="00543669" w:rsidP="00E71EDB">
      <w:pPr>
        <w:pStyle w:val="BodyText"/>
        <w:numPr>
          <w:ilvl w:val="0"/>
          <w:numId w:val="17"/>
        </w:numPr>
      </w:pPr>
      <w:r>
        <w:t xml:space="preserve">To create instances of built-in topic data types: </w:t>
      </w:r>
      <w:r w:rsidRPr="003F3DE8">
        <w:rPr>
          <w:rStyle w:val="IDLChar"/>
        </w:rPr>
        <w:t>ParticipantBuiltinTopicData</w:t>
      </w:r>
      <w:r>
        <w:t xml:space="preserve">, </w:t>
      </w:r>
      <w:r w:rsidRPr="003F3DE8">
        <w:rPr>
          <w:rStyle w:val="IDLChar"/>
        </w:rPr>
        <w:t>BuiltinTopicKey</w:t>
      </w:r>
      <w:r>
        <w:t>, etc.</w:t>
      </w:r>
      <w:r w:rsidRPr="003F3DE8">
        <w:rPr>
          <w:i/>
        </w:rPr>
        <w:t xml:space="preserve"> </w:t>
      </w:r>
      <w:r>
        <w:rPr>
          <w:i/>
        </w:rPr>
        <w:t>These occurrences will be hard to eliminate.</w:t>
      </w:r>
    </w:p>
    <w:p w:rsidR="00543669" w:rsidRPr="008E12F6" w:rsidRDefault="00543669" w:rsidP="00E71EDB">
      <w:pPr>
        <w:pStyle w:val="BodyText"/>
        <w:numPr>
          <w:ilvl w:val="0"/>
          <w:numId w:val="17"/>
        </w:numPr>
      </w:pPr>
      <w:r w:rsidRPr="008E12F6">
        <w:t xml:space="preserve">To </w:t>
      </w:r>
      <w:r>
        <w:t xml:space="preserve">access convenience sets of </w:t>
      </w:r>
      <w:r w:rsidRPr="008E12F6">
        <w:rPr>
          <w:rStyle w:val="IDLChar"/>
        </w:rPr>
        <w:t>Status</w:t>
      </w:r>
      <w:r>
        <w:t xml:space="preserve"> </w:t>
      </w:r>
      <w:r w:rsidRPr="008E12F6">
        <w:rPr>
          <w:rStyle w:val="IDLChar"/>
        </w:rPr>
        <w:t>Class</w:t>
      </w:r>
      <w:r>
        <w:t xml:space="preserve"> objects—the equivalent of </w:t>
      </w:r>
      <w:r w:rsidRPr="008E12F6">
        <w:rPr>
          <w:rStyle w:val="IDLChar"/>
        </w:rPr>
        <w:t>STATUS_MASK_ALL</w:t>
      </w:r>
      <w:r>
        <w:t xml:space="preserve"> and </w:t>
      </w:r>
      <w:r w:rsidRPr="008E12F6">
        <w:rPr>
          <w:rStyle w:val="IDLChar"/>
        </w:rPr>
        <w:t>STATUS_MASK_NONE</w:t>
      </w:r>
      <w:r>
        <w:t>. We could eliminate these occurrences by making these accessors instance methods.</w:t>
      </w:r>
    </w:p>
    <w:p w:rsidR="00543669" w:rsidRDefault="00543669" w:rsidP="0059157A">
      <w:pPr>
        <w:pStyle w:val="ParagraphHeading"/>
      </w:pPr>
      <w:r>
        <w:t>[Rick] Proposal</w:t>
      </w:r>
    </w:p>
    <w:p w:rsidR="00543669" w:rsidRDefault="00543669" w:rsidP="002344FB">
      <w:pPr>
        <w:pStyle w:val="BodyText"/>
      </w:pPr>
      <w:r>
        <w:t xml:space="preserve">The fact that this issue came up indicates that the rationale for the </w:t>
      </w:r>
      <w:r w:rsidRPr="000C6B0D">
        <w:rPr>
          <w:rStyle w:val="IDLChar"/>
        </w:rPr>
        <w:t>Bootstrap</w:t>
      </w:r>
      <w:r>
        <w:t xml:space="preserve"> class is not sufficiently clear. Add such an expanded rationale to the specification document. Furthermore, rename the class to </w:t>
      </w:r>
      <w:r w:rsidRPr="000C6B0D">
        <w:rPr>
          <w:rStyle w:val="IDLChar"/>
        </w:rPr>
        <w:t>ServiceEnvironment</w:t>
      </w:r>
      <w:r>
        <w:t xml:space="preserve"> to make its role clearer.</w:t>
      </w:r>
    </w:p>
    <w:p w:rsidR="00543669" w:rsidRPr="00B85605" w:rsidRDefault="00543669" w:rsidP="002344FB">
      <w:pPr>
        <w:pStyle w:val="BodyText"/>
      </w:pPr>
      <w:r>
        <w:t xml:space="preserve">In addition, the method signatures for </w:t>
      </w:r>
      <w:r w:rsidRPr="000C6B0D">
        <w:rPr>
          <w:rStyle w:val="IDLChar"/>
        </w:rPr>
        <w:t>Bootstrap.createInstance()</w:t>
      </w:r>
      <w:r>
        <w:t xml:space="preserve"> are incorrect for handling some OSGi deployment scenarios: it must be possible to supply the </w:t>
      </w:r>
      <w:r w:rsidRPr="000C6B0D">
        <w:rPr>
          <w:rStyle w:val="IDLChar"/>
        </w:rPr>
        <w:t>ClassLoader</w:t>
      </w:r>
      <w:r>
        <w:t xml:space="preserve"> to be used to load the implementation class in order for dependencies to be resolved properly. Fix these signatures at the same time.</w:t>
      </w:r>
    </w:p>
    <w:p w:rsidR="00543669" w:rsidRDefault="00543669" w:rsidP="0052269D">
      <w:pPr>
        <w:pStyle w:val="BodyText"/>
      </w:pPr>
      <w:r>
        <w:t>With respect to the code, see the following revisions, which address the code changes:</w:t>
      </w:r>
    </w:p>
    <w:p w:rsidR="00543669" w:rsidRDefault="00543669" w:rsidP="00900244">
      <w:pPr>
        <w:pStyle w:val="BodyText"/>
        <w:numPr>
          <w:ilvl w:val="0"/>
          <w:numId w:val="35"/>
        </w:numPr>
      </w:pPr>
      <w:r>
        <w:t xml:space="preserve">Revision #139: </w:t>
      </w:r>
      <w:hyperlink r:id="rId65" w:history="1">
        <w:r w:rsidRPr="00626FD0">
          <w:rPr>
            <w:rStyle w:val="Hyperlink"/>
          </w:rPr>
          <w:t>http://code.google.com/p/datadistrib4j/source/detail?r=139</w:t>
        </w:r>
      </w:hyperlink>
    </w:p>
    <w:p w:rsidR="00543669" w:rsidRDefault="00543669" w:rsidP="00900244">
      <w:pPr>
        <w:pStyle w:val="BodyText"/>
        <w:numPr>
          <w:ilvl w:val="0"/>
          <w:numId w:val="35"/>
        </w:numPr>
      </w:pPr>
      <w:r>
        <w:t xml:space="preserve">Revision #151: </w:t>
      </w:r>
      <w:hyperlink r:id="rId66" w:history="1">
        <w:r w:rsidRPr="00626FD0">
          <w:rPr>
            <w:rStyle w:val="Hyperlink"/>
          </w:rPr>
          <w:t>http://code.google.com/p/datadistrib4j/source/detail?r=151</w:t>
        </w:r>
      </w:hyperlink>
    </w:p>
    <w:p w:rsidR="00543669" w:rsidRDefault="00543669" w:rsidP="00900244">
      <w:pPr>
        <w:pStyle w:val="BodyText"/>
        <w:numPr>
          <w:ilvl w:val="0"/>
          <w:numId w:val="35"/>
        </w:numPr>
      </w:pPr>
      <w:r>
        <w:t xml:space="preserve">Revision #166: </w:t>
      </w:r>
      <w:hyperlink r:id="rId67" w:history="1">
        <w:r w:rsidRPr="00E96D2E">
          <w:rPr>
            <w:rStyle w:val="Hyperlink"/>
          </w:rPr>
          <w:t>http://code.google.com/p/datadistrib4j/source/detail?r=166</w:t>
        </w:r>
      </w:hyperlink>
    </w:p>
    <w:p w:rsidR="00543669" w:rsidRDefault="00543669" w:rsidP="009E15FD">
      <w:pPr>
        <w:pStyle w:val="BodyText"/>
      </w:pPr>
      <w:r>
        <w:t>In the specification document, replace all occurrences of “</w:t>
      </w:r>
      <w:r w:rsidRPr="00392F6A">
        <w:rPr>
          <w:rStyle w:val="IDLChar"/>
        </w:rPr>
        <w:t>getBootstrap</w:t>
      </w:r>
      <w:r>
        <w:t>” with “</w:t>
      </w:r>
      <w:r w:rsidRPr="00392F6A">
        <w:rPr>
          <w:rStyle w:val="IDLChar"/>
        </w:rPr>
        <w:t>getEnvironment</w:t>
      </w:r>
      <w:r>
        <w:t>” and “</w:t>
      </w:r>
      <w:r w:rsidRPr="00392F6A">
        <w:rPr>
          <w:rStyle w:val="IDLChar"/>
        </w:rPr>
        <w:t>Bootstrap</w:t>
      </w:r>
      <w:r>
        <w:t>” with “</w:t>
      </w:r>
      <w:r w:rsidRPr="00392F6A">
        <w:rPr>
          <w:rStyle w:val="IDLChar"/>
        </w:rPr>
        <w:t>ServiceEnvironment</w:t>
      </w:r>
      <w:r>
        <w:t>”. These occurrences are in these sections:</w:t>
      </w:r>
    </w:p>
    <w:p w:rsidR="00543669" w:rsidRDefault="00543669" w:rsidP="007F6823">
      <w:pPr>
        <w:pStyle w:val="BodyText"/>
        <w:numPr>
          <w:ilvl w:val="0"/>
          <w:numId w:val="32"/>
        </w:numPr>
      </w:pPr>
      <w:r>
        <w:t>7.1.4, “Concurrency and Reentrancy”</w:t>
      </w:r>
    </w:p>
    <w:p w:rsidR="00543669" w:rsidRDefault="00543669" w:rsidP="007F6823">
      <w:pPr>
        <w:pStyle w:val="BodyText"/>
        <w:numPr>
          <w:ilvl w:val="0"/>
          <w:numId w:val="32"/>
        </w:numPr>
      </w:pPr>
      <w:r>
        <w:t>7.2.1, “</w:t>
      </w:r>
      <w:r w:rsidRPr="00012C6C">
        <w:rPr>
          <w:rStyle w:val="IDLChar"/>
        </w:rPr>
        <w:t>ServiceEnvironment</w:t>
      </w:r>
      <w:r>
        <w:t xml:space="preserve"> Class” (previously “</w:t>
      </w:r>
      <w:r w:rsidRPr="00012C6C">
        <w:rPr>
          <w:rStyle w:val="IDLChar"/>
        </w:rPr>
        <w:t>Bootstrap</w:t>
      </w:r>
      <w:r>
        <w:t xml:space="preserve"> Class”)</w:t>
      </w:r>
    </w:p>
    <w:p w:rsidR="00543669" w:rsidRDefault="00543669" w:rsidP="007F6823">
      <w:pPr>
        <w:pStyle w:val="BodyText"/>
        <w:numPr>
          <w:ilvl w:val="0"/>
          <w:numId w:val="32"/>
        </w:numPr>
      </w:pPr>
      <w:r>
        <w:t>7.3.1, “</w:t>
      </w:r>
      <w:r w:rsidRPr="005574B5">
        <w:rPr>
          <w:rStyle w:val="IDLChar"/>
        </w:rPr>
        <w:t>DomainParticipantFactory</w:t>
      </w:r>
      <w:r>
        <w:t xml:space="preserve"> Interface”</w:t>
      </w:r>
    </w:p>
    <w:p w:rsidR="00543669" w:rsidRDefault="00543669" w:rsidP="007F6823">
      <w:pPr>
        <w:pStyle w:val="BodyText"/>
        <w:numPr>
          <w:ilvl w:val="0"/>
          <w:numId w:val="32"/>
        </w:numPr>
      </w:pPr>
      <w:r>
        <w:t>7.7.1.1, “</w:t>
      </w:r>
      <w:r w:rsidRPr="000F76F7">
        <w:rPr>
          <w:rStyle w:val="IDLChar"/>
        </w:rPr>
        <w:t>DynamicTypeFactory</w:t>
      </w:r>
      <w:r>
        <w:t xml:space="preserve"> Interface”</w:t>
      </w:r>
    </w:p>
    <w:p w:rsidR="00543669" w:rsidRDefault="00543669" w:rsidP="004C636C">
      <w:pPr>
        <w:pStyle w:val="BodyText"/>
      </w:pPr>
      <w:r>
        <w:t>At the end of section 7.2.1, “</w:t>
      </w:r>
      <w:r w:rsidRPr="00012C6C">
        <w:rPr>
          <w:rStyle w:val="IDLChar"/>
        </w:rPr>
        <w:t>ServiceEnvironment</w:t>
      </w:r>
      <w:r>
        <w:t xml:space="preserve"> Class” (previously “</w:t>
      </w:r>
      <w:r w:rsidRPr="00012C6C">
        <w:rPr>
          <w:rStyle w:val="IDLChar"/>
        </w:rPr>
        <w:t>Bootstrap</w:t>
      </w:r>
      <w:r>
        <w:t xml:space="preserve"> Class”), add the following paragraphs:</w:t>
      </w:r>
    </w:p>
    <w:p w:rsidR="00543669" w:rsidRPr="004C636C" w:rsidRDefault="00543669" w:rsidP="004C636C">
      <w:pPr>
        <w:pStyle w:val="BlockText"/>
        <w:rPr>
          <w:b/>
        </w:rPr>
      </w:pPr>
      <w:r w:rsidRPr="004C636C">
        <w:rPr>
          <w:b/>
        </w:rPr>
        <w:t>Design Rationale (non-normative)</w:t>
      </w:r>
    </w:p>
    <w:p w:rsidR="00543669" w:rsidRDefault="00543669" w:rsidP="004C636C">
      <w:pPr>
        <w:pStyle w:val="BlockText"/>
      </w:pPr>
      <w:r>
        <w:t>This class is designed to avoid the brittle mixing of concrete implementation with abstract specification that would occur if either the specification mandated implementation or if vendors re-implemented different classes with the “same” names. In addition, it is designed to enable the following deployment scenarios:</w:t>
      </w:r>
    </w:p>
    <w:p w:rsidR="00543669" w:rsidRDefault="00543669" w:rsidP="004C636C">
      <w:pPr>
        <w:pStyle w:val="BlockText"/>
        <w:numPr>
          <w:ilvl w:val="0"/>
          <w:numId w:val="33"/>
        </w:numPr>
      </w:pPr>
      <w:r w:rsidRPr="004C636C">
        <w:rPr>
          <w:i/>
        </w:rPr>
        <w:t>Standalone deployment of a single application using one or more DDS implementations</w:t>
      </w:r>
      <w:r>
        <w:t>. (The expected use case for multiple implementations is a DDS-to-DDS bridge.)</w:t>
      </w:r>
    </w:p>
    <w:p w:rsidR="00543669" w:rsidRDefault="00543669" w:rsidP="004C636C">
      <w:pPr>
        <w:pStyle w:val="BlockText"/>
        <w:numPr>
          <w:ilvl w:val="0"/>
          <w:numId w:val="33"/>
        </w:numPr>
      </w:pPr>
      <w:r w:rsidRPr="004C636C">
        <w:rPr>
          <w:i/>
        </w:rPr>
        <w:t>Deployment within a Java EE or OSGi container, which may host multiple independent applications</w:t>
      </w:r>
      <w:r>
        <w:t>. More than one of application may use DDS internally, unknown to other applications. Each of these should be able to declare, “I depend on DDS” and allow the platform’s administrator to inject the implementation.</w:t>
      </w:r>
    </w:p>
    <w:p w:rsidR="00543669" w:rsidRDefault="00543669" w:rsidP="004C636C">
      <w:pPr>
        <w:pStyle w:val="BlockText"/>
      </w:pPr>
      <w:r>
        <w:t>The requirements above preclude a DDS vendor from reimplementing any OMG-provided type, and they preclude OMG-provided types from keeping any static or thread-local state.</w:t>
      </w:r>
    </w:p>
    <w:p w:rsidR="00543669" w:rsidRDefault="00543669" w:rsidP="00B7141E">
      <w:pPr>
        <w:pStyle w:val="OMGResolution"/>
      </w:pPr>
      <w:r>
        <w:t>Resolution:</w:t>
      </w:r>
    </w:p>
    <w:p w:rsidR="00543669" w:rsidRPr="00B7141E" w:rsidRDefault="00543669" w:rsidP="00B7141E">
      <w:pPr>
        <w:pStyle w:val="BodyText"/>
      </w:pPr>
      <w:r>
        <w:t>The task force feels that this issue requires further discussion before it can be resolved. (It was filed after the comment deadline.) It is therefore deferred.</w:t>
      </w:r>
    </w:p>
    <w:p w:rsidR="00543669" w:rsidRDefault="00543669" w:rsidP="00C271F1">
      <w:pPr>
        <w:pStyle w:val="OMGDisposition"/>
      </w:pPr>
      <w:r w:rsidRPr="00FB1A1D">
        <w:t>Disposition</w:t>
      </w:r>
      <w:r>
        <w:t>:</w:t>
      </w:r>
      <w:r>
        <w:tab/>
        <w:t>Deferred</w:t>
      </w:r>
    </w:p>
    <w:p w:rsidR="00CE739B" w:rsidRPr="00DD13AE" w:rsidRDefault="00CE739B" w:rsidP="00DD13AE">
      <w:pPr>
        <w:pStyle w:val="OMGIssueNO"/>
      </w:pPr>
      <w:bookmarkStart w:id="51" w:name="_Toc182365154"/>
      <w:r w:rsidRPr="00DD13AE">
        <w:t>OMG Issue No: 16535</w:t>
      </w:r>
      <w:bookmarkEnd w:id="51"/>
      <w:r w:rsidRPr="00DD13AE">
        <w:t xml:space="preserve"> </w:t>
      </w:r>
    </w:p>
    <w:p w:rsidR="00CE739B" w:rsidRDefault="00CE739B" w:rsidP="004A154A">
      <w:pPr>
        <w:pStyle w:val="OMGTitle"/>
      </w:pPr>
      <w:bookmarkStart w:id="52" w:name="_Toc182365155"/>
      <w:r w:rsidRPr="00FB1A1D">
        <w:t>Title</w:t>
      </w:r>
      <w:r>
        <w:t>:</w:t>
      </w:r>
      <w:r>
        <w:tab/>
      </w:r>
      <w:r w:rsidRPr="00E70344">
        <w:t>Large Number of Spurious Import</w:t>
      </w:r>
      <w:bookmarkEnd w:id="52"/>
    </w:p>
    <w:p w:rsidR="00CE739B" w:rsidRDefault="00CE739B" w:rsidP="00D45BAD">
      <w:pPr>
        <w:pStyle w:val="OMGSource"/>
      </w:pPr>
      <w:r w:rsidRPr="00FB1A1D">
        <w:t>Source</w:t>
      </w:r>
      <w:r>
        <w:t>:</w:t>
      </w:r>
    </w:p>
    <w:p w:rsidR="00CE739B" w:rsidRDefault="00CE739B" w:rsidP="00E70344">
      <w:pPr>
        <w:pStyle w:val="BodyText"/>
      </w:pPr>
      <w:r>
        <w:t xml:space="preserve">PrismTech (Angelo Corsaro, </w:t>
      </w:r>
      <w:hyperlink r:id="rId68" w:history="1">
        <w:r>
          <w:rPr>
            <w:rStyle w:val="Hyperlink"/>
          </w:rPr>
          <w:t>angelo@icorsaro.net</w:t>
        </w:r>
      </w:hyperlink>
      <w:r>
        <w:t>)</w:t>
      </w:r>
    </w:p>
    <w:p w:rsidR="00CE739B" w:rsidRDefault="00CE739B" w:rsidP="00D45BAD">
      <w:pPr>
        <w:pStyle w:val="BodyText"/>
        <w:rPr>
          <w:b/>
        </w:rPr>
      </w:pPr>
      <w:r>
        <w:rPr>
          <w:b/>
        </w:rPr>
        <w:t>Nature</w:t>
      </w:r>
      <w:r w:rsidRPr="002753C0">
        <w:rPr>
          <w:b/>
        </w:rPr>
        <w:t>:</w:t>
      </w:r>
      <w:r>
        <w:t xml:space="preserve"> </w:t>
      </w:r>
      <w:r w:rsidRPr="00E70344">
        <w:t>Useless Dependency</w:t>
      </w:r>
      <w:r w:rsidRPr="002753C0">
        <w:rPr>
          <w:b/>
        </w:rPr>
        <w:t xml:space="preserve"> </w:t>
      </w:r>
    </w:p>
    <w:p w:rsidR="00CE739B" w:rsidRPr="007436A1" w:rsidRDefault="00CE739B" w:rsidP="00D45BAD">
      <w:pPr>
        <w:pStyle w:val="BodyText"/>
      </w:pPr>
      <w:r w:rsidRPr="002753C0">
        <w:rPr>
          <w:b/>
        </w:rPr>
        <w:t>Severity:</w:t>
      </w:r>
      <w:r>
        <w:t xml:space="preserve"> Minor</w:t>
      </w:r>
    </w:p>
    <w:p w:rsidR="00CE739B" w:rsidRDefault="00CE739B" w:rsidP="00D45BAD">
      <w:pPr>
        <w:pStyle w:val="OMGSummary"/>
      </w:pPr>
      <w:r>
        <w:t>Summary:</w:t>
      </w:r>
    </w:p>
    <w:p w:rsidR="00CE739B" w:rsidRPr="00D72D54" w:rsidRDefault="00CE739B" w:rsidP="00E70344">
      <w:pPr>
        <w:widowControl w:val="0"/>
        <w:autoSpaceDE w:val="0"/>
        <w:autoSpaceDN w:val="0"/>
        <w:adjustRightInd w:val="0"/>
        <w:rPr>
          <w:rStyle w:val="BodyTextChar"/>
          <w:b/>
        </w:rPr>
      </w:pPr>
      <w:r w:rsidRPr="00D72D54">
        <w:rPr>
          <w:rStyle w:val="BodyTextChar"/>
        </w:rPr>
        <w:t>The DDS-PSM-Java makes use of import as a way to take care of the @link directive on JavaDoc. This is not a good practice and it is better to use the fully qualified type name on the @link JavaDoc directive</w:t>
      </w:r>
    </w:p>
    <w:p w:rsidR="00CE739B" w:rsidRDefault="00CE739B" w:rsidP="004978BD">
      <w:pPr>
        <w:pStyle w:val="OMGResolution"/>
      </w:pPr>
      <w:r>
        <w:t>Discussion:</w:t>
      </w:r>
    </w:p>
    <w:p w:rsidR="00CE739B" w:rsidRPr="004978BD" w:rsidRDefault="00CE739B" w:rsidP="004978BD">
      <w:pPr>
        <w:pStyle w:val="BodyText"/>
      </w:pPr>
      <w:r>
        <w:t xml:space="preserve">See revision #132: </w:t>
      </w:r>
      <w:hyperlink r:id="rId69" w:history="1">
        <w:r w:rsidRPr="000E5BFB">
          <w:rPr>
            <w:rStyle w:val="Hyperlink"/>
          </w:rPr>
          <w:t>http://code.google.com/p/datadistrib4j/source/detail?r=132</w:t>
        </w:r>
      </w:hyperlink>
      <w:r>
        <w:t>. (This revision does not resolve this issue. It addresses only the JavaDoc package files.)</w:t>
      </w:r>
    </w:p>
    <w:p w:rsidR="00CE739B" w:rsidRDefault="00CE739B" w:rsidP="00D45BAD">
      <w:pPr>
        <w:pStyle w:val="OMGResolution"/>
      </w:pPr>
      <w:r>
        <w:t>Resolution:</w:t>
      </w:r>
    </w:p>
    <w:p w:rsidR="00CE739B" w:rsidRPr="004978BD" w:rsidRDefault="00CE739B" w:rsidP="004978BD">
      <w:pPr>
        <w:pStyle w:val="BodyText"/>
      </w:pPr>
      <w:r w:rsidRPr="004978BD">
        <w:t xml:space="preserve">Eventually, use fully qualified types on the </w:t>
      </w:r>
      <w:r w:rsidRPr="004978BD">
        <w:rPr>
          <w:rStyle w:val="IDLChar"/>
        </w:rPr>
        <w:t>@link</w:t>
      </w:r>
      <w:r w:rsidRPr="004978BD">
        <w:t xml:space="preserve"> directives, removing any subsequently unnecessary </w:t>
      </w:r>
      <w:r w:rsidRPr="004978BD">
        <w:rPr>
          <w:rStyle w:val="IDLChar"/>
        </w:rPr>
        <w:t>import</w:t>
      </w:r>
      <w:r w:rsidRPr="004978BD">
        <w:t xml:space="preserve"> statements.</w:t>
      </w:r>
    </w:p>
    <w:p w:rsidR="00CE739B" w:rsidRPr="004978BD" w:rsidRDefault="00CE739B" w:rsidP="004978BD">
      <w:pPr>
        <w:pStyle w:val="BodyText"/>
        <w:rPr>
          <w:b/>
        </w:rPr>
      </w:pPr>
      <w:r w:rsidRPr="004978BD">
        <w:t xml:space="preserve">However, </w:t>
      </w:r>
      <w:r>
        <w:t>this issue, which was filed after the comment deadline, does not impact the correctness, performance, compatibility, or user experience of the specification. Therefore, while there is a minor issue of “cleanliness”, resolving it is not a priority. Therefore, this issue is deferred.</w:t>
      </w:r>
    </w:p>
    <w:p w:rsidR="00CE739B" w:rsidRDefault="00CE739B" w:rsidP="00D45BAD">
      <w:pPr>
        <w:pStyle w:val="OMGDisposition"/>
      </w:pPr>
      <w:r w:rsidRPr="00FB1A1D">
        <w:t>Disposition</w:t>
      </w:r>
      <w:r>
        <w:t>:</w:t>
      </w:r>
      <w:r>
        <w:tab/>
        <w:t>Deferred</w:t>
      </w:r>
    </w:p>
    <w:p w:rsidR="00602A90" w:rsidRPr="0065169C" w:rsidRDefault="00602A90" w:rsidP="0065169C">
      <w:pPr>
        <w:pStyle w:val="OMGIssueNO"/>
      </w:pPr>
      <w:bookmarkStart w:id="53" w:name="_Toc182365156"/>
      <w:r w:rsidRPr="0065169C">
        <w:t>OMG Issue No: 16536</w:t>
      </w:r>
      <w:bookmarkEnd w:id="53"/>
      <w:r w:rsidRPr="0065169C">
        <w:t xml:space="preserve"> </w:t>
      </w:r>
    </w:p>
    <w:p w:rsidR="00602A90" w:rsidRDefault="00602A90" w:rsidP="004A154A">
      <w:pPr>
        <w:pStyle w:val="OMGTitle"/>
      </w:pPr>
      <w:bookmarkStart w:id="54" w:name="_Toc182365157"/>
      <w:r w:rsidRPr="00FB1A1D">
        <w:t>Title</w:t>
      </w:r>
      <w:r>
        <w:t>:</w:t>
      </w:r>
      <w:r>
        <w:tab/>
      </w:r>
      <w:r w:rsidRPr="00E70344">
        <w:t>QoS DSL Needed</w:t>
      </w:r>
      <w:bookmarkEnd w:id="54"/>
    </w:p>
    <w:p w:rsidR="00602A90" w:rsidRDefault="00602A90" w:rsidP="00D45BAD">
      <w:pPr>
        <w:pStyle w:val="OMGSource"/>
      </w:pPr>
      <w:r w:rsidRPr="00FB1A1D">
        <w:t>Source</w:t>
      </w:r>
      <w:r>
        <w:t>:</w:t>
      </w:r>
    </w:p>
    <w:p w:rsidR="00602A90" w:rsidRDefault="00602A90" w:rsidP="00E70344">
      <w:pPr>
        <w:pStyle w:val="BodyText"/>
      </w:pPr>
      <w:r>
        <w:t xml:space="preserve">PrismTech (Angelo Corsaro, </w:t>
      </w:r>
      <w:hyperlink r:id="rId70" w:history="1">
        <w:r>
          <w:rPr>
            <w:rStyle w:val="Hyperlink"/>
          </w:rPr>
          <w:t>angelo@icorsaro.net</w:t>
        </w:r>
      </w:hyperlink>
      <w:r>
        <w:t>)</w:t>
      </w:r>
    </w:p>
    <w:p w:rsidR="00602A90" w:rsidRDefault="00602A90" w:rsidP="00D45BAD">
      <w:pPr>
        <w:pStyle w:val="BodyText"/>
        <w:rPr>
          <w:b/>
        </w:rPr>
      </w:pPr>
      <w:r>
        <w:rPr>
          <w:b/>
        </w:rPr>
        <w:t>Nature</w:t>
      </w:r>
      <w:r w:rsidRPr="002753C0">
        <w:rPr>
          <w:b/>
        </w:rPr>
        <w:t>:</w:t>
      </w:r>
      <w:r>
        <w:t xml:space="preserve"> </w:t>
      </w:r>
      <w:r w:rsidRPr="00E70344">
        <w:t>Architectural</w:t>
      </w:r>
      <w:r w:rsidRPr="002753C0">
        <w:rPr>
          <w:b/>
        </w:rPr>
        <w:t xml:space="preserve"> </w:t>
      </w:r>
    </w:p>
    <w:p w:rsidR="00602A90" w:rsidRPr="007436A1" w:rsidRDefault="00602A90" w:rsidP="00D45BAD">
      <w:pPr>
        <w:pStyle w:val="BodyText"/>
      </w:pPr>
      <w:r w:rsidRPr="002753C0">
        <w:rPr>
          <w:b/>
        </w:rPr>
        <w:t>Severity:</w:t>
      </w:r>
      <w:r>
        <w:t xml:space="preserve"> Major</w:t>
      </w:r>
    </w:p>
    <w:p w:rsidR="00602A90" w:rsidRDefault="00602A90" w:rsidP="00D45BAD">
      <w:pPr>
        <w:pStyle w:val="OMGSummary"/>
      </w:pPr>
      <w:r>
        <w:t>Summary:</w:t>
      </w:r>
    </w:p>
    <w:p w:rsidR="00602A90" w:rsidRPr="00E70344" w:rsidRDefault="00602A90" w:rsidP="00E70344">
      <w:pPr>
        <w:pStyle w:val="BodyText"/>
      </w:pPr>
      <w:r w:rsidRPr="00E70344">
        <w:t xml:space="preserve">The absence of a DSL for facilitating the correct creation of QoS (in QoS classes such as: </w:t>
      </w:r>
      <w:r w:rsidRPr="0065169C">
        <w:rPr>
          <w:rStyle w:val="IDLChar"/>
        </w:rPr>
        <w:t>TopicQos</w:t>
      </w:r>
      <w:r w:rsidRPr="00E70344">
        <w:t xml:space="preserve">, </w:t>
      </w:r>
      <w:r w:rsidRPr="0065169C">
        <w:rPr>
          <w:rStyle w:val="IDLChar"/>
        </w:rPr>
        <w:t>DataWriterQos</w:t>
      </w:r>
      <w:r w:rsidRPr="00E70344">
        <w:t xml:space="preserve">, etc.) in the </w:t>
      </w:r>
      <w:r>
        <w:t>DDS-PSM-Java</w:t>
      </w:r>
      <w:r w:rsidRPr="00E70344">
        <w:t xml:space="preserve"> not only makes QoS manipulation cumbersome, but it also introduces potential for errors. </w:t>
      </w:r>
    </w:p>
    <w:p w:rsidR="00602A90" w:rsidRDefault="00602A90" w:rsidP="00343C98">
      <w:pPr>
        <w:pStyle w:val="OMGResolution"/>
      </w:pPr>
      <w:r>
        <w:t>Discussion:</w:t>
      </w:r>
    </w:p>
    <w:p w:rsidR="00602A90" w:rsidRPr="00E70344" w:rsidRDefault="00602A90" w:rsidP="00E70344">
      <w:pPr>
        <w:pStyle w:val="BodyText"/>
      </w:pPr>
      <w:r>
        <w:t>[Angelo] Proposal: D</w:t>
      </w:r>
      <w:r w:rsidRPr="00E70344">
        <w:t xml:space="preserve">efine a QoS DSL for the </w:t>
      </w:r>
      <w:r>
        <w:t>DDS-PSM-Java,</w:t>
      </w:r>
      <w:r w:rsidRPr="00E70344">
        <w:t xml:space="preserve"> which might look like this:</w:t>
      </w:r>
    </w:p>
    <w:p w:rsidR="00602A90" w:rsidRPr="00E70344" w:rsidRDefault="00602A90" w:rsidP="008A3395">
      <w:pPr>
        <w:pStyle w:val="IDL"/>
      </w:pPr>
      <w:r w:rsidRPr="00E70344">
        <w:t>    TopicQos topicQos =</w:t>
      </w:r>
    </w:p>
    <w:p w:rsidR="00602A90" w:rsidRDefault="00602A90" w:rsidP="008A3395">
      <w:pPr>
        <w:pStyle w:val="IDL"/>
      </w:pPr>
      <w:r w:rsidRPr="00E70344">
        <w:t>        (new TopicQos())</w:t>
      </w:r>
    </w:p>
    <w:p w:rsidR="00602A90" w:rsidRPr="00E70344" w:rsidRDefault="00602A90" w:rsidP="008A3395">
      <w:pPr>
        <w:pStyle w:val="IDL"/>
      </w:pPr>
      <w:r w:rsidRPr="00E70344">
        <w:t>            .with(Reliability.Reliable(), Durability.Transient());</w:t>
      </w:r>
    </w:p>
    <w:p w:rsidR="00602A90" w:rsidRPr="00E70344" w:rsidRDefault="00602A90" w:rsidP="00E70344">
      <w:pPr>
        <w:pStyle w:val="BodyText"/>
      </w:pPr>
      <w:r w:rsidRPr="00E70344">
        <w:t>    This is also legal:</w:t>
      </w:r>
    </w:p>
    <w:p w:rsidR="00602A90" w:rsidRPr="00E70344" w:rsidRDefault="00602A90" w:rsidP="008A3395">
      <w:pPr>
        <w:pStyle w:val="IDL"/>
      </w:pPr>
      <w:r w:rsidRPr="00E70344">
        <w:t>    TopicQos topicQos =</w:t>
      </w:r>
    </w:p>
    <w:p w:rsidR="00602A90" w:rsidRPr="00E70344" w:rsidRDefault="00602A90" w:rsidP="008A3395">
      <w:pPr>
        <w:pStyle w:val="IDL"/>
      </w:pPr>
      <w:r w:rsidRPr="00E70344">
        <w:t>        (new TopicQos())</w:t>
      </w:r>
    </w:p>
    <w:p w:rsidR="00602A90" w:rsidRPr="00E70344" w:rsidRDefault="00602A90" w:rsidP="008A3395">
      <w:pPr>
        <w:pStyle w:val="IDL"/>
      </w:pPr>
      <w:r w:rsidRPr="00E70344">
        <w:t>            .with(Reliability.Reliable())</w:t>
      </w:r>
    </w:p>
    <w:p w:rsidR="00602A90" w:rsidRPr="00E70344" w:rsidRDefault="00602A90" w:rsidP="008A3395">
      <w:pPr>
        <w:pStyle w:val="IDL"/>
      </w:pPr>
      <w:r w:rsidRPr="00E70344">
        <w:t>            .with(Durability.Transient());</w:t>
      </w:r>
    </w:p>
    <w:p w:rsidR="00602A90" w:rsidRDefault="00602A90" w:rsidP="007576F8">
      <w:pPr>
        <w:pStyle w:val="OMGResolution"/>
      </w:pPr>
      <w:r>
        <w:t>Resolution:</w:t>
      </w:r>
    </w:p>
    <w:p w:rsidR="00602A90" w:rsidRPr="007576F8" w:rsidRDefault="00602A90" w:rsidP="007576F8">
      <w:pPr>
        <w:pStyle w:val="BodyText"/>
      </w:pPr>
      <w:r>
        <w:t>Defer this issue. It was filed after the comment deadline, and its resolution will be coupled to those of issues #15966 and #16529. Because of this complexity and the short time available, it is not possible to resolve it effectively at this time.</w:t>
      </w:r>
    </w:p>
    <w:p w:rsidR="00602A90" w:rsidRDefault="00602A90" w:rsidP="00D45BAD">
      <w:pPr>
        <w:pStyle w:val="OMGDisposition"/>
      </w:pPr>
      <w:r w:rsidRPr="00FB1A1D">
        <w:t>Disposition</w:t>
      </w:r>
      <w:r>
        <w:t>:</w:t>
      </w:r>
      <w:r>
        <w:tab/>
        <w:t>Deferred</w:t>
      </w:r>
    </w:p>
    <w:p w:rsidR="00816DE4" w:rsidRDefault="00816DE4" w:rsidP="004D71A2">
      <w:pPr>
        <w:pStyle w:val="OMGIssueNO"/>
      </w:pPr>
      <w:bookmarkStart w:id="55" w:name="_Toc182365158"/>
      <w:r>
        <w:t xml:space="preserve">OMG Issue No: </w:t>
      </w:r>
      <w:r w:rsidRPr="004D71A2">
        <w:t>16587</w:t>
      </w:r>
      <w:bookmarkEnd w:id="55"/>
    </w:p>
    <w:p w:rsidR="00816DE4" w:rsidRPr="001361AB" w:rsidRDefault="00816DE4" w:rsidP="004D71A2">
      <w:pPr>
        <w:pStyle w:val="OMGTitle"/>
      </w:pPr>
      <w:bookmarkStart w:id="56" w:name="_Toc182365159"/>
      <w:r w:rsidRPr="00FB1A1D">
        <w:t>Title</w:t>
      </w:r>
      <w:r>
        <w:t>:</w:t>
      </w:r>
      <w:r>
        <w:tab/>
      </w:r>
      <w:r w:rsidRPr="004D71A2">
        <w:t>API Should Avoid Side-Effects, e.g. Remove Bucket Accessors</w:t>
      </w:r>
      <w:bookmarkEnd w:id="56"/>
    </w:p>
    <w:p w:rsidR="00816DE4" w:rsidRDefault="00816DE4" w:rsidP="004D71A2">
      <w:pPr>
        <w:pStyle w:val="OMGSource"/>
      </w:pPr>
      <w:r w:rsidRPr="00FB1A1D">
        <w:t>Source</w:t>
      </w:r>
      <w:r>
        <w:t>:</w:t>
      </w:r>
    </w:p>
    <w:p w:rsidR="00816DE4" w:rsidRDefault="00816DE4" w:rsidP="004D71A2">
      <w:pPr>
        <w:pStyle w:val="BodyText"/>
      </w:pPr>
      <w:r>
        <w:t xml:space="preserve">PrismTech (Angelo Corsaro, </w:t>
      </w:r>
      <w:hyperlink r:id="rId71" w:history="1">
        <w:r>
          <w:rPr>
            <w:rStyle w:val="Hyperlink"/>
          </w:rPr>
          <w:t>angelo@icorsaro.net</w:t>
        </w:r>
      </w:hyperlink>
      <w:r>
        <w:t>)</w:t>
      </w:r>
    </w:p>
    <w:p w:rsidR="00816DE4" w:rsidRPr="007436A1" w:rsidRDefault="00816DE4" w:rsidP="004D71A2">
      <w:pPr>
        <w:pStyle w:val="BodyText"/>
      </w:pPr>
      <w:r>
        <w:rPr>
          <w:b/>
        </w:rPr>
        <w:t>Nature</w:t>
      </w:r>
      <w:r w:rsidRPr="002753C0">
        <w:rPr>
          <w:b/>
        </w:rPr>
        <w:t>:</w:t>
      </w:r>
      <w:r w:rsidRPr="00E255A7">
        <w:t xml:space="preserve"> Architectural</w:t>
      </w:r>
    </w:p>
    <w:p w:rsidR="00816DE4" w:rsidRPr="007436A1" w:rsidRDefault="00816DE4" w:rsidP="004D71A2">
      <w:pPr>
        <w:pStyle w:val="BodyText"/>
      </w:pPr>
      <w:r w:rsidRPr="002753C0">
        <w:rPr>
          <w:b/>
        </w:rPr>
        <w:t>Severity:</w:t>
      </w:r>
      <w:r w:rsidRPr="00E255A7">
        <w:t xml:space="preserve"> Major</w:t>
      </w:r>
    </w:p>
    <w:p w:rsidR="00816DE4" w:rsidRDefault="00816DE4" w:rsidP="004D71A2">
      <w:pPr>
        <w:pStyle w:val="OMGSummary"/>
      </w:pPr>
      <w:r>
        <w:t>Summary:</w:t>
      </w:r>
    </w:p>
    <w:p w:rsidR="00816DE4" w:rsidRDefault="00816DE4" w:rsidP="00AA3C33">
      <w:pPr>
        <w:pStyle w:val="BodyText"/>
      </w:pPr>
      <w:r>
        <w:t>The DDS-PSM-Java provides bucket accessors that “return” an object by “filling in” a method parameter.</w:t>
      </w:r>
    </w:p>
    <w:p w:rsidR="00816DE4" w:rsidRDefault="00816DE4" w:rsidP="00AA3C33">
      <w:pPr>
        <w:pStyle w:val="BodyText"/>
      </w:pPr>
      <w:r>
        <w:t xml:space="preserve">As an example, for a property </w:t>
      </w:r>
      <w:r w:rsidRPr="0070310F">
        <w:rPr>
          <w:rStyle w:val="IDLChar"/>
        </w:rPr>
        <w:t>Foo</w:t>
      </w:r>
      <w:r>
        <w:t xml:space="preserve"> there would be a method:</w:t>
      </w:r>
    </w:p>
    <w:p w:rsidR="00816DE4" w:rsidRDefault="00816DE4" w:rsidP="00AA3C33">
      <w:pPr>
        <w:pStyle w:val="IDL"/>
      </w:pPr>
      <w:r>
        <w:t>Foo f = // some foo</w:t>
      </w:r>
    </w:p>
    <w:p w:rsidR="00816DE4" w:rsidRDefault="00816DE4" w:rsidP="00AA3C33">
      <w:pPr>
        <w:pStyle w:val="IDL"/>
      </w:pPr>
      <w:r>
        <w:t>x.getFoo(f)</w:t>
      </w:r>
    </w:p>
    <w:p w:rsidR="00816DE4" w:rsidRPr="00D45BAD" w:rsidRDefault="00816DE4" w:rsidP="00AA3C33">
      <w:pPr>
        <w:pStyle w:val="BodyText"/>
      </w:pPr>
      <w:r>
        <w:t xml:space="preserve">The rationale for this API is to avoid a defensive copy of </w:t>
      </w:r>
      <w:r w:rsidRPr="0070310F">
        <w:rPr>
          <w:rStyle w:val="IDLChar"/>
        </w:rPr>
        <w:t>Foo</w:t>
      </w:r>
      <w:r>
        <w:t xml:space="preserve"> each time it is accessed. However the cost of this “optimization” is an API that has side effects everywhere, with all the nasty implications of side effects.</w:t>
      </w:r>
    </w:p>
    <w:p w:rsidR="00816DE4" w:rsidRDefault="00816DE4" w:rsidP="004D71A2">
      <w:pPr>
        <w:pStyle w:val="OMGResolution"/>
      </w:pPr>
      <w:r>
        <w:t>Discussion:</w:t>
      </w:r>
    </w:p>
    <w:p w:rsidR="00816DE4" w:rsidRPr="00157072" w:rsidRDefault="00816DE4" w:rsidP="00157072">
      <w:pPr>
        <w:pStyle w:val="BodyText"/>
      </w:pPr>
      <w:r>
        <w:t xml:space="preserve">[Angelo] Proposal: </w:t>
      </w:r>
      <w:r w:rsidRPr="00157072">
        <w:t>The solution suggested to avoid bucket accessors and thus side effects is to rely as much as possible on immutable objects (e.g. true value types). This ensures that (1) defensive copies are unnecessary since the attribute returned is immutable, and (2) new objects are created when new values are required.</w:t>
      </w:r>
    </w:p>
    <w:p w:rsidR="00816DE4" w:rsidRPr="00157072" w:rsidRDefault="00816DE4" w:rsidP="00157072">
      <w:pPr>
        <w:pStyle w:val="BodyText"/>
      </w:pPr>
      <w:r w:rsidRPr="00157072">
        <w:t xml:space="preserve">If properly designed (as shown on an issue posted on QoS and Policies) this approach not only leads to a simpler and safer API, but it also leads to actually save memory in most </w:t>
      </w:r>
      <w:r>
        <w:t>of the cases.</w:t>
      </w:r>
    </w:p>
    <w:p w:rsidR="00816DE4" w:rsidRDefault="00816DE4" w:rsidP="00157072">
      <w:pPr>
        <w:pStyle w:val="BodyText"/>
      </w:pPr>
      <w:r w:rsidRPr="00157072">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816DE4" w:rsidRPr="00157072" w:rsidRDefault="00816DE4" w:rsidP="00157072">
      <w:pPr>
        <w:pStyle w:val="BodyText"/>
      </w:pPr>
      <w:r>
        <w:t xml:space="preserve">[Rick] The other place there is a high cost of new allocations in on the critical </w:t>
      </w:r>
      <w:r w:rsidRPr="006F55AA">
        <w:rPr>
          <w:rStyle w:val="IDLChar"/>
        </w:rPr>
        <w:t>read</w:t>
      </w:r>
      <w:r>
        <w:t>/</w:t>
      </w:r>
      <w:r w:rsidRPr="006F55AA">
        <w:rPr>
          <w:rStyle w:val="IDLChar"/>
        </w:rPr>
        <w:t>take</w:t>
      </w:r>
      <w:r>
        <w:t xml:space="preserve"> and </w:t>
      </w:r>
      <w:r w:rsidRPr="006F55AA">
        <w:rPr>
          <w:rStyle w:val="IDLChar"/>
        </w:rPr>
        <w:t>write</w:t>
      </w:r>
      <w:r>
        <w:t xml:space="preserve"> paths. I agree that the number of occurrences of this pattern can be reduced. But due to the complexity of choosing which ones to change, and the late submission date of this issue, I recommend deferring it.</w:t>
      </w:r>
    </w:p>
    <w:p w:rsidR="00816DE4" w:rsidRDefault="00816DE4" w:rsidP="002E66DB">
      <w:pPr>
        <w:pStyle w:val="OMGResolution"/>
      </w:pPr>
      <w:r>
        <w:t>Resolution:</w:t>
      </w:r>
    </w:p>
    <w:p w:rsidR="00816DE4" w:rsidRPr="002E66DB" w:rsidRDefault="00816DE4" w:rsidP="002E66DB">
      <w:pPr>
        <w:pStyle w:val="BodyText"/>
      </w:pPr>
      <w:r>
        <w:t>Defer this issue. It was submitted after the comment deadline.</w:t>
      </w:r>
    </w:p>
    <w:p w:rsidR="00816DE4" w:rsidRDefault="00816DE4" w:rsidP="004D71A2">
      <w:pPr>
        <w:pStyle w:val="OMGDisposition"/>
      </w:pPr>
      <w:r w:rsidRPr="00FB1A1D">
        <w:t>Disposition</w:t>
      </w:r>
      <w:r>
        <w:t>:</w:t>
      </w:r>
      <w:r>
        <w:tab/>
        <w:t>Deferred</w:t>
      </w:r>
    </w:p>
    <w:p w:rsidR="00096DA3" w:rsidRDefault="00096DA3" w:rsidP="00096DA3">
      <w:pPr>
        <w:pStyle w:val="DispositionHeader"/>
      </w:pPr>
      <w:bookmarkStart w:id="57" w:name="_Toc182365160"/>
      <w:r>
        <w:t>Disposition: Closed, no change</w:t>
      </w:r>
      <w:bookmarkEnd w:id="43"/>
      <w:bookmarkEnd w:id="57"/>
    </w:p>
    <w:p w:rsidR="00630CE5" w:rsidRPr="002C1E39" w:rsidRDefault="00630CE5" w:rsidP="00630CE5">
      <w:pPr>
        <w:pStyle w:val="OMGIssueNO"/>
      </w:pPr>
      <w:bookmarkStart w:id="58" w:name="_Toc182365161"/>
      <w:bookmarkStart w:id="59" w:name="_Toc30934253"/>
      <w:r w:rsidRPr="002C1E39">
        <w:t xml:space="preserve">OMG Issue No: </w:t>
      </w:r>
      <w:r>
        <w:t>16325</w:t>
      </w:r>
      <w:bookmarkEnd w:id="58"/>
    </w:p>
    <w:p w:rsidR="00630CE5" w:rsidRDefault="00630CE5" w:rsidP="00630CE5">
      <w:pPr>
        <w:pStyle w:val="OMGTitle"/>
      </w:pPr>
      <w:bookmarkStart w:id="60" w:name="_Toc182365162"/>
      <w:r w:rsidRPr="00FB1A1D">
        <w:t>Title</w:t>
      </w:r>
      <w:r>
        <w:t>:</w:t>
      </w:r>
      <w:r>
        <w:tab/>
        <w:t xml:space="preserve">Remove unnecessary </w:t>
      </w:r>
      <w:r w:rsidRPr="006662E4">
        <w:rPr>
          <w:rStyle w:val="IDLChar"/>
        </w:rPr>
        <w:t>DataWriter.write</w:t>
      </w:r>
      <w:r>
        <w:t xml:space="preserve"> overloads</w:t>
      </w:r>
      <w:bookmarkEnd w:id="60"/>
    </w:p>
    <w:p w:rsidR="00630CE5" w:rsidRDefault="00630CE5" w:rsidP="00630CE5">
      <w:pPr>
        <w:pStyle w:val="OMGSource"/>
      </w:pPr>
      <w:r w:rsidRPr="00FB1A1D">
        <w:t>Source</w:t>
      </w:r>
      <w:r>
        <w:t>:</w:t>
      </w:r>
    </w:p>
    <w:p w:rsidR="00630CE5" w:rsidRDefault="00630CE5" w:rsidP="00630CE5">
      <w:pPr>
        <w:pStyle w:val="BodyText"/>
      </w:pPr>
      <w:r>
        <w:t xml:space="preserve">RTI (Rick Warren, </w:t>
      </w:r>
      <w:hyperlink r:id="rId72" w:history="1">
        <w:r w:rsidRPr="00262C80">
          <w:rPr>
            <w:rStyle w:val="Hyperlink"/>
          </w:rPr>
          <w:t>rick.warren@rti.com</w:t>
        </w:r>
      </w:hyperlink>
      <w:r>
        <w:t>)</w:t>
      </w:r>
    </w:p>
    <w:p w:rsidR="00630CE5" w:rsidRDefault="00630CE5" w:rsidP="00630CE5">
      <w:pPr>
        <w:pStyle w:val="OMGSummary"/>
      </w:pPr>
      <w:r>
        <w:t>Summary:</w:t>
      </w:r>
    </w:p>
    <w:p w:rsidR="00630CE5" w:rsidRDefault="00630CE5" w:rsidP="00630CE5">
      <w:pPr>
        <w:pStyle w:val="BodyText"/>
      </w:pPr>
      <w:r>
        <w:t xml:space="preserve">The specification currently provides overloads for </w:t>
      </w:r>
      <w:r w:rsidRPr="006662E4">
        <w:rPr>
          <w:rStyle w:val="IDLChar"/>
        </w:rPr>
        <w:t>DataWriter.write</w:t>
      </w:r>
      <w:r>
        <w:t xml:space="preserve"> that take the following combinations of parameters</w:t>
      </w:r>
    </w:p>
    <w:p w:rsidR="00630CE5" w:rsidRDefault="00630CE5" w:rsidP="00630CE5">
      <w:pPr>
        <w:pStyle w:val="BodyText"/>
        <w:numPr>
          <w:ilvl w:val="0"/>
          <w:numId w:val="9"/>
        </w:numPr>
      </w:pPr>
      <w:r>
        <w:t xml:space="preserve">The sample to write, </w:t>
      </w:r>
      <w:r w:rsidRPr="001373F4">
        <w:rPr>
          <w:i/>
        </w:rPr>
        <w:t>without</w:t>
      </w:r>
      <w:r>
        <w:t xml:space="preserve"> an instance handle. (If the type is not keyed, no instance handle is necessary. If it is keyed, the instance handle is implicitly nil and will be inferred by the implementation.)</w:t>
      </w:r>
    </w:p>
    <w:p w:rsidR="00630CE5" w:rsidRDefault="00630CE5" w:rsidP="00630CE5">
      <w:pPr>
        <w:pStyle w:val="BodyText"/>
        <w:numPr>
          <w:ilvl w:val="0"/>
          <w:numId w:val="9"/>
        </w:numPr>
      </w:pPr>
      <w:r>
        <w:t xml:space="preserve">The sample to write, </w:t>
      </w:r>
      <w:r w:rsidRPr="001373F4">
        <w:t xml:space="preserve">without </w:t>
      </w:r>
      <w:r>
        <w:t>an instance handle but with a time stamp.</w:t>
      </w:r>
    </w:p>
    <w:p w:rsidR="00630CE5" w:rsidRDefault="00630CE5" w:rsidP="00630CE5">
      <w:pPr>
        <w:pStyle w:val="BodyText"/>
        <w:numPr>
          <w:ilvl w:val="0"/>
          <w:numId w:val="9"/>
        </w:numPr>
      </w:pPr>
      <w:r>
        <w:t xml:space="preserve">The sample to write, </w:t>
      </w:r>
      <w:r w:rsidRPr="001373F4">
        <w:rPr>
          <w:i/>
        </w:rPr>
        <w:t>with</w:t>
      </w:r>
      <w:r>
        <w:t xml:space="preserve"> an instance handle.</w:t>
      </w:r>
    </w:p>
    <w:p w:rsidR="00630CE5" w:rsidRDefault="00630CE5" w:rsidP="00630CE5">
      <w:pPr>
        <w:pStyle w:val="BodyText"/>
        <w:numPr>
          <w:ilvl w:val="0"/>
          <w:numId w:val="9"/>
        </w:numPr>
      </w:pPr>
      <w:r>
        <w:t>The sample to write, with both an instance handle and a time stamp.</w:t>
      </w:r>
    </w:p>
    <w:p w:rsidR="00630CE5" w:rsidRPr="00CD2656" w:rsidRDefault="00630CE5" w:rsidP="00630CE5">
      <w:pPr>
        <w:pStyle w:val="BodyText"/>
      </w:pPr>
      <w:r>
        <w:t xml:space="preserve">The overloads would be easier to understand if they formed a progression from fewer parameters to more. We can do this by removing (2). </w:t>
      </w:r>
    </w:p>
    <w:p w:rsidR="00630CE5" w:rsidRDefault="00630CE5" w:rsidP="00630CE5">
      <w:pPr>
        <w:pStyle w:val="OMGResolution"/>
      </w:pPr>
      <w:r>
        <w:t>Discussion:</w:t>
      </w:r>
    </w:p>
    <w:p w:rsidR="00630CE5" w:rsidRDefault="00630CE5" w:rsidP="00630CE5">
      <w:pPr>
        <w:pStyle w:val="BodyText"/>
      </w:pPr>
      <w:r>
        <w:t>[Rick] Proposal: Remove the following methods:</w:t>
      </w:r>
    </w:p>
    <w:p w:rsidR="00630CE5" w:rsidRDefault="00630CE5" w:rsidP="00630CE5">
      <w:pPr>
        <w:pStyle w:val="IDL"/>
      </w:pPr>
      <w:r>
        <w:t>-    public void write(</w:t>
      </w:r>
    </w:p>
    <w:p w:rsidR="00630CE5" w:rsidRDefault="00630CE5" w:rsidP="00630CE5">
      <w:pPr>
        <w:pStyle w:val="IDL"/>
      </w:pPr>
      <w:r>
        <w:t xml:space="preserve">-            TYPE instanceData, </w:t>
      </w:r>
    </w:p>
    <w:p w:rsidR="00630CE5" w:rsidRDefault="00630CE5" w:rsidP="00630CE5">
      <w:pPr>
        <w:pStyle w:val="IDL"/>
      </w:pPr>
      <w:r>
        <w:t>-            Time sourceTimestamp) throws TimeoutException;</w:t>
      </w:r>
    </w:p>
    <w:p w:rsidR="00630CE5" w:rsidRDefault="00630CE5" w:rsidP="00630CE5">
      <w:pPr>
        <w:pStyle w:val="IDL"/>
      </w:pPr>
      <w:r>
        <w:t>-    public void write(</w:t>
      </w:r>
    </w:p>
    <w:p w:rsidR="00630CE5" w:rsidRDefault="00630CE5" w:rsidP="00630CE5">
      <w:pPr>
        <w:pStyle w:val="IDL"/>
      </w:pPr>
      <w:r>
        <w:t xml:space="preserve">-            TYPE instanceData, </w:t>
      </w:r>
    </w:p>
    <w:p w:rsidR="00630CE5" w:rsidRDefault="00630CE5" w:rsidP="00630CE5">
      <w:pPr>
        <w:pStyle w:val="IDL"/>
      </w:pPr>
      <w:r>
        <w:t>-            long sourceTimestamp,</w:t>
      </w:r>
    </w:p>
    <w:p w:rsidR="00630CE5" w:rsidRDefault="00630CE5" w:rsidP="00630CE5">
      <w:pPr>
        <w:pStyle w:val="IDL"/>
      </w:pPr>
      <w:r>
        <w:t>-            TimeUnit unit) throws TimeoutException;</w:t>
      </w:r>
    </w:p>
    <w:p w:rsidR="00630CE5" w:rsidRDefault="00630CE5" w:rsidP="00630CE5">
      <w:pPr>
        <w:pStyle w:val="BodyText"/>
      </w:pPr>
      <w:r>
        <w:t xml:space="preserve">Also, update the documentation of the remaining overloads to clarify that if the topic is not keyed, they can be called with a nil </w:t>
      </w:r>
      <w:r w:rsidRPr="001373F4">
        <w:rPr>
          <w:rStyle w:val="IDLChar"/>
        </w:rPr>
        <w:t>InstanceHandle</w:t>
      </w:r>
      <w:r>
        <w:t>.</w:t>
      </w:r>
    </w:p>
    <w:p w:rsidR="00630CE5" w:rsidRDefault="00630CE5" w:rsidP="00630CE5">
      <w:pPr>
        <w:pStyle w:val="BodyText"/>
        <w:rPr>
          <w:snapToGrid/>
        </w:rPr>
      </w:pPr>
      <w:r>
        <w:t xml:space="preserve">[Virginie] </w:t>
      </w:r>
      <w:r>
        <w:rPr>
          <w:snapToGrid/>
        </w:rPr>
        <w:t>The instance handle on one hand and the timestamp on the other hand are two orthogonal parameters; I find it rather confusing to introduce here a “fake ordering” between those two things that are totally unrelated. If we were to remove unnecessary overloads, why not selecting just one way to express timestamps instead of the two currently existing?</w:t>
      </w:r>
    </w:p>
    <w:p w:rsidR="00630CE5" w:rsidRDefault="00630CE5" w:rsidP="00630CE5">
      <w:pPr>
        <w:pStyle w:val="BodyText"/>
      </w:pPr>
      <w:r w:rsidRPr="00E575DB">
        <w:t>[Angelo] Not sure this is the right approach of reducing overloads. Perhaps the approach</w:t>
      </w:r>
      <w:r>
        <w:t xml:space="preserve"> </w:t>
      </w:r>
      <w:r w:rsidRPr="00E575DB">
        <w:t>is to have only one way of passing a time object. Yet, it is better to avoid API that allow</w:t>
      </w:r>
      <w:r>
        <w:t xml:space="preserve"> </w:t>
      </w:r>
      <w:r w:rsidRPr="00E575DB">
        <w:t xml:space="preserve">for parameters to be </w:t>
      </w:r>
      <w:r w:rsidRPr="00E575DB">
        <w:rPr>
          <w:rStyle w:val="IDLChar"/>
        </w:rPr>
        <w:t>NIL</w:t>
      </w:r>
      <w:r w:rsidRPr="00E575DB">
        <w:t xml:space="preserve"> or </w:t>
      </w:r>
      <w:r w:rsidRPr="00E575DB">
        <w:rPr>
          <w:rStyle w:val="IDLChar"/>
        </w:rPr>
        <w:t>null</w:t>
      </w:r>
      <w:r w:rsidRPr="00E575DB">
        <w:t>.</w:t>
      </w:r>
    </w:p>
    <w:p w:rsidR="00630CE5" w:rsidRDefault="00630CE5" w:rsidP="00630CE5">
      <w:pPr>
        <w:pStyle w:val="OMGResolution"/>
      </w:pPr>
      <w:r>
        <w:t>Resolution:</w:t>
      </w:r>
    </w:p>
    <w:p w:rsidR="00630CE5" w:rsidRPr="00FF4FAF" w:rsidRDefault="00630CE5" w:rsidP="00630CE5">
      <w:pPr>
        <w:pStyle w:val="BodyText"/>
      </w:pPr>
      <w:r>
        <w:t>It is not clear that the current set of overloads is a problem. This issue is closed without any changes.</w:t>
      </w:r>
    </w:p>
    <w:p w:rsidR="00630CE5" w:rsidRDefault="00630CE5" w:rsidP="00630CE5">
      <w:pPr>
        <w:pStyle w:val="OMGDisposition"/>
      </w:pPr>
      <w:r w:rsidRPr="00FB1A1D">
        <w:t>Disposition</w:t>
      </w:r>
      <w:r>
        <w:t>:</w:t>
      </w:r>
      <w:r>
        <w:tab/>
        <w:t>Closed, no change</w:t>
      </w:r>
    </w:p>
    <w:p w:rsidR="00D44FFC" w:rsidRDefault="00D44FFC" w:rsidP="00D44FFC">
      <w:pPr>
        <w:pStyle w:val="OMGIssueNO"/>
      </w:pPr>
      <w:bookmarkStart w:id="61" w:name="_Toc182365163"/>
      <w:bookmarkStart w:id="62" w:name="_Toc30934255"/>
      <w:bookmarkEnd w:id="59"/>
      <w:r>
        <w:t xml:space="preserve">OMG Issue No: </w:t>
      </w:r>
      <w:r w:rsidRPr="001070B8">
        <w:t>16530</w:t>
      </w:r>
      <w:bookmarkEnd w:id="61"/>
      <w:r w:rsidRPr="001070B8">
        <w:t xml:space="preserve"> </w:t>
      </w:r>
    </w:p>
    <w:p w:rsidR="00D44FFC" w:rsidRPr="00197572" w:rsidRDefault="00D44FFC" w:rsidP="00D44FFC">
      <w:pPr>
        <w:pStyle w:val="OMGTitle"/>
      </w:pPr>
      <w:bookmarkStart w:id="63" w:name="_Toc182365164"/>
      <w:r w:rsidRPr="00FB1A1D">
        <w:t>Title</w:t>
      </w:r>
      <w:r>
        <w:t>:</w:t>
      </w:r>
      <w:r>
        <w:tab/>
      </w:r>
      <w:r w:rsidRPr="00197572">
        <w:t>Superfluous "</w:t>
      </w:r>
      <w:r w:rsidRPr="001070B8">
        <w:rPr>
          <w:rStyle w:val="IDLChar"/>
        </w:rPr>
        <w:t>QosPolicy</w:t>
      </w:r>
      <w:r w:rsidRPr="00197572">
        <w:t>" Suffix on Policy Types</w:t>
      </w:r>
      <w:bookmarkEnd w:id="63"/>
      <w:r w:rsidRPr="00197572">
        <w:t xml:space="preserve"> </w:t>
      </w:r>
    </w:p>
    <w:p w:rsidR="00D44FFC" w:rsidRDefault="00D44FFC" w:rsidP="00D44FFC">
      <w:pPr>
        <w:pStyle w:val="OMGSource"/>
      </w:pPr>
      <w:r w:rsidRPr="00FB1A1D">
        <w:t>Source</w:t>
      </w:r>
      <w:r>
        <w:t>:</w:t>
      </w:r>
    </w:p>
    <w:p w:rsidR="00D44FFC" w:rsidRDefault="00D44FFC" w:rsidP="00D44FFC">
      <w:pPr>
        <w:pStyle w:val="BodyText"/>
      </w:pPr>
      <w:r>
        <w:t xml:space="preserve">PrismTech (Angelo Corsaro, </w:t>
      </w:r>
      <w:hyperlink r:id="rId73" w:history="1">
        <w:r>
          <w:rPr>
            <w:rStyle w:val="Hyperlink"/>
          </w:rPr>
          <w:t>angelo@icorsaro.net</w:t>
        </w:r>
      </w:hyperlink>
      <w:r>
        <w:t>)</w:t>
      </w:r>
    </w:p>
    <w:p w:rsidR="00D44FFC" w:rsidRPr="007436A1" w:rsidRDefault="00D44FFC" w:rsidP="00D44FFC">
      <w:pPr>
        <w:pStyle w:val="BodyText"/>
      </w:pPr>
      <w:r>
        <w:rPr>
          <w:b/>
        </w:rPr>
        <w:t>Nature</w:t>
      </w:r>
      <w:r w:rsidRPr="002753C0">
        <w:rPr>
          <w:b/>
        </w:rPr>
        <w:t>:</w:t>
      </w:r>
      <w:r>
        <w:t xml:space="preserve"> Nomenclature</w:t>
      </w:r>
    </w:p>
    <w:p w:rsidR="00D44FFC" w:rsidRPr="007436A1" w:rsidRDefault="00D44FFC" w:rsidP="00D44FFC">
      <w:pPr>
        <w:pStyle w:val="BodyText"/>
      </w:pPr>
      <w:r w:rsidRPr="002753C0">
        <w:rPr>
          <w:b/>
        </w:rPr>
        <w:t>Severity:</w:t>
      </w:r>
      <w:r>
        <w:t xml:space="preserve"> Medium</w:t>
      </w:r>
    </w:p>
    <w:p w:rsidR="00D44FFC" w:rsidRDefault="00D44FFC" w:rsidP="00D44FFC">
      <w:pPr>
        <w:pStyle w:val="OMGSummary"/>
      </w:pPr>
      <w:r>
        <w:t>Summary:</w:t>
      </w:r>
    </w:p>
    <w:p w:rsidR="00D44FFC" w:rsidRPr="00361262" w:rsidRDefault="00D44FFC" w:rsidP="00D44FFC">
      <w:pPr>
        <w:pStyle w:val="BodyText"/>
      </w:pPr>
      <w:r w:rsidRPr="00361262">
        <w:t>The DDS-PSM-Java uses a superfluous Policy suffix to name the DDS policies   which themselves are already included in a “policy” namespace. This suffix should be removed.</w:t>
      </w:r>
    </w:p>
    <w:p w:rsidR="00D44FFC" w:rsidRDefault="00D44FFC" w:rsidP="00D44FFC">
      <w:pPr>
        <w:pStyle w:val="OMGResolution"/>
      </w:pPr>
      <w:r>
        <w:t>Resolution:</w:t>
      </w:r>
    </w:p>
    <w:p w:rsidR="00D44FFC" w:rsidRPr="003264F4" w:rsidRDefault="00D44FFC" w:rsidP="00D44FFC">
      <w:pPr>
        <w:pStyle w:val="BodyText"/>
      </w:pPr>
      <w:r>
        <w:t>Close this issue without any change. In Java, fully qualified names are almost never used, and Eclipse (the most commonly used editing environment) commonly collapses imports so they will not be seen. Therefore, it is relevant and important to include this suffix in the names of QoS policy types (not to mention consistent with the PIM). “Reliability” and “Durability” are just attributes; they don’t make sense unless we know what they describe.</w:t>
      </w:r>
    </w:p>
    <w:p w:rsidR="00D44FFC" w:rsidRDefault="00D44FFC" w:rsidP="00D44FFC">
      <w:pPr>
        <w:pStyle w:val="OMGDisposition"/>
      </w:pPr>
      <w:r w:rsidRPr="00FB1A1D">
        <w:t>Disposition</w:t>
      </w:r>
      <w:r>
        <w:t>:</w:t>
      </w:r>
      <w:r>
        <w:tab/>
        <w:t>Closed, no change</w:t>
      </w:r>
    </w:p>
    <w:p w:rsidR="00DE48D0" w:rsidRPr="00DD13AE" w:rsidRDefault="00DE48D0" w:rsidP="00DE48D0">
      <w:pPr>
        <w:pStyle w:val="OMGIssueNO"/>
      </w:pPr>
      <w:bookmarkStart w:id="64" w:name="_Toc182365165"/>
      <w:r w:rsidRPr="00DD13AE">
        <w:t>OMG Issue No: 16534</w:t>
      </w:r>
      <w:bookmarkEnd w:id="64"/>
      <w:r w:rsidRPr="00DD13AE">
        <w:t xml:space="preserve"> </w:t>
      </w:r>
    </w:p>
    <w:p w:rsidR="00DE48D0" w:rsidRPr="00E70344" w:rsidRDefault="00DE48D0" w:rsidP="00DE48D0">
      <w:pPr>
        <w:pStyle w:val="OMGTitle"/>
      </w:pPr>
      <w:bookmarkStart w:id="65" w:name="_Toc182365166"/>
      <w:r w:rsidRPr="00FB1A1D">
        <w:t>Title</w:t>
      </w:r>
      <w:r>
        <w:t>:</w:t>
      </w:r>
      <w:r>
        <w:tab/>
      </w:r>
      <w:r w:rsidRPr="00E70344">
        <w:t xml:space="preserve">Constant Values </w:t>
      </w:r>
      <w:r w:rsidRPr="00D72D54">
        <w:rPr>
          <w:i/>
        </w:rPr>
        <w:t>shall</w:t>
      </w:r>
      <w:r w:rsidRPr="00E70344">
        <w:t xml:space="preserve"> be defined by the standard</w:t>
      </w:r>
      <w:bookmarkEnd w:id="65"/>
    </w:p>
    <w:p w:rsidR="00DE48D0" w:rsidRDefault="00DE48D0" w:rsidP="00DE48D0">
      <w:pPr>
        <w:pStyle w:val="OMGSource"/>
      </w:pPr>
      <w:r w:rsidRPr="00FB1A1D">
        <w:t>Source</w:t>
      </w:r>
      <w:r>
        <w:t>:</w:t>
      </w:r>
    </w:p>
    <w:p w:rsidR="00DE48D0" w:rsidRDefault="00DE48D0" w:rsidP="00DE48D0">
      <w:pPr>
        <w:pStyle w:val="BodyText"/>
      </w:pPr>
      <w:r>
        <w:t xml:space="preserve">PrismTech (Angelo Corsaro, </w:t>
      </w:r>
      <w:hyperlink r:id="rId74" w:history="1">
        <w:r>
          <w:rPr>
            <w:rStyle w:val="Hyperlink"/>
          </w:rPr>
          <w:t>angelo@icorsaro.net</w:t>
        </w:r>
      </w:hyperlink>
      <w:r>
        <w:t>)</w:t>
      </w:r>
    </w:p>
    <w:p w:rsidR="00DE48D0" w:rsidRPr="007436A1" w:rsidRDefault="00DE48D0" w:rsidP="00DE48D0">
      <w:pPr>
        <w:pStyle w:val="BodyText"/>
      </w:pPr>
      <w:r>
        <w:rPr>
          <w:b/>
        </w:rPr>
        <w:t>Nature</w:t>
      </w:r>
      <w:r w:rsidRPr="002753C0">
        <w:rPr>
          <w:b/>
        </w:rPr>
        <w:t>:</w:t>
      </w:r>
      <w:r>
        <w:t xml:space="preserve"> </w:t>
      </w:r>
      <w:r w:rsidRPr="00E70344">
        <w:t>Architectural</w:t>
      </w:r>
    </w:p>
    <w:p w:rsidR="00DE48D0" w:rsidRPr="007436A1" w:rsidRDefault="00DE48D0" w:rsidP="00DE48D0">
      <w:pPr>
        <w:pStyle w:val="BodyText"/>
      </w:pPr>
      <w:r w:rsidRPr="002753C0">
        <w:rPr>
          <w:b/>
        </w:rPr>
        <w:t>Severity:</w:t>
      </w:r>
      <w:r>
        <w:t xml:space="preserve"> Critical</w:t>
      </w:r>
    </w:p>
    <w:p w:rsidR="00DE48D0" w:rsidRDefault="00DE48D0" w:rsidP="00DE48D0">
      <w:pPr>
        <w:pStyle w:val="OMGSummary"/>
      </w:pPr>
      <w:r>
        <w:t>Summary:</w:t>
      </w:r>
    </w:p>
    <w:p w:rsidR="00DE48D0" w:rsidRPr="00D72D54" w:rsidRDefault="00DE48D0" w:rsidP="00DE48D0">
      <w:pPr>
        <w:widowControl w:val="0"/>
        <w:autoSpaceDE w:val="0"/>
        <w:autoSpaceDN w:val="0"/>
        <w:adjustRightInd w:val="0"/>
        <w:rPr>
          <w:rStyle w:val="BodyTextChar"/>
          <w:b/>
        </w:rPr>
      </w:pPr>
      <w:r w:rsidRPr="00D72D54">
        <w:rPr>
          <w:rStyle w:val="BodyTextChar"/>
        </w:rPr>
        <w:t>Constant values such as the infinite duration, etc. should be defined by the standard as opposed than the implementation.</w:t>
      </w:r>
    </w:p>
    <w:p w:rsidR="00DE48D0" w:rsidRDefault="00DE48D0" w:rsidP="00DE48D0">
      <w:pPr>
        <w:pStyle w:val="OMGResolution"/>
      </w:pPr>
      <w:r>
        <w:t>Discussion:</w:t>
      </w:r>
    </w:p>
    <w:p w:rsidR="00DE48D0" w:rsidRDefault="00DE48D0" w:rsidP="00DE48D0">
      <w:pPr>
        <w:pStyle w:val="BodyText"/>
      </w:pPr>
      <w:r>
        <w:t xml:space="preserve">Infinite duration and other well-defined values </w:t>
      </w:r>
      <w:r>
        <w:rPr>
          <w:i/>
        </w:rPr>
        <w:t>are</w:t>
      </w:r>
      <w:r>
        <w:t xml:space="preserve"> defined by the standard. The class defines an operation </w:t>
      </w:r>
      <w:r w:rsidRPr="00F664A6">
        <w:rPr>
          <w:rStyle w:val="IDLChar"/>
        </w:rPr>
        <w:t>infiniteDuration: Duration</w:t>
      </w:r>
      <w:r>
        <w:t xml:space="preserve">. Furthermore, the documentation of the </w:t>
      </w:r>
      <w:r w:rsidRPr="000169E0">
        <w:rPr>
          <w:rStyle w:val="IDLChar"/>
        </w:rPr>
        <w:t>getDuration</w:t>
      </w:r>
      <w:r>
        <w:t xml:space="preserve"> reads, “If this duration is infinite, this method shall return </w:t>
      </w:r>
      <w:r w:rsidRPr="000169E0">
        <w:rPr>
          <w:rStyle w:val="IDLChar"/>
        </w:rPr>
        <w:t>Long.MAX_VALUE</w:t>
      </w:r>
      <w:r>
        <w:t>….”</w:t>
      </w:r>
    </w:p>
    <w:p w:rsidR="00DE48D0" w:rsidRPr="00697CFA" w:rsidRDefault="00DE48D0" w:rsidP="00DE48D0">
      <w:pPr>
        <w:pStyle w:val="BodyText"/>
      </w:pPr>
      <w:r>
        <w:t xml:space="preserve">Similar operations and documentation are given for invalid </w:t>
      </w:r>
      <w:r w:rsidRPr="00C1240E">
        <w:rPr>
          <w:rStyle w:val="IDLChar"/>
        </w:rPr>
        <w:t>Time</w:t>
      </w:r>
      <w:r>
        <w:t xml:space="preserve">, nil </w:t>
      </w:r>
      <w:r w:rsidRPr="00C1240E">
        <w:rPr>
          <w:rStyle w:val="IDLChar"/>
        </w:rPr>
        <w:t>InstanceHandle</w:t>
      </w:r>
      <w:r>
        <w:t>, and so on.</w:t>
      </w:r>
    </w:p>
    <w:p w:rsidR="00DE48D0" w:rsidRDefault="00DE48D0" w:rsidP="00DE48D0">
      <w:pPr>
        <w:pStyle w:val="OMGResolution"/>
      </w:pPr>
      <w:r>
        <w:t>Resolution:</w:t>
      </w:r>
    </w:p>
    <w:p w:rsidR="00DE48D0" w:rsidRPr="00D06F6C" w:rsidRDefault="00DE48D0" w:rsidP="00DE48D0">
      <w:pPr>
        <w:pStyle w:val="BodyText"/>
        <w:rPr>
          <w:b/>
        </w:rPr>
      </w:pPr>
      <w:r>
        <w:t>Close</w:t>
      </w:r>
      <w:r w:rsidRPr="00D06F6C">
        <w:t xml:space="preserve"> this issue</w:t>
      </w:r>
      <w:r>
        <w:t xml:space="preserve"> without any change</w:t>
      </w:r>
      <w:r w:rsidRPr="00D06F6C">
        <w:t>.</w:t>
      </w:r>
    </w:p>
    <w:p w:rsidR="00DE48D0" w:rsidRDefault="00DE48D0" w:rsidP="00DE48D0">
      <w:pPr>
        <w:pStyle w:val="OMGDisposition"/>
      </w:pPr>
      <w:r w:rsidRPr="00FB1A1D">
        <w:t>Disposition</w:t>
      </w:r>
      <w:r>
        <w:t>:</w:t>
      </w:r>
      <w:r>
        <w:tab/>
        <w:t>Closed, no change</w:t>
      </w:r>
    </w:p>
    <w:p w:rsidR="009729AE" w:rsidRDefault="009729AE" w:rsidP="009729AE">
      <w:pPr>
        <w:pStyle w:val="OMGIssueNO"/>
      </w:pPr>
      <w:bookmarkStart w:id="66" w:name="_Toc182365167"/>
      <w:r>
        <w:t xml:space="preserve">OMG Issue No: </w:t>
      </w:r>
      <w:r w:rsidRPr="001070B8">
        <w:t>16537</w:t>
      </w:r>
      <w:bookmarkEnd w:id="66"/>
      <w:r w:rsidRPr="001070B8">
        <w:t xml:space="preserve"> </w:t>
      </w:r>
    </w:p>
    <w:p w:rsidR="009729AE" w:rsidRDefault="009729AE" w:rsidP="009729AE">
      <w:pPr>
        <w:pStyle w:val="OMGTitle"/>
      </w:pPr>
      <w:bookmarkStart w:id="67" w:name="_Toc182365168"/>
      <w:r w:rsidRPr="00FB1A1D">
        <w:t>Title</w:t>
      </w:r>
      <w:r>
        <w:t>:</w:t>
      </w:r>
      <w:r>
        <w:tab/>
      </w:r>
      <w:r w:rsidRPr="0056375E">
        <w:t xml:space="preserve">Get rid of the </w:t>
      </w:r>
      <w:r w:rsidRPr="005C51C6">
        <w:rPr>
          <w:rStyle w:val="IDLChar"/>
        </w:rPr>
        <w:t>EntityQos</w:t>
      </w:r>
      <w:r w:rsidRPr="0056375E">
        <w:t xml:space="preserve"> Class</w:t>
      </w:r>
      <w:bookmarkEnd w:id="67"/>
    </w:p>
    <w:p w:rsidR="009729AE" w:rsidRDefault="009729AE" w:rsidP="009729AE">
      <w:pPr>
        <w:pStyle w:val="OMGSource"/>
      </w:pPr>
      <w:r w:rsidRPr="00FB1A1D">
        <w:t>Source</w:t>
      </w:r>
      <w:r>
        <w:t>:</w:t>
      </w:r>
    </w:p>
    <w:p w:rsidR="009729AE" w:rsidRDefault="009729AE" w:rsidP="009729AE">
      <w:pPr>
        <w:pStyle w:val="BodyText"/>
      </w:pPr>
      <w:r>
        <w:t xml:space="preserve">PrismTech (Angelo Corsaro, </w:t>
      </w:r>
      <w:hyperlink r:id="rId75" w:history="1">
        <w:r>
          <w:rPr>
            <w:rStyle w:val="Hyperlink"/>
          </w:rPr>
          <w:t>angelo@icorsaro.net</w:t>
        </w:r>
      </w:hyperlink>
      <w:r>
        <w:t>)</w:t>
      </w:r>
    </w:p>
    <w:p w:rsidR="009729AE" w:rsidRPr="007436A1" w:rsidRDefault="009729AE" w:rsidP="009729AE">
      <w:pPr>
        <w:pStyle w:val="BodyText"/>
      </w:pPr>
      <w:r>
        <w:rPr>
          <w:b/>
        </w:rPr>
        <w:t>Nature</w:t>
      </w:r>
      <w:r w:rsidRPr="002753C0">
        <w:rPr>
          <w:b/>
        </w:rPr>
        <w:t>:</w:t>
      </w:r>
      <w:r>
        <w:t xml:space="preserve"> </w:t>
      </w:r>
      <w:r w:rsidRPr="0056375E">
        <w:t>Architectural</w:t>
      </w:r>
    </w:p>
    <w:p w:rsidR="009729AE" w:rsidRPr="007436A1" w:rsidRDefault="009729AE" w:rsidP="009729AE">
      <w:pPr>
        <w:pStyle w:val="BodyText"/>
      </w:pPr>
      <w:r w:rsidRPr="002753C0">
        <w:rPr>
          <w:b/>
        </w:rPr>
        <w:t>Severity:</w:t>
      </w:r>
      <w:r>
        <w:t xml:space="preserve"> </w:t>
      </w:r>
      <w:r w:rsidRPr="0056375E">
        <w:t>Minor</w:t>
      </w:r>
    </w:p>
    <w:p w:rsidR="009729AE" w:rsidRDefault="009729AE" w:rsidP="009729AE">
      <w:pPr>
        <w:pStyle w:val="OMGSummary"/>
      </w:pPr>
      <w:r>
        <w:t>Summary:</w:t>
      </w:r>
    </w:p>
    <w:p w:rsidR="009729AE" w:rsidRPr="0056375E" w:rsidRDefault="009729AE" w:rsidP="009729AE">
      <w:pPr>
        <w:pStyle w:val="BodyText"/>
      </w:pPr>
      <w:r w:rsidRPr="0056375E">
        <w:t xml:space="preserve">The </w:t>
      </w:r>
      <w:r w:rsidRPr="005C51C6">
        <w:rPr>
          <w:rStyle w:val="IDLChar"/>
        </w:rPr>
        <w:t>EntityQos</w:t>
      </w:r>
      <w:r w:rsidRPr="0056375E">
        <w:t xml:space="preserve"> class does not seem very useful for the DDS user. It might be</w:t>
      </w:r>
      <w:r>
        <w:t xml:space="preserve"> </w:t>
      </w:r>
      <w:r w:rsidRPr="0056375E">
        <w:t>more useful for the DDS implementer</w:t>
      </w:r>
    </w:p>
    <w:p w:rsidR="009729AE" w:rsidRDefault="009729AE" w:rsidP="009729AE">
      <w:pPr>
        <w:pStyle w:val="OMGResolution"/>
      </w:pPr>
      <w:r>
        <w:t>Resolution:</w:t>
      </w:r>
    </w:p>
    <w:p w:rsidR="009729AE" w:rsidRPr="001070B8" w:rsidRDefault="009729AE" w:rsidP="009729AE">
      <w:pPr>
        <w:pStyle w:val="BodyText"/>
      </w:pPr>
      <w:r>
        <w:t>Close this issue without any change.</w:t>
      </w:r>
      <w:r w:rsidRPr="00D708F5">
        <w:t xml:space="preserve"> </w:t>
      </w:r>
      <w:r>
        <w:t xml:space="preserve">This type serves two purposes for the DDS user: it gives them a way to work with QoS policies polymorphically, and it binds a type parameter of the </w:t>
      </w:r>
      <w:r w:rsidRPr="00EA0458">
        <w:rPr>
          <w:rStyle w:val="IDLChar"/>
        </w:rPr>
        <w:t>Entity</w:t>
      </w:r>
      <w:r>
        <w:t xml:space="preserve"> interface to provide static type safety.</w:t>
      </w:r>
    </w:p>
    <w:p w:rsidR="009729AE" w:rsidRDefault="009729AE" w:rsidP="009729AE">
      <w:pPr>
        <w:pStyle w:val="OMGDisposition"/>
      </w:pPr>
      <w:r w:rsidRPr="00FB1A1D">
        <w:t>Disposition</w:t>
      </w:r>
      <w:r>
        <w:t>:</w:t>
      </w:r>
      <w:r>
        <w:tab/>
        <w:t>Closed, no change</w:t>
      </w:r>
    </w:p>
    <w:p w:rsidR="009729AE" w:rsidRDefault="009729AE" w:rsidP="009729AE">
      <w:pPr>
        <w:pStyle w:val="OMGIssueNO"/>
      </w:pPr>
      <w:bookmarkStart w:id="68" w:name="_Toc182365169"/>
      <w:r>
        <w:t xml:space="preserve">OMG Issue No: </w:t>
      </w:r>
      <w:r w:rsidRPr="001070B8">
        <w:t>16538</w:t>
      </w:r>
      <w:bookmarkEnd w:id="68"/>
      <w:r w:rsidRPr="001070B8">
        <w:t xml:space="preserve"> </w:t>
      </w:r>
    </w:p>
    <w:p w:rsidR="009729AE" w:rsidRDefault="009729AE" w:rsidP="009729AE">
      <w:pPr>
        <w:pStyle w:val="OMGTitle"/>
      </w:pPr>
      <w:bookmarkStart w:id="69" w:name="_Toc182365170"/>
      <w:r w:rsidRPr="00FB1A1D">
        <w:t>Title</w:t>
      </w:r>
      <w:r>
        <w:t>:</w:t>
      </w:r>
      <w:r>
        <w:tab/>
      </w:r>
      <w:r w:rsidRPr="005C51C6">
        <w:rPr>
          <w:rStyle w:val="IDLChar"/>
        </w:rPr>
        <w:t>Entity</w:t>
      </w:r>
      <w:r w:rsidRPr="00F31C5A">
        <w:t xml:space="preserve"> class allows for breaking</w:t>
      </w:r>
      <w:r>
        <w:t xml:space="preserve"> invariants</w:t>
      </w:r>
      <w:bookmarkEnd w:id="69"/>
      <w:r>
        <w:t xml:space="preserve"> </w:t>
      </w:r>
    </w:p>
    <w:p w:rsidR="009729AE" w:rsidRDefault="009729AE" w:rsidP="009729AE">
      <w:pPr>
        <w:pStyle w:val="OMGTitle"/>
      </w:pPr>
      <w:bookmarkStart w:id="70" w:name="_Toc182365171"/>
      <w:r w:rsidRPr="00FB1A1D">
        <w:t>Source</w:t>
      </w:r>
      <w:r>
        <w:t>:</w:t>
      </w:r>
      <w:bookmarkEnd w:id="70"/>
    </w:p>
    <w:p w:rsidR="009729AE" w:rsidRDefault="009729AE" w:rsidP="009729AE">
      <w:pPr>
        <w:pStyle w:val="BodyText"/>
      </w:pPr>
      <w:r>
        <w:t xml:space="preserve">PrismTech (Angelo Corsaro, </w:t>
      </w:r>
      <w:hyperlink r:id="rId76" w:history="1">
        <w:r>
          <w:rPr>
            <w:rStyle w:val="Hyperlink"/>
          </w:rPr>
          <w:t>angelo@icorsaro.net</w:t>
        </w:r>
      </w:hyperlink>
      <w:r>
        <w:t>)</w:t>
      </w:r>
    </w:p>
    <w:p w:rsidR="009729AE" w:rsidRPr="007436A1" w:rsidRDefault="009729AE" w:rsidP="009729AE">
      <w:pPr>
        <w:pStyle w:val="BodyText"/>
      </w:pPr>
      <w:r>
        <w:rPr>
          <w:b/>
        </w:rPr>
        <w:t>Nature</w:t>
      </w:r>
      <w:r w:rsidRPr="002753C0">
        <w:rPr>
          <w:b/>
        </w:rPr>
        <w:t>:</w:t>
      </w:r>
      <w:r>
        <w:t xml:space="preserve"> </w:t>
      </w:r>
      <w:r w:rsidRPr="0056375E">
        <w:t>Architectural</w:t>
      </w:r>
    </w:p>
    <w:p w:rsidR="009729AE" w:rsidRPr="007436A1" w:rsidRDefault="009729AE" w:rsidP="009729AE">
      <w:pPr>
        <w:pStyle w:val="BodyText"/>
      </w:pPr>
      <w:r w:rsidRPr="002753C0">
        <w:rPr>
          <w:b/>
        </w:rPr>
        <w:t>Severity:</w:t>
      </w:r>
      <w:r>
        <w:t xml:space="preserve"> Major</w:t>
      </w:r>
    </w:p>
    <w:p w:rsidR="009729AE" w:rsidRDefault="009729AE" w:rsidP="009729AE">
      <w:pPr>
        <w:pStyle w:val="OMGSummary"/>
      </w:pPr>
      <w:r>
        <w:t>Summary:</w:t>
      </w:r>
    </w:p>
    <w:p w:rsidR="009729AE" w:rsidRPr="005C51C6" w:rsidRDefault="009729AE" w:rsidP="009729AE">
      <w:pPr>
        <w:widowControl w:val="0"/>
        <w:autoSpaceDE w:val="0"/>
        <w:autoSpaceDN w:val="0"/>
        <w:adjustRightInd w:val="0"/>
        <w:rPr>
          <w:rStyle w:val="BodyTextChar"/>
          <w:b/>
        </w:rPr>
      </w:pPr>
      <w:r w:rsidRPr="005C51C6">
        <w:rPr>
          <w:rStyle w:val="BodyTextChar"/>
        </w:rPr>
        <w:t>The Entity provides some generic methods that seem of doubtful usefulness but then on the other end open up a door for messing up with the invariant of a type or at least raising runtime errors. For instance via the Entity type I can add a non-applicable QoS policy to a DDS entity</w:t>
      </w:r>
      <w:r>
        <w:rPr>
          <w:rStyle w:val="BodyTextChar"/>
        </w:rPr>
        <w:t>—</w:t>
      </w:r>
      <w:r w:rsidRPr="005C51C6">
        <w:rPr>
          <w:rStyle w:val="BodyTextChar"/>
        </w:rPr>
        <w:t>this seems weakening the API.</w:t>
      </w:r>
    </w:p>
    <w:p w:rsidR="009729AE" w:rsidRDefault="009729AE" w:rsidP="009729AE">
      <w:pPr>
        <w:pStyle w:val="OMGResolution"/>
      </w:pPr>
      <w:r>
        <w:t>Discussion:</w:t>
      </w:r>
    </w:p>
    <w:p w:rsidR="009729AE" w:rsidRPr="007D3A58" w:rsidDel="00D84039" w:rsidRDefault="009729AE" w:rsidP="009729AE">
      <w:pPr>
        <w:pStyle w:val="BodyText"/>
      </w:pPr>
      <w:r w:rsidRPr="007D3A58">
        <w:t xml:space="preserve">[Angelo] Proposal: Remove all method that might break invariants such as </w:t>
      </w:r>
      <w:r w:rsidRPr="005C51C6">
        <w:rPr>
          <w:rStyle w:val="IDLChar"/>
        </w:rPr>
        <w:t>setQos</w:t>
      </w:r>
      <w:r w:rsidRPr="007D3A58">
        <w:t xml:space="preserve">, </w:t>
      </w:r>
      <w:r w:rsidRPr="005C51C6">
        <w:rPr>
          <w:rStyle w:val="IDLChar"/>
        </w:rPr>
        <w:t>setListener</w:t>
      </w:r>
      <w:r w:rsidRPr="007D3A58">
        <w:t>, etc.</w:t>
      </w:r>
    </w:p>
    <w:p w:rsidR="009729AE" w:rsidRPr="00D84039" w:rsidRDefault="009729AE" w:rsidP="009729AE">
      <w:pPr>
        <w:pStyle w:val="BodyText"/>
      </w:pPr>
      <w:r>
        <w:t>[Rick] This issue is unclear to me. It does not indicate which methods it considers unimportant, nor does it indicate how type safety may be weakened.</w:t>
      </w:r>
    </w:p>
    <w:p w:rsidR="009729AE" w:rsidRDefault="009729AE" w:rsidP="009729AE">
      <w:pPr>
        <w:pStyle w:val="OMGResolution"/>
      </w:pPr>
      <w:r>
        <w:t>Resolution:</w:t>
      </w:r>
    </w:p>
    <w:p w:rsidR="009729AE" w:rsidRPr="00D84039" w:rsidRDefault="009729AE" w:rsidP="009729AE">
      <w:pPr>
        <w:pStyle w:val="BodyText"/>
      </w:pPr>
      <w:r>
        <w:t>Reject this issue.</w:t>
      </w:r>
      <w:r w:rsidRPr="00DC2C98">
        <w:t xml:space="preserve"> </w:t>
      </w:r>
      <w:r>
        <w:t>The generic parameters of this type provide static type safety and polymorphic behavior.</w:t>
      </w:r>
    </w:p>
    <w:p w:rsidR="009729AE" w:rsidRDefault="009729AE" w:rsidP="009729AE">
      <w:pPr>
        <w:pStyle w:val="OMGDisposition"/>
      </w:pPr>
      <w:r w:rsidRPr="00FB1A1D">
        <w:t>Disposition</w:t>
      </w:r>
      <w:r>
        <w:t>:</w:t>
      </w:r>
      <w:r>
        <w:tab/>
        <w:t>Closed, no change</w:t>
      </w:r>
    </w:p>
    <w:p w:rsidR="009729AE" w:rsidRDefault="009729AE" w:rsidP="009729AE">
      <w:pPr>
        <w:pStyle w:val="OMGIssueNO"/>
      </w:pPr>
      <w:bookmarkStart w:id="71" w:name="_Toc182365172"/>
      <w:r>
        <w:t xml:space="preserve">OMG Issue No: </w:t>
      </w:r>
      <w:r w:rsidRPr="001070B8">
        <w:t>16539</w:t>
      </w:r>
      <w:bookmarkEnd w:id="71"/>
    </w:p>
    <w:p w:rsidR="009729AE" w:rsidRDefault="009729AE" w:rsidP="009729AE">
      <w:pPr>
        <w:pStyle w:val="OMGTitle"/>
      </w:pPr>
      <w:bookmarkStart w:id="72" w:name="_Toc182365173"/>
      <w:r w:rsidRPr="00FB1A1D">
        <w:t>Title</w:t>
      </w:r>
      <w:r>
        <w:t>:</w:t>
      </w:r>
      <w:r>
        <w:tab/>
      </w:r>
      <w:r w:rsidRPr="001361AB">
        <w:rPr>
          <w:rStyle w:val="IDLChar"/>
        </w:rPr>
        <w:t>DomainEntity</w:t>
      </w:r>
      <w:r w:rsidRPr="00F31C5A">
        <w:t xml:space="preserve"> should be</w:t>
      </w:r>
      <w:r>
        <w:t xml:space="preserve"> removed</w:t>
      </w:r>
      <w:bookmarkEnd w:id="72"/>
      <w:r>
        <w:t xml:space="preserve"> </w:t>
      </w:r>
    </w:p>
    <w:p w:rsidR="009729AE" w:rsidRDefault="009729AE" w:rsidP="009729AE">
      <w:pPr>
        <w:pStyle w:val="OMGTitle"/>
      </w:pPr>
      <w:bookmarkStart w:id="73" w:name="_Toc182365174"/>
      <w:r w:rsidRPr="00FB1A1D">
        <w:t>Source</w:t>
      </w:r>
      <w:r>
        <w:t>:</w:t>
      </w:r>
      <w:bookmarkEnd w:id="73"/>
    </w:p>
    <w:p w:rsidR="009729AE" w:rsidRDefault="009729AE" w:rsidP="009729AE">
      <w:pPr>
        <w:pStyle w:val="BodyText"/>
      </w:pPr>
      <w:r>
        <w:t xml:space="preserve">PrismTech (Angelo Corsaro, </w:t>
      </w:r>
      <w:hyperlink r:id="rId77" w:history="1">
        <w:r>
          <w:rPr>
            <w:rStyle w:val="Hyperlink"/>
          </w:rPr>
          <w:t>angelo@icorsaro.net</w:t>
        </w:r>
      </w:hyperlink>
      <w:r>
        <w:t>)</w:t>
      </w:r>
    </w:p>
    <w:p w:rsidR="009729AE" w:rsidRPr="007436A1" w:rsidRDefault="009729AE" w:rsidP="009729AE">
      <w:pPr>
        <w:pStyle w:val="BodyText"/>
      </w:pPr>
      <w:r>
        <w:rPr>
          <w:b/>
        </w:rPr>
        <w:t>Nature</w:t>
      </w:r>
      <w:r w:rsidRPr="002753C0">
        <w:rPr>
          <w:b/>
        </w:rPr>
        <w:t>:</w:t>
      </w:r>
      <w:r>
        <w:t xml:space="preserve"> </w:t>
      </w:r>
      <w:r w:rsidRPr="0056375E">
        <w:t>Architectural</w:t>
      </w:r>
    </w:p>
    <w:p w:rsidR="009729AE" w:rsidRPr="007436A1" w:rsidRDefault="009729AE" w:rsidP="009729AE">
      <w:pPr>
        <w:pStyle w:val="BodyText"/>
      </w:pPr>
      <w:r w:rsidRPr="002753C0">
        <w:rPr>
          <w:b/>
        </w:rPr>
        <w:t>Severity:</w:t>
      </w:r>
      <w:r>
        <w:t xml:space="preserve"> Minor</w:t>
      </w:r>
    </w:p>
    <w:p w:rsidR="009729AE" w:rsidRDefault="009729AE" w:rsidP="009729AE">
      <w:pPr>
        <w:pStyle w:val="OMGSummary"/>
      </w:pPr>
      <w:r>
        <w:t>Summary:</w:t>
      </w:r>
    </w:p>
    <w:p w:rsidR="009729AE" w:rsidRDefault="009729AE" w:rsidP="009729AE">
      <w:pPr>
        <w:widowControl w:val="0"/>
        <w:autoSpaceDE w:val="0"/>
        <w:autoSpaceDN w:val="0"/>
        <w:adjustRightInd w:val="0"/>
        <w:rPr>
          <w:rFonts w:ascii="CourierNewPSMT" w:hAnsi="CourierNewPSMT" w:cs="CourierNewPSMT"/>
          <w:color w:val="13399E"/>
          <w:sz w:val="26"/>
          <w:szCs w:val="26"/>
        </w:rPr>
      </w:pPr>
      <w:r w:rsidRPr="00F31C5A">
        <w:rPr>
          <w:rFonts w:ascii="Arial" w:hAnsi="Arial"/>
        </w:rPr>
        <w:t xml:space="preserve">What is the value of having the </w:t>
      </w:r>
      <w:r w:rsidRPr="001361AB">
        <w:rPr>
          <w:rStyle w:val="IDLChar"/>
        </w:rPr>
        <w:t>DomainEntity</w:t>
      </w:r>
      <w:r w:rsidRPr="00F31C5A">
        <w:rPr>
          <w:rFonts w:ascii="Arial" w:hAnsi="Arial"/>
        </w:rPr>
        <w:t xml:space="preserve"> class?</w:t>
      </w:r>
      <w:r>
        <w:rPr>
          <w:rFonts w:ascii="CourierNewPSMT" w:hAnsi="CourierNewPSMT" w:cs="CourierNewPSMT"/>
          <w:color w:val="13399E"/>
          <w:sz w:val="26"/>
          <w:szCs w:val="26"/>
        </w:rPr>
        <w:t xml:space="preserve"> </w:t>
      </w:r>
    </w:p>
    <w:p w:rsidR="009729AE" w:rsidRDefault="009729AE" w:rsidP="009729AE">
      <w:pPr>
        <w:pStyle w:val="OMGResolution"/>
      </w:pPr>
      <w:r>
        <w:t>Discussion:</w:t>
      </w:r>
    </w:p>
    <w:p w:rsidR="009729AE" w:rsidRPr="00F31C5A" w:rsidRDefault="009729AE" w:rsidP="009729AE">
      <w:pPr>
        <w:widowControl w:val="0"/>
        <w:autoSpaceDE w:val="0"/>
        <w:autoSpaceDN w:val="0"/>
        <w:adjustRightInd w:val="0"/>
        <w:rPr>
          <w:rFonts w:ascii="Arial" w:hAnsi="Arial"/>
        </w:rPr>
      </w:pPr>
      <w:r>
        <w:rPr>
          <w:rFonts w:ascii="Arial" w:hAnsi="Arial"/>
        </w:rPr>
        <w:t xml:space="preserve">[Angelo] </w:t>
      </w:r>
      <w:r w:rsidRPr="00F31C5A">
        <w:rPr>
          <w:rFonts w:ascii="Arial" w:hAnsi="Arial"/>
        </w:rPr>
        <w:t xml:space="preserve">The </w:t>
      </w:r>
      <w:r w:rsidRPr="001361AB">
        <w:rPr>
          <w:rStyle w:val="IDLChar"/>
        </w:rPr>
        <w:t>DomainEntity</w:t>
      </w:r>
      <w:r w:rsidRPr="00F31C5A">
        <w:rPr>
          <w:rFonts w:ascii="Arial" w:hAnsi="Arial"/>
        </w:rPr>
        <w:t xml:space="preserve"> class should be removed and the </w:t>
      </w:r>
      <w:r w:rsidRPr="001361AB">
        <w:rPr>
          <w:rStyle w:val="IDLChar"/>
        </w:rPr>
        <w:t>getParent</w:t>
      </w:r>
      <w:r w:rsidRPr="00F31C5A">
        <w:rPr>
          <w:rFonts w:ascii="Arial" w:hAnsi="Arial"/>
        </w:rPr>
        <w:t xml:space="preserve"> method should be migrated to the </w:t>
      </w:r>
      <w:r w:rsidRPr="001361AB">
        <w:rPr>
          <w:rStyle w:val="IDLChar"/>
        </w:rPr>
        <w:t>Entity</w:t>
      </w:r>
      <w:r w:rsidRPr="00F31C5A">
        <w:rPr>
          <w:rFonts w:ascii="Arial" w:hAnsi="Arial"/>
        </w:rPr>
        <w:t xml:space="preserve"> class.</w:t>
      </w:r>
      <w:r w:rsidRPr="00021A6E">
        <w:t xml:space="preserve"> </w:t>
      </w:r>
      <w:r w:rsidRPr="00021A6E">
        <w:rPr>
          <w:rFonts w:ascii="Arial" w:hAnsi="Arial"/>
        </w:rPr>
        <w:t xml:space="preserve">The </w:t>
      </w:r>
      <w:r w:rsidRPr="00021A6E">
        <w:rPr>
          <w:rStyle w:val="IDLChar"/>
        </w:rPr>
        <w:t>DomainEntity</w:t>
      </w:r>
      <w:r w:rsidRPr="00021A6E">
        <w:rPr>
          <w:rFonts w:ascii="Arial" w:hAnsi="Arial"/>
        </w:rPr>
        <w:t xml:space="preserve"> is not on any other PSM, thus I don't see why it should be on the Java PSM.</w:t>
      </w:r>
      <w:r>
        <w:rPr>
          <w:rFonts w:ascii="Arial" w:hAnsi="Arial"/>
        </w:rPr>
        <w:t xml:space="preserve"> </w:t>
      </w:r>
      <w:r w:rsidRPr="00021A6E">
        <w:rPr>
          <w:rFonts w:ascii="Arial" w:hAnsi="Arial"/>
        </w:rPr>
        <w:t>Even at a PIM level it is a class w/o a</w:t>
      </w:r>
      <w:r>
        <w:rPr>
          <w:rFonts w:ascii="Arial" w:hAnsi="Arial"/>
        </w:rPr>
        <w:t>ttributes and w/o operations—</w:t>
      </w:r>
      <w:r w:rsidRPr="00021A6E">
        <w:rPr>
          <w:rFonts w:ascii="Arial" w:hAnsi="Arial"/>
        </w:rPr>
        <w:t>thus a very</w:t>
      </w:r>
      <w:r>
        <w:rPr>
          <w:rFonts w:ascii="Arial" w:hAnsi="Arial"/>
        </w:rPr>
        <w:t xml:space="preserve"> </w:t>
      </w:r>
      <w:r w:rsidRPr="00021A6E">
        <w:rPr>
          <w:rFonts w:ascii="Arial" w:hAnsi="Arial"/>
        </w:rPr>
        <w:t>debatable abstraction</w:t>
      </w:r>
      <w:r>
        <w:rPr>
          <w:rFonts w:ascii="Arial" w:hAnsi="Arial"/>
        </w:rPr>
        <w:t>.</w:t>
      </w:r>
    </w:p>
    <w:p w:rsidR="009729AE" w:rsidRDefault="009729AE" w:rsidP="009729AE">
      <w:pPr>
        <w:pStyle w:val="OMGResolution"/>
      </w:pPr>
      <w:r>
        <w:t>Resolution:</w:t>
      </w:r>
    </w:p>
    <w:p w:rsidR="009729AE" w:rsidRPr="00737C79" w:rsidRDefault="009729AE" w:rsidP="009729AE">
      <w:pPr>
        <w:pStyle w:val="BodyText"/>
      </w:pPr>
      <w:r>
        <w:t>Close this issue with no change.</w:t>
      </w:r>
      <w:r w:rsidRPr="00861924">
        <w:t xml:space="preserve"> </w:t>
      </w:r>
      <w:r w:rsidRPr="00D14BFF">
        <w:rPr>
          <w:rStyle w:val="IDLChar"/>
        </w:rPr>
        <w:t>DomainEntity</w:t>
      </w:r>
      <w:r>
        <w:t xml:space="preserve"> is a classifier directly from the DDS PIM. Its value is to capture the invariant that domain participants have no parent entity, and entities of all other types do. If this type is removed, and </w:t>
      </w:r>
      <w:r w:rsidRPr="00723416">
        <w:rPr>
          <w:rStyle w:val="IDLChar"/>
        </w:rPr>
        <w:t>getParent</w:t>
      </w:r>
      <w:r>
        <w:t xml:space="preserve"> is moved to </w:t>
      </w:r>
      <w:r w:rsidRPr="00723416">
        <w:rPr>
          <w:rStyle w:val="IDLChar"/>
        </w:rPr>
        <w:t>Entity</w:t>
      </w:r>
      <w:r>
        <w:t xml:space="preserve">, this static invariant will become a run-time invariant (i.e. </w:t>
      </w:r>
      <w:r w:rsidRPr="00723416">
        <w:rPr>
          <w:rStyle w:val="IDLChar"/>
        </w:rPr>
        <w:t>getParent</w:t>
      </w:r>
      <w:r>
        <w:t xml:space="preserve"> will have to return </w:t>
      </w:r>
      <w:r w:rsidRPr="00723416">
        <w:rPr>
          <w:rStyle w:val="IDLChar"/>
        </w:rPr>
        <w:t>null</w:t>
      </w:r>
      <w:r>
        <w:t xml:space="preserve"> when the object is a participant), making application code less robust.</w:t>
      </w:r>
    </w:p>
    <w:p w:rsidR="009729AE" w:rsidRDefault="009729AE" w:rsidP="009729AE">
      <w:pPr>
        <w:pStyle w:val="OMGDisposition"/>
      </w:pPr>
      <w:r w:rsidRPr="00FB1A1D">
        <w:t>Disposition</w:t>
      </w:r>
      <w:r>
        <w:t>:</w:t>
      </w:r>
      <w:r>
        <w:tab/>
        <w:t>Closed, no change</w:t>
      </w:r>
    </w:p>
    <w:p w:rsidR="00942C29" w:rsidRDefault="00942C29" w:rsidP="00942C29">
      <w:pPr>
        <w:pStyle w:val="OMGIssueNO"/>
      </w:pPr>
      <w:bookmarkStart w:id="74" w:name="_Toc182365175"/>
      <w:r>
        <w:t xml:space="preserve">OMG Issue No: </w:t>
      </w:r>
      <w:r w:rsidRPr="00713BE2">
        <w:t>16588</w:t>
      </w:r>
      <w:bookmarkEnd w:id="74"/>
    </w:p>
    <w:p w:rsidR="00942C29" w:rsidRPr="001361AB" w:rsidRDefault="00942C29" w:rsidP="00942C29">
      <w:pPr>
        <w:pStyle w:val="OMGTitle"/>
      </w:pPr>
      <w:bookmarkStart w:id="75" w:name="_Toc182365176"/>
      <w:r w:rsidRPr="00FB1A1D">
        <w:t>Title</w:t>
      </w:r>
      <w:r>
        <w:t>:</w:t>
      </w:r>
      <w:r>
        <w:tab/>
      </w:r>
      <w:r w:rsidRPr="00156F38">
        <w:t xml:space="preserve">The </w:t>
      </w:r>
      <w:r w:rsidRPr="00A977C1">
        <w:rPr>
          <w:rStyle w:val="IDLChar"/>
        </w:rPr>
        <w:t>Sample</w:t>
      </w:r>
      <w:r w:rsidRPr="00156F38">
        <w:t xml:space="preserve"> class should provide a method to check w</w:t>
      </w:r>
      <w:r>
        <w:t>h</w:t>
      </w:r>
      <w:r w:rsidRPr="00156F38">
        <w:t>ether the data is valid</w:t>
      </w:r>
      <w:bookmarkEnd w:id="75"/>
    </w:p>
    <w:p w:rsidR="00942C29" w:rsidRDefault="00942C29" w:rsidP="00942C29">
      <w:pPr>
        <w:pStyle w:val="OMGSource"/>
      </w:pPr>
      <w:r w:rsidRPr="00FB1A1D">
        <w:t>Source</w:t>
      </w:r>
      <w:r>
        <w:t>:</w:t>
      </w:r>
    </w:p>
    <w:p w:rsidR="00942C29" w:rsidRDefault="00942C29" w:rsidP="00942C29">
      <w:pPr>
        <w:pStyle w:val="BodyText"/>
      </w:pPr>
      <w:r>
        <w:t xml:space="preserve">PrismTech (Angelo Corsaro, </w:t>
      </w:r>
      <w:hyperlink r:id="rId78" w:history="1">
        <w:r>
          <w:rPr>
            <w:rStyle w:val="Hyperlink"/>
          </w:rPr>
          <w:t>angelo@icorsaro.net</w:t>
        </w:r>
      </w:hyperlink>
      <w:r>
        <w:t>)</w:t>
      </w:r>
    </w:p>
    <w:p w:rsidR="00942C29" w:rsidRPr="007436A1" w:rsidRDefault="00942C29" w:rsidP="00942C29">
      <w:pPr>
        <w:pStyle w:val="BodyText"/>
      </w:pPr>
      <w:r>
        <w:rPr>
          <w:b/>
        </w:rPr>
        <w:t>Nature</w:t>
      </w:r>
      <w:r w:rsidRPr="002753C0">
        <w:rPr>
          <w:b/>
        </w:rPr>
        <w:t>:</w:t>
      </w:r>
      <w:r w:rsidRPr="00E255A7">
        <w:t xml:space="preserve"> Architectural</w:t>
      </w:r>
    </w:p>
    <w:p w:rsidR="00942C29" w:rsidRPr="007436A1" w:rsidRDefault="00942C29" w:rsidP="00942C29">
      <w:pPr>
        <w:pStyle w:val="BodyText"/>
      </w:pPr>
      <w:r w:rsidRPr="002753C0">
        <w:rPr>
          <w:b/>
        </w:rPr>
        <w:t>Severity:</w:t>
      </w:r>
      <w:r w:rsidRPr="00E255A7">
        <w:t xml:space="preserve"> Major</w:t>
      </w:r>
    </w:p>
    <w:p w:rsidR="00942C29" w:rsidRDefault="00942C29" w:rsidP="00942C29">
      <w:pPr>
        <w:pStyle w:val="OMGSummary"/>
      </w:pPr>
      <w:r>
        <w:t>Summary:</w:t>
      </w:r>
    </w:p>
    <w:p w:rsidR="00942C29" w:rsidRPr="00D45BAD" w:rsidRDefault="00942C29" w:rsidP="00942C29">
      <w:pPr>
        <w:pStyle w:val="BodyText"/>
      </w:pPr>
      <w:r>
        <w:t xml:space="preserve">The </w:t>
      </w:r>
      <w:r w:rsidRPr="00A977C1">
        <w:rPr>
          <w:rStyle w:val="IDLChar"/>
        </w:rPr>
        <w:t>Sample</w:t>
      </w:r>
      <w:r>
        <w:t xml:space="preserve"> class as defined in the Beta 1 of the DDS-PSM-Java does not define a method “</w:t>
      </w:r>
      <w:r w:rsidRPr="00132D52">
        <w:rPr>
          <w:rStyle w:val="IDLChar"/>
        </w:rPr>
        <w:t>isValid(): Boolean</w:t>
      </w:r>
      <w:r>
        <w:t>” to check whether the data is actually valid. This is a simple-to-fix oversight.</w:t>
      </w:r>
    </w:p>
    <w:p w:rsidR="00942C29" w:rsidRDefault="00942C29" w:rsidP="00942C29">
      <w:pPr>
        <w:pStyle w:val="OMGResolution"/>
      </w:pPr>
      <w:r>
        <w:t>Discussion:</w:t>
      </w:r>
    </w:p>
    <w:p w:rsidR="00942C29" w:rsidRPr="0012152B" w:rsidRDefault="00942C29" w:rsidP="00942C29">
      <w:pPr>
        <w:pStyle w:val="BodyText"/>
      </w:pPr>
      <w:r>
        <w:t xml:space="preserve">[Angelo] An implementation could decide to provide the last known value. Would be useful to separate the </w:t>
      </w:r>
      <w:r w:rsidRPr="0012152B">
        <w:rPr>
          <w:rStyle w:val="IDLChar"/>
        </w:rPr>
        <w:t>null</w:t>
      </w:r>
      <w:r>
        <w:t xml:space="preserve"> from the strictly valid data.</w:t>
      </w:r>
    </w:p>
    <w:p w:rsidR="00942C29" w:rsidRDefault="00942C29" w:rsidP="00942C29">
      <w:pPr>
        <w:pStyle w:val="OMGResolution"/>
      </w:pPr>
      <w:r>
        <w:t>Resolution:</w:t>
      </w:r>
    </w:p>
    <w:p w:rsidR="00942C29" w:rsidRDefault="00942C29" w:rsidP="00942C29">
      <w:pPr>
        <w:pStyle w:val="BodyText"/>
      </w:pPr>
      <w:r>
        <w:t xml:space="preserve">This issue is closed without any changes. The </w:t>
      </w:r>
      <w:r w:rsidRPr="00A977C1">
        <w:rPr>
          <w:rStyle w:val="IDLChar"/>
        </w:rPr>
        <w:t>Sample</w:t>
      </w:r>
      <w:r>
        <w:t xml:space="preserve"> class </w:t>
      </w:r>
      <w:r w:rsidRPr="00132D52">
        <w:rPr>
          <w:i/>
        </w:rPr>
        <w:t>does</w:t>
      </w:r>
      <w:r>
        <w:t xml:space="preserve"> provide a method to check whether the data is valid. There is no oversight. As described in section 7.6.2, “Sample Interface”:</w:t>
      </w:r>
    </w:p>
    <w:p w:rsidR="00942C29" w:rsidRDefault="00942C29" w:rsidP="00942C29">
      <w:pPr>
        <w:pStyle w:val="BlockText"/>
      </w:pPr>
      <w:r>
        <w:t xml:space="preserve">Each sample is represented by an instance of the </w:t>
      </w:r>
      <w:r w:rsidRPr="00132D52">
        <w:rPr>
          <w:rStyle w:val="IDLChar"/>
        </w:rPr>
        <w:t>org.omg.dds.sub.Sample</w:t>
      </w:r>
      <w:r>
        <w:t xml:space="preserve"> interface. It provides its data via a </w:t>
      </w:r>
      <w:r w:rsidRPr="00132D52">
        <w:rPr>
          <w:rStyle w:val="IDLChar"/>
        </w:rPr>
        <w:t>getData</w:t>
      </w:r>
      <w:r>
        <w:t xml:space="preserve"> method; if there is no valid data (corresponding to a false value for </w:t>
      </w:r>
      <w:r w:rsidRPr="00132D52">
        <w:rPr>
          <w:rStyle w:val="IDLChar"/>
        </w:rPr>
        <w:t>SampleInfo.valid_data</w:t>
      </w:r>
      <w:r>
        <w:t xml:space="preserve"> in the IDL PSM), this operation returns </w:t>
      </w:r>
      <w:r w:rsidRPr="00AB3FB4">
        <w:rPr>
          <w:rStyle w:val="IDLChar"/>
        </w:rPr>
        <w:t>null</w:t>
      </w:r>
      <w:r>
        <w:t>.</w:t>
      </w:r>
    </w:p>
    <w:p w:rsidR="00942C29" w:rsidRPr="00157072" w:rsidRDefault="00942C29" w:rsidP="00942C29">
      <w:pPr>
        <w:pStyle w:val="BodyText"/>
      </w:pPr>
      <w:r>
        <w:t>The existing design is appropriate. The alternative—returning a non-</w:t>
      </w:r>
      <w:r w:rsidRPr="00040F08">
        <w:rPr>
          <w:rStyle w:val="IDLChar"/>
        </w:rPr>
        <w:t>null</w:t>
      </w:r>
      <w:r>
        <w:t xml:space="preserve"> data object, and then making people check a flag that tells them not to use that object—would be extremely error-prone.</w:t>
      </w:r>
    </w:p>
    <w:p w:rsidR="00942C29" w:rsidRDefault="00942C29" w:rsidP="00942C29">
      <w:pPr>
        <w:pStyle w:val="OMGDisposition"/>
      </w:pPr>
      <w:r w:rsidRPr="00FB1A1D">
        <w:t>Disposition</w:t>
      </w:r>
      <w:r>
        <w:t>:</w:t>
      </w:r>
      <w:r>
        <w:tab/>
      </w:r>
      <w:r w:rsidR="00EC3ADD">
        <w:t>Closed, no change</w:t>
      </w:r>
    </w:p>
    <w:p w:rsidR="00942C29" w:rsidRDefault="00942C29" w:rsidP="00942C29">
      <w:pPr>
        <w:pStyle w:val="OMGIssueNO"/>
      </w:pPr>
      <w:bookmarkStart w:id="76" w:name="_Toc182365177"/>
      <w:r>
        <w:t xml:space="preserve">OMG Issue No: </w:t>
      </w:r>
      <w:r w:rsidRPr="00A85519">
        <w:t>16589</w:t>
      </w:r>
      <w:bookmarkEnd w:id="76"/>
    </w:p>
    <w:p w:rsidR="00942C29" w:rsidRPr="001361AB" w:rsidRDefault="00942C29" w:rsidP="00942C29">
      <w:pPr>
        <w:pStyle w:val="OMGTitle"/>
      </w:pPr>
      <w:bookmarkStart w:id="77" w:name="_Toc182365178"/>
      <w:r w:rsidRPr="00FB1A1D">
        <w:t>Title</w:t>
      </w:r>
      <w:r>
        <w:t>:</w:t>
      </w:r>
      <w:r>
        <w:tab/>
      </w:r>
      <w:r w:rsidRPr="00C07480">
        <w:t>Misnamed Listener Helper</w:t>
      </w:r>
      <w:bookmarkEnd w:id="77"/>
    </w:p>
    <w:p w:rsidR="00942C29" w:rsidRDefault="00942C29" w:rsidP="00942C29">
      <w:pPr>
        <w:pStyle w:val="OMGSource"/>
      </w:pPr>
      <w:r w:rsidRPr="00FB1A1D">
        <w:t>Source</w:t>
      </w:r>
      <w:r>
        <w:t>:</w:t>
      </w:r>
    </w:p>
    <w:p w:rsidR="00942C29" w:rsidRDefault="00942C29" w:rsidP="00942C29">
      <w:pPr>
        <w:pStyle w:val="BodyText"/>
      </w:pPr>
      <w:r>
        <w:t xml:space="preserve">PrismTech (Angelo Corsaro, </w:t>
      </w:r>
      <w:hyperlink r:id="rId79" w:history="1">
        <w:r>
          <w:rPr>
            <w:rStyle w:val="Hyperlink"/>
          </w:rPr>
          <w:t>angelo@icorsaro.net</w:t>
        </w:r>
      </w:hyperlink>
      <w:r>
        <w:t>)</w:t>
      </w:r>
    </w:p>
    <w:p w:rsidR="00942C29" w:rsidRPr="007436A1" w:rsidRDefault="00942C29" w:rsidP="00942C29">
      <w:pPr>
        <w:pStyle w:val="BodyText"/>
      </w:pPr>
      <w:r>
        <w:rPr>
          <w:b/>
        </w:rPr>
        <w:t>Nature</w:t>
      </w:r>
      <w:r w:rsidRPr="002753C0">
        <w:rPr>
          <w:b/>
        </w:rPr>
        <w:t>:</w:t>
      </w:r>
      <w:r w:rsidRPr="00E255A7">
        <w:t xml:space="preserve"> Architectural</w:t>
      </w:r>
    </w:p>
    <w:p w:rsidR="00942C29" w:rsidRPr="007436A1" w:rsidRDefault="00942C29" w:rsidP="00942C29">
      <w:pPr>
        <w:pStyle w:val="BodyText"/>
      </w:pPr>
      <w:r w:rsidRPr="002753C0">
        <w:rPr>
          <w:b/>
        </w:rPr>
        <w:t>Severity:</w:t>
      </w:r>
      <w:r w:rsidRPr="00E255A7">
        <w:t xml:space="preserve"> </w:t>
      </w:r>
      <w:r>
        <w:t>Minor</w:t>
      </w:r>
    </w:p>
    <w:p w:rsidR="00942C29" w:rsidRDefault="00942C29" w:rsidP="00942C29">
      <w:pPr>
        <w:pStyle w:val="OMGSummary"/>
      </w:pPr>
      <w:r>
        <w:t>Summary:</w:t>
      </w:r>
    </w:p>
    <w:p w:rsidR="00942C29" w:rsidRPr="00D45BAD" w:rsidRDefault="00942C29" w:rsidP="00942C29">
      <w:pPr>
        <w:pStyle w:val="BodyText"/>
      </w:pPr>
      <w:r>
        <w:t xml:space="preserve">The names of the classes </w:t>
      </w:r>
      <w:r w:rsidRPr="00284BE1">
        <w:rPr>
          <w:rStyle w:val="IDLChar"/>
        </w:rPr>
        <w:t>DataReaderAdapter</w:t>
      </w:r>
      <w:r>
        <w:t>/</w:t>
      </w:r>
      <w:r w:rsidRPr="00284BE1">
        <w:rPr>
          <w:rStyle w:val="IDLChar"/>
        </w:rPr>
        <w:t>DataWriterAdapter</w:t>
      </w:r>
      <w:r>
        <w:t xml:space="preserve"> are misleading since what they are really providing are listeners with some default behavior.</w:t>
      </w:r>
    </w:p>
    <w:p w:rsidR="00942C29" w:rsidRDefault="00942C29" w:rsidP="00942C29">
      <w:pPr>
        <w:pStyle w:val="OMGResolution"/>
      </w:pPr>
      <w:r>
        <w:t>Discussion:</w:t>
      </w:r>
    </w:p>
    <w:p w:rsidR="00942C29" w:rsidRDefault="00942C29" w:rsidP="00942C29">
      <w:pPr>
        <w:pStyle w:val="BodyText"/>
      </w:pPr>
      <w:r>
        <w:t xml:space="preserve">[Angelo] Proposal: Rename the classes </w:t>
      </w:r>
      <w:r w:rsidRPr="00501BB4">
        <w:rPr>
          <w:rStyle w:val="IDLChar"/>
        </w:rPr>
        <w:t>DataReaderAdapter</w:t>
      </w:r>
      <w:r>
        <w:t>/</w:t>
      </w:r>
      <w:r w:rsidRPr="00501BB4">
        <w:rPr>
          <w:rStyle w:val="IDLChar"/>
        </w:rPr>
        <w:t>DataWriterAdapter</w:t>
      </w:r>
      <w:r>
        <w:t xml:space="preserve"> to </w:t>
      </w:r>
      <w:r w:rsidRPr="00501BB4">
        <w:rPr>
          <w:rStyle w:val="IDLChar"/>
        </w:rPr>
        <w:t>SimpleDataReaderListener</w:t>
      </w:r>
      <w:r>
        <w:t xml:space="preserve"> and </w:t>
      </w:r>
      <w:r w:rsidRPr="00501BB4">
        <w:rPr>
          <w:rStyle w:val="IDLChar"/>
        </w:rPr>
        <w:t>SimpleDataWriterListener</w:t>
      </w:r>
      <w:r>
        <w:t>.</w:t>
      </w:r>
    </w:p>
    <w:p w:rsidR="00942C29" w:rsidRPr="00501BB4" w:rsidRDefault="00942C29" w:rsidP="00942C29">
      <w:pPr>
        <w:pStyle w:val="BodyText"/>
      </w:pPr>
      <w:r>
        <w:t xml:space="preserve">For the </w:t>
      </w:r>
      <w:r w:rsidRPr="00501BB4">
        <w:rPr>
          <w:rStyle w:val="IDLChar"/>
        </w:rPr>
        <w:t>SimpleDataReaderListener</w:t>
      </w:r>
      <w:r>
        <w:t xml:space="preserve"> one could implement trivially all the method but the one that notifies the availability of data, e.g. </w:t>
      </w:r>
      <w:r w:rsidRPr="00501BB4">
        <w:rPr>
          <w:rStyle w:val="IDLChar"/>
        </w:rPr>
        <w:t>onDataAvailable</w:t>
      </w:r>
      <w:r>
        <w:t>.</w:t>
      </w:r>
    </w:p>
    <w:p w:rsidR="00942C29" w:rsidRDefault="00942C29" w:rsidP="00942C29">
      <w:pPr>
        <w:pStyle w:val="OMGResolution"/>
      </w:pPr>
      <w:r>
        <w:t>Resolution:</w:t>
      </w:r>
    </w:p>
    <w:p w:rsidR="00942C29" w:rsidRPr="00157072" w:rsidRDefault="00942C29" w:rsidP="00942C29">
      <w:pPr>
        <w:pStyle w:val="BodyText"/>
      </w:pPr>
      <w:r>
        <w:t>This issue is closed without any changes. Providing no-op listener implementations, and replacing “Listener” with “Adapter” in the class name, is a common JDK idiom. You will see it throughput AWT and Swing, for example, which abound with listeners. The rationale for this pattern is described in section 7.2.7.2, “Listeners”.</w:t>
      </w:r>
    </w:p>
    <w:p w:rsidR="00942C29" w:rsidRDefault="00942C29" w:rsidP="00942C29">
      <w:pPr>
        <w:pStyle w:val="OMGDisposition"/>
      </w:pPr>
      <w:r w:rsidRPr="00FB1A1D">
        <w:t>Disposition</w:t>
      </w:r>
      <w:r>
        <w:t>:</w:t>
      </w:r>
      <w:r>
        <w:tab/>
      </w:r>
      <w:r w:rsidR="00EC3ADD">
        <w:t>Closed, no change</w:t>
      </w:r>
    </w:p>
    <w:p w:rsidR="00096DA3" w:rsidRDefault="00096DA3" w:rsidP="00096DA3">
      <w:pPr>
        <w:pStyle w:val="DispositionHeader"/>
      </w:pPr>
      <w:bookmarkStart w:id="78" w:name="_Toc182365179"/>
      <w:r>
        <w:t>Disposition: Duplicate/merged</w:t>
      </w:r>
      <w:bookmarkEnd w:id="62"/>
      <w:bookmarkEnd w:id="78"/>
    </w:p>
    <w:p w:rsidR="004D5773" w:rsidRPr="002C1E39" w:rsidRDefault="004D5773" w:rsidP="004D5773">
      <w:pPr>
        <w:pStyle w:val="OMGIssueNO"/>
      </w:pPr>
      <w:bookmarkStart w:id="79" w:name="_Toc182365180"/>
      <w:r w:rsidRPr="002C1E39">
        <w:t xml:space="preserve">OMG Issue No: </w:t>
      </w:r>
      <w:r>
        <w:t>16056</w:t>
      </w:r>
      <w:bookmarkEnd w:id="79"/>
    </w:p>
    <w:p w:rsidR="004D5773" w:rsidRDefault="004D5773" w:rsidP="004D5773">
      <w:pPr>
        <w:pStyle w:val="OMGTitle"/>
      </w:pPr>
      <w:bookmarkStart w:id="80" w:name="_Toc182365181"/>
      <w:r w:rsidRPr="00FB1A1D">
        <w:t>Title</w:t>
      </w:r>
      <w:r>
        <w:t>:</w:t>
      </w:r>
      <w:r>
        <w:tab/>
      </w:r>
      <w:r w:rsidRPr="006029AD">
        <w:t xml:space="preserve">Data access from </w:t>
      </w:r>
      <w:r w:rsidRPr="001123E9">
        <w:rPr>
          <w:rStyle w:val="IDLChar"/>
        </w:rPr>
        <w:t>DataReader</w:t>
      </w:r>
      <w:r w:rsidRPr="006029AD">
        <w:t xml:space="preserve"> using </w:t>
      </w:r>
      <w:r w:rsidRPr="006029AD">
        <w:rPr>
          <w:rStyle w:val="IDLChar"/>
        </w:rPr>
        <w:t>java.util.List</w:t>
      </w:r>
      <w:bookmarkEnd w:id="80"/>
    </w:p>
    <w:p w:rsidR="004D5773" w:rsidRDefault="004D5773" w:rsidP="004D5773">
      <w:pPr>
        <w:pStyle w:val="OMGSource"/>
      </w:pPr>
      <w:r w:rsidRPr="00FB1A1D">
        <w:t>Source</w:t>
      </w:r>
      <w:r>
        <w:t>:</w:t>
      </w:r>
    </w:p>
    <w:p w:rsidR="004D5773" w:rsidRDefault="004D5773" w:rsidP="004D5773">
      <w:pPr>
        <w:pStyle w:val="BodyText"/>
      </w:pPr>
      <w:r>
        <w:t xml:space="preserve">Thales (André Bonhof, </w:t>
      </w:r>
      <w:hyperlink r:id="rId80" w:history="1">
        <w:r w:rsidRPr="00BC2145">
          <w:rPr>
            <w:rStyle w:val="Hyperlink"/>
          </w:rPr>
          <w:t>andre.bonhof@nl.thalesgroup.com</w:t>
        </w:r>
      </w:hyperlink>
      <w:r>
        <w:t>)</w:t>
      </w:r>
    </w:p>
    <w:p w:rsidR="004D5773" w:rsidRDefault="004D5773" w:rsidP="004D5773">
      <w:pPr>
        <w:pStyle w:val="BodyText"/>
      </w:pPr>
      <w:r w:rsidRPr="00F81C44">
        <w:rPr>
          <w:b/>
        </w:rPr>
        <w:t>Nature:</w:t>
      </w:r>
      <w:r>
        <w:t xml:space="preserve"> Enhancement</w:t>
      </w:r>
    </w:p>
    <w:p w:rsidR="004D5773" w:rsidRPr="007436A1" w:rsidRDefault="004D5773" w:rsidP="004D5773">
      <w:pPr>
        <w:pStyle w:val="BodyText"/>
      </w:pPr>
      <w:r w:rsidRPr="00F81C44">
        <w:rPr>
          <w:b/>
        </w:rPr>
        <w:t>Severity:</w:t>
      </w:r>
      <w:r>
        <w:t xml:space="preserve"> Minor</w:t>
      </w:r>
    </w:p>
    <w:p w:rsidR="004D5773" w:rsidRDefault="004D5773" w:rsidP="004D5773">
      <w:pPr>
        <w:pStyle w:val="OMGSummary"/>
      </w:pPr>
      <w:r>
        <w:t>Summary:</w:t>
      </w:r>
    </w:p>
    <w:p w:rsidR="004D5773" w:rsidRDefault="004D5773" w:rsidP="004D5773">
      <w:pPr>
        <w:pStyle w:val="BodyText"/>
      </w:pPr>
      <w:r>
        <w:t xml:space="preserve">Currently the </w:t>
      </w:r>
      <w:r w:rsidRPr="00872A9D">
        <w:rPr>
          <w:rStyle w:val="IDLChar"/>
        </w:rPr>
        <w:t xml:space="preserve">DataReader </w:t>
      </w:r>
      <w:r>
        <w:t xml:space="preserve">provides </w:t>
      </w:r>
      <w:r w:rsidRPr="00872A9D">
        <w:rPr>
          <w:rStyle w:val="IDLChar"/>
        </w:rPr>
        <w:t>read()</w:t>
      </w:r>
      <w:r>
        <w:t xml:space="preserve"> and </w:t>
      </w:r>
      <w:r w:rsidRPr="00872A9D">
        <w:rPr>
          <w:rStyle w:val="IDLChar"/>
        </w:rPr>
        <w:t>take()</w:t>
      </w:r>
      <w:r>
        <w:t xml:space="preserve"> methods that return a special type of </w:t>
      </w:r>
      <w:r w:rsidRPr="00872A9D">
        <w:rPr>
          <w:rStyle w:val="IDLChar"/>
        </w:rPr>
        <w:t>java.util.ListIterator</w:t>
      </w:r>
      <w:r>
        <w:t xml:space="preserve">: </w:t>
      </w:r>
      <w:r w:rsidRPr="00872A9D">
        <w:rPr>
          <w:rStyle w:val="IDLChar"/>
        </w:rPr>
        <w:t>Sample.Iterator</w:t>
      </w:r>
      <w:r>
        <w:t xml:space="preserve">. The </w:t>
      </w:r>
      <w:r w:rsidRPr="00872A9D">
        <w:rPr>
          <w:rStyle w:val="IDLChar"/>
        </w:rPr>
        <w:t>Iterator</w:t>
      </w:r>
      <w:r>
        <w:t xml:space="preserve"> is not the most convenient way to access data retrieved from the </w:t>
      </w:r>
      <w:r w:rsidRPr="00872A9D">
        <w:rPr>
          <w:rStyle w:val="IDLChar"/>
        </w:rPr>
        <w:t>DataReader</w:t>
      </w:r>
      <w:r>
        <w:t xml:space="preserve"> (e.g. an </w:t>
      </w:r>
      <w:r w:rsidRPr="00872A9D">
        <w:rPr>
          <w:rStyle w:val="IDLChar"/>
        </w:rPr>
        <w:t>Iterator</w:t>
      </w:r>
      <w:r>
        <w:t xml:space="preserve"> can only be traversed once).</w:t>
      </w:r>
    </w:p>
    <w:p w:rsidR="004D5773" w:rsidRDefault="004D5773" w:rsidP="004D5773">
      <w:pPr>
        <w:pStyle w:val="BodyText"/>
      </w:pPr>
      <w:r>
        <w:t xml:space="preserve">Propose to modify all </w:t>
      </w:r>
      <w:r w:rsidRPr="00872A9D">
        <w:rPr>
          <w:rStyle w:val="IDLChar"/>
        </w:rPr>
        <w:t>read()</w:t>
      </w:r>
      <w:r>
        <w:t>/</w:t>
      </w:r>
      <w:r w:rsidRPr="00872A9D">
        <w:rPr>
          <w:rStyle w:val="IDLChar"/>
        </w:rPr>
        <w:t>take()</w:t>
      </w:r>
      <w:r>
        <w:t xml:space="preserve"> operations currently returning an </w:t>
      </w:r>
      <w:r w:rsidRPr="00872A9D">
        <w:rPr>
          <w:rStyle w:val="IDLChar"/>
        </w:rPr>
        <w:t>Iterator</w:t>
      </w:r>
      <w:r>
        <w:t xml:space="preserve"> to let them return a </w:t>
      </w:r>
      <w:r w:rsidRPr="00872A9D">
        <w:rPr>
          <w:rStyle w:val="IDLChar"/>
        </w:rPr>
        <w:t>java.util.List</w:t>
      </w:r>
      <w:r>
        <w:t xml:space="preserve">. The </w:t>
      </w:r>
      <w:r w:rsidRPr="00872A9D">
        <w:rPr>
          <w:rStyle w:val="IDLChar"/>
        </w:rPr>
        <w:t>List</w:t>
      </w:r>
      <w:r>
        <w:t xml:space="preserve"> is more developer friendly, as it can be traversed multiple times and a </w:t>
      </w:r>
      <w:r w:rsidRPr="00872A9D">
        <w:rPr>
          <w:rStyle w:val="IDLChar"/>
        </w:rPr>
        <w:t>List</w:t>
      </w:r>
      <w:r>
        <w:t xml:space="preserve"> is also an </w:t>
      </w:r>
      <w:r w:rsidRPr="00872A9D">
        <w:rPr>
          <w:rStyle w:val="IDLChar"/>
        </w:rPr>
        <w:t>Iterable</w:t>
      </w:r>
      <w:r>
        <w:t xml:space="preserve"> with the added benefit that it can be used in Java’s “</w:t>
      </w:r>
      <w:r w:rsidRPr="00872A9D">
        <w:rPr>
          <w:rStyle w:val="IDLChar"/>
        </w:rPr>
        <w:t>foreach</w:t>
      </w:r>
      <w:r>
        <w:t>” statement:</w:t>
      </w:r>
    </w:p>
    <w:p w:rsidR="004D5773" w:rsidRDefault="004D5773" w:rsidP="004D5773">
      <w:pPr>
        <w:pStyle w:val="IDL"/>
      </w:pPr>
      <w:r>
        <w:t>List&lt;Sample&lt;TYPE&gt;&gt; data = dataReader.read();</w:t>
      </w:r>
    </w:p>
    <w:p w:rsidR="004D5773" w:rsidRDefault="004D5773" w:rsidP="004D5773">
      <w:pPr>
        <w:pStyle w:val="IDL"/>
      </w:pPr>
      <w:r>
        <w:t>for (Sample&lt;Type&gt; sample : data) {</w:t>
      </w:r>
    </w:p>
    <w:p w:rsidR="004D5773" w:rsidRDefault="004D5773" w:rsidP="004D5773">
      <w:pPr>
        <w:pStyle w:val="IDL"/>
      </w:pPr>
      <w:r>
        <w:t xml:space="preserve">  // ...</w:t>
      </w:r>
    </w:p>
    <w:p w:rsidR="004D5773" w:rsidRDefault="004D5773" w:rsidP="004D5773">
      <w:pPr>
        <w:pStyle w:val="IDL"/>
      </w:pPr>
      <w:r>
        <w:t>}</w:t>
      </w:r>
    </w:p>
    <w:p w:rsidR="004D5773" w:rsidRDefault="004D5773" w:rsidP="004D5773">
      <w:pPr>
        <w:pStyle w:val="OMGResolution"/>
      </w:pPr>
      <w:r>
        <w:t>Resolution:</w:t>
      </w:r>
    </w:p>
    <w:p w:rsidR="004D5773" w:rsidRDefault="004D5773" w:rsidP="004D5773">
      <w:pPr>
        <w:pStyle w:val="BodyText"/>
      </w:pPr>
      <w:r>
        <w:t>Merge this issue with #16321, which proposes other changes to the read/take overloads.</w:t>
      </w:r>
    </w:p>
    <w:p w:rsidR="004D5773" w:rsidRDefault="004D5773" w:rsidP="004D5773">
      <w:pPr>
        <w:pStyle w:val="BodyText"/>
        <w:numPr>
          <w:ilvl w:val="0"/>
          <w:numId w:val="18"/>
        </w:numPr>
      </w:pPr>
      <w:r>
        <w:t xml:space="preserve">Overloads that return a loan should do so in the form of a </w:t>
      </w:r>
      <w:r w:rsidRPr="00FA1679">
        <w:rPr>
          <w:rStyle w:val="IDLChar"/>
        </w:rPr>
        <w:t>ListIterator</w:t>
      </w:r>
      <w:r>
        <w:t xml:space="preserve"> implementation, which will allows multiple forward and backward navigation of elements. The loaned samples should </w:t>
      </w:r>
      <w:r w:rsidRPr="005A50E9">
        <w:rPr>
          <w:i/>
        </w:rPr>
        <w:t>not</w:t>
      </w:r>
      <w:r>
        <w:t xml:space="preserve"> be returned as a </w:t>
      </w:r>
      <w:r w:rsidRPr="005C0B51">
        <w:rPr>
          <w:rStyle w:val="IDLChar"/>
        </w:rPr>
        <w:t>List</w:t>
      </w:r>
      <w:r>
        <w:t>, as retrieving an iterator from a list would force critical-path memory allocation—in direct contradiction of the low-latency goal of the loaning operations.</w:t>
      </w:r>
    </w:p>
    <w:p w:rsidR="004D5773" w:rsidRPr="00FA1679" w:rsidRDefault="004D5773" w:rsidP="004D5773">
      <w:pPr>
        <w:pStyle w:val="BodyText"/>
        <w:numPr>
          <w:ilvl w:val="0"/>
          <w:numId w:val="18"/>
        </w:numPr>
      </w:pPr>
      <w:r>
        <w:t xml:space="preserve">Overloads that return a copy should continue to accept a </w:t>
      </w:r>
      <w:r w:rsidRPr="005C0B51">
        <w:rPr>
          <w:rStyle w:val="IDLChar"/>
        </w:rPr>
        <w:t>List</w:t>
      </w:r>
      <w:r>
        <w:t xml:space="preserve"> to be filled in and should return a reference to the same list for convenience. These overloads will therefore support the “for-each” construct requested by this issue.</w:t>
      </w:r>
    </w:p>
    <w:p w:rsidR="004D5773" w:rsidRDefault="004D5773" w:rsidP="004D5773">
      <w:pPr>
        <w:pStyle w:val="OMGDisposition"/>
      </w:pPr>
      <w:r w:rsidRPr="00FB1A1D">
        <w:t>Disposition</w:t>
      </w:r>
      <w:r>
        <w:t>:</w:t>
      </w:r>
      <w:r>
        <w:tab/>
      </w:r>
      <w:r w:rsidR="00CA35AF" w:rsidRPr="00CA35AF">
        <w:t>Merged with issue #16321</w:t>
      </w:r>
    </w:p>
    <w:p w:rsidR="004D5773" w:rsidRPr="002C1E39" w:rsidRDefault="004D5773" w:rsidP="004D5773">
      <w:pPr>
        <w:pStyle w:val="OMGIssueNO"/>
      </w:pPr>
      <w:bookmarkStart w:id="81" w:name="_Toc182365182"/>
      <w:r w:rsidRPr="002C1E39">
        <w:t xml:space="preserve">OMG Issue No: </w:t>
      </w:r>
      <w:r>
        <w:t>16316</w:t>
      </w:r>
      <w:bookmarkEnd w:id="81"/>
    </w:p>
    <w:p w:rsidR="004D5773" w:rsidRDefault="004D5773" w:rsidP="004D5773">
      <w:pPr>
        <w:pStyle w:val="OMGTitle"/>
      </w:pPr>
      <w:bookmarkStart w:id="82" w:name="_Toc182365183"/>
      <w:r w:rsidRPr="00FB1A1D">
        <w:t>Title</w:t>
      </w:r>
      <w:r>
        <w:t>:</w:t>
      </w:r>
      <w:r>
        <w:tab/>
        <w:t>Improve usability of “bucket” accessors</w:t>
      </w:r>
      <w:bookmarkEnd w:id="82"/>
    </w:p>
    <w:p w:rsidR="004D5773" w:rsidRDefault="004D5773" w:rsidP="004D5773">
      <w:pPr>
        <w:pStyle w:val="OMGSource"/>
      </w:pPr>
      <w:r w:rsidRPr="00FB1A1D">
        <w:t>Source</w:t>
      </w:r>
      <w:r>
        <w:t>:</w:t>
      </w:r>
    </w:p>
    <w:p w:rsidR="004D5773" w:rsidRDefault="004D5773" w:rsidP="004D5773">
      <w:pPr>
        <w:pStyle w:val="BodyText"/>
      </w:pPr>
      <w:r>
        <w:t xml:space="preserve">RTI (Rick Warren, </w:t>
      </w:r>
      <w:hyperlink r:id="rId81" w:history="1">
        <w:r w:rsidRPr="00262C80">
          <w:rPr>
            <w:rStyle w:val="Hyperlink"/>
          </w:rPr>
          <w:t>rick.warren@rti.com</w:t>
        </w:r>
      </w:hyperlink>
      <w:r>
        <w:t>)</w:t>
      </w:r>
    </w:p>
    <w:p w:rsidR="004D5773" w:rsidRDefault="004D5773" w:rsidP="004D5773">
      <w:pPr>
        <w:pStyle w:val="OMGSummary"/>
      </w:pPr>
      <w:r>
        <w:t>Summary:</w:t>
      </w:r>
    </w:p>
    <w:p w:rsidR="004D5773" w:rsidRDefault="004D5773" w:rsidP="004D5773">
      <w:pPr>
        <w:pStyle w:val="BodyText"/>
      </w:pPr>
      <w:r>
        <w:t>The third bullet at the end of section 7.1.5, “Method Signature Conventions”, reads:</w:t>
      </w:r>
    </w:p>
    <w:p w:rsidR="004D5773" w:rsidRDefault="004D5773" w:rsidP="004D5773">
      <w:pPr>
        <w:pStyle w:val="BlockText"/>
        <w:numPr>
          <w:ilvl w:val="0"/>
          <w:numId w:val="4"/>
        </w:numPr>
      </w:pPr>
      <w:r w:rsidRPr="008B5D57">
        <w:t xml:space="preserve">Accessors for properties that are of mutable types, and that may change asynchronously after they are retrieved, are named </w:t>
      </w:r>
      <w:r w:rsidRPr="008B5D57">
        <w:rPr>
          <w:rStyle w:val="IDLChar"/>
        </w:rPr>
        <w:t>get&lt;</w:t>
      </w:r>
      <w:r w:rsidRPr="008B5D57">
        <w:rPr>
          <w:rStyle w:val="IDLChar"/>
          <w:i/>
        </w:rPr>
        <w:t>PropertyName</w:t>
      </w:r>
      <w:r w:rsidRPr="008B5D57">
        <w:rPr>
          <w:rStyle w:val="IDLChar"/>
        </w:rPr>
        <w:t>&gt;</w:t>
      </w:r>
      <w:r w:rsidRPr="008B5D57">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4D5773" w:rsidRDefault="004D5773" w:rsidP="004D5773">
      <w:pPr>
        <w:pStyle w:val="BodyText"/>
      </w:pPr>
      <w:r>
        <w:t>(This pattern of passing a container to an object for that object to “fill in” has sometimes been referred to as a “bucket” pattern.)</w:t>
      </w:r>
    </w:p>
    <w:p w:rsidR="004D5773" w:rsidRPr="00CD2656" w:rsidRDefault="004D5773" w:rsidP="004D5773">
      <w:pPr>
        <w:pStyle w:val="BodyText"/>
      </w:pPr>
      <w:r>
        <w:t>In cases where object-allocation performance is not a significant concern, the usability of this pattern can be improved with a trivial addition: allow the caller to pass in a null “bucket”, and require the implementation to allocate and return a new object with the appropriate contents.</w:t>
      </w:r>
    </w:p>
    <w:p w:rsidR="004D5773" w:rsidRDefault="004D5773" w:rsidP="004D5773">
      <w:pPr>
        <w:pStyle w:val="OMGResolution"/>
      </w:pPr>
      <w:r>
        <w:t>Discussion:</w:t>
      </w:r>
    </w:p>
    <w:p w:rsidR="004D5773" w:rsidRDefault="004D5773" w:rsidP="004D5773">
      <w:pPr>
        <w:pStyle w:val="BodyText"/>
      </w:pPr>
      <w:r>
        <w:t>[Rick] To resolve this issue by itself, we could add a sentence to the bullet that indicates that a null argument is permitted. Specifically, replace the third bullet in section 7.1.5, “Method Signature Conventions” with the following:</w:t>
      </w:r>
    </w:p>
    <w:p w:rsidR="004D5773" w:rsidRPr="00317260" w:rsidRDefault="004D5773" w:rsidP="004D5773">
      <w:pPr>
        <w:pStyle w:val="BlockText"/>
        <w:numPr>
          <w:ilvl w:val="0"/>
          <w:numId w:val="4"/>
        </w:numPr>
      </w:pPr>
      <w:r w:rsidRPr="008B5D57">
        <w:t xml:space="preserve">Accessors for properties that are of mutable types, and that may change asynchronously after they are retrieved, are named </w:t>
      </w:r>
      <w:r w:rsidRPr="008B5D57">
        <w:rPr>
          <w:rStyle w:val="IDLChar"/>
        </w:rPr>
        <w:t>get&lt;</w:t>
      </w:r>
      <w:r w:rsidRPr="00435064">
        <w:rPr>
          <w:rStyle w:val="IDLChar"/>
          <w:i/>
        </w:rPr>
        <w:t>PropertyName</w:t>
      </w:r>
      <w:r w:rsidRPr="008B5D57">
        <w:rPr>
          <w:rStyle w:val="IDLChar"/>
        </w:rPr>
        <w:t>&gt;</w:t>
      </w:r>
      <w:r w:rsidRPr="008B5D57">
        <w:t xml:space="preserve">. They take a pre-allocated object of the property type as their first argument, the contents of which shall be overwritten by the method. To facilitate method chaining, these methods also return a reference to this argument. </w:t>
      </w:r>
      <w:r>
        <w:t xml:space="preserve">The caller may alternatively pass a </w:t>
      </w:r>
      <w:r w:rsidRPr="002C0E3B">
        <w:rPr>
          <w:rStyle w:val="IDLChar"/>
        </w:rPr>
        <w:t>null</w:t>
      </w:r>
      <w:r>
        <w:t xml:space="preserve"> argument into such accessor methods, in which case the implementation shall allocate a new object, set its contents appropriately, and return it. </w:t>
      </w:r>
      <w:r w:rsidRPr="008B5D57">
        <w:t>This pattern forces the caller to make a copy, thereby avoiding unexpected changes to the property. An Entity’s status is an example of a property of this kind.</w:t>
      </w:r>
    </w:p>
    <w:p w:rsidR="004D5773" w:rsidRDefault="004D5773" w:rsidP="004D5773">
      <w:pPr>
        <w:pStyle w:val="OMGResolution"/>
      </w:pPr>
      <w:r>
        <w:t>Resolution:</w:t>
      </w:r>
    </w:p>
    <w:p w:rsidR="004D5773" w:rsidRPr="00435064" w:rsidRDefault="004D5773" w:rsidP="004D5773">
      <w:pPr>
        <w:pStyle w:val="BodyText"/>
      </w:pPr>
      <w:r>
        <w:t>Issue #16587 also deals with bucket accessors and has a broader scope. This issue should be merged with that one.</w:t>
      </w:r>
    </w:p>
    <w:p w:rsidR="004D5773" w:rsidRDefault="004D5773" w:rsidP="004D5773">
      <w:pPr>
        <w:pStyle w:val="OMGDisposition"/>
      </w:pPr>
      <w:r w:rsidRPr="00FB1A1D">
        <w:t>Disposition</w:t>
      </w:r>
      <w:r>
        <w:t>:</w:t>
      </w:r>
      <w:r>
        <w:tab/>
      </w:r>
      <w:r w:rsidR="00CA35AF" w:rsidRPr="00CA35AF">
        <w:t>Merged with issue #16587</w:t>
      </w:r>
    </w:p>
    <w:p w:rsidR="0000189D" w:rsidRPr="002C1E39" w:rsidRDefault="0000189D" w:rsidP="0000189D">
      <w:pPr>
        <w:pStyle w:val="OMGIssueNO"/>
      </w:pPr>
      <w:bookmarkStart w:id="83" w:name="_Toc182365184"/>
      <w:r w:rsidRPr="002C1E39">
        <w:t xml:space="preserve">OMG Issue No: </w:t>
      </w:r>
      <w:r>
        <w:t>16322</w:t>
      </w:r>
      <w:bookmarkEnd w:id="83"/>
    </w:p>
    <w:p w:rsidR="0000189D" w:rsidRDefault="0000189D" w:rsidP="0000189D">
      <w:pPr>
        <w:pStyle w:val="OMGTitle"/>
      </w:pPr>
      <w:bookmarkStart w:id="84" w:name="_Toc182365185"/>
      <w:r w:rsidRPr="00FB1A1D">
        <w:t>Title</w:t>
      </w:r>
      <w:r>
        <w:t>:</w:t>
      </w:r>
      <w:r>
        <w:tab/>
      </w:r>
      <w:r w:rsidRPr="00DC3D53">
        <w:rPr>
          <w:rStyle w:val="IDLChar"/>
        </w:rPr>
        <w:t>DynamicDataFactory.createData</w:t>
      </w:r>
      <w:r>
        <w:t xml:space="preserve"> missing a parameter</w:t>
      </w:r>
      <w:bookmarkEnd w:id="84"/>
    </w:p>
    <w:p w:rsidR="0000189D" w:rsidRDefault="0000189D" w:rsidP="0000189D">
      <w:pPr>
        <w:pStyle w:val="OMGSource"/>
      </w:pPr>
      <w:r w:rsidRPr="00FB1A1D">
        <w:t>Source</w:t>
      </w:r>
      <w:r>
        <w:t>:</w:t>
      </w:r>
    </w:p>
    <w:p w:rsidR="0000189D" w:rsidRDefault="0000189D" w:rsidP="0000189D">
      <w:pPr>
        <w:pStyle w:val="BodyText"/>
      </w:pPr>
      <w:r>
        <w:t xml:space="preserve">RTI (Rick Warren, </w:t>
      </w:r>
      <w:hyperlink r:id="rId82" w:history="1">
        <w:r w:rsidRPr="00262C80">
          <w:rPr>
            <w:rStyle w:val="Hyperlink"/>
          </w:rPr>
          <w:t>rick.warren@rti.com</w:t>
        </w:r>
      </w:hyperlink>
      <w:r>
        <w:t>)</w:t>
      </w:r>
    </w:p>
    <w:p w:rsidR="0000189D" w:rsidRDefault="0000189D" w:rsidP="0000189D">
      <w:pPr>
        <w:pStyle w:val="OMGSummary"/>
      </w:pPr>
      <w:r>
        <w:t>Summary:</w:t>
      </w:r>
    </w:p>
    <w:p w:rsidR="0000189D" w:rsidRPr="00CD2656" w:rsidRDefault="0000189D" w:rsidP="0000189D">
      <w:pPr>
        <w:pStyle w:val="BodyText"/>
      </w:pPr>
      <w:r>
        <w:t xml:space="preserve">According to DDS-XTypes, the operation </w:t>
      </w:r>
      <w:r w:rsidRPr="00DC3D53">
        <w:rPr>
          <w:rStyle w:val="IDLChar"/>
        </w:rPr>
        <w:t>DynamicDataFactory.create_data</w:t>
      </w:r>
      <w:r>
        <w:t xml:space="preserve"> (</w:t>
      </w:r>
      <w:r w:rsidRPr="00DC3D53">
        <w:rPr>
          <w:rStyle w:val="IDLChar"/>
        </w:rPr>
        <w:t>createData</w:t>
      </w:r>
      <w:r>
        <w:t xml:space="preserve"> in this PSM) takes a parameter that indicates the </w:t>
      </w:r>
      <w:r w:rsidRPr="00DC3D53">
        <w:rPr>
          <w:rStyle w:val="IDLChar"/>
        </w:rPr>
        <w:t>DynamicType</w:t>
      </w:r>
      <w:r>
        <w:t xml:space="preserve"> of the new data object to create.  That parameter is missing, leaving implementations with no way to determine—and applications with no way to specify—the type of the created object.</w:t>
      </w:r>
    </w:p>
    <w:p w:rsidR="0000189D" w:rsidRDefault="0000189D" w:rsidP="0000189D">
      <w:pPr>
        <w:pStyle w:val="OMGResolution"/>
      </w:pPr>
      <w:r>
        <w:t>Resolution:</w:t>
      </w:r>
    </w:p>
    <w:p w:rsidR="0000189D" w:rsidRPr="00DC3D53" w:rsidRDefault="0000189D" w:rsidP="0000189D">
      <w:pPr>
        <w:pStyle w:val="BodyText"/>
      </w:pPr>
      <w:r>
        <w:t xml:space="preserve">This issue is obsolete if the proposal for issue #16324 is accepted: that proposal calls for </w:t>
      </w:r>
      <w:r w:rsidRPr="0050507D">
        <w:rPr>
          <w:rStyle w:val="IDLChar"/>
        </w:rPr>
        <w:t>DynamicDataFactory</w:t>
      </w:r>
      <w:r>
        <w:t xml:space="preserve"> to be eliminated entirely. Merge this issue with that one.</w:t>
      </w:r>
    </w:p>
    <w:p w:rsidR="00096DA3" w:rsidRDefault="0000189D" w:rsidP="00096DA3">
      <w:pPr>
        <w:pStyle w:val="OMGDisposition"/>
      </w:pPr>
      <w:r w:rsidRPr="00FB1A1D">
        <w:t>Disposition</w:t>
      </w:r>
      <w:r>
        <w:t>:</w:t>
      </w:r>
      <w:r>
        <w:tab/>
      </w:r>
      <w:r w:rsidR="003D0818" w:rsidRPr="003D0818">
        <w:t>Merged with issue #16324</w:t>
      </w:r>
    </w:p>
    <w:p w:rsidR="00771A3A" w:rsidRDefault="00771A3A" w:rsidP="00771A3A">
      <w:pPr>
        <w:pStyle w:val="OMGIssueNO"/>
      </w:pPr>
      <w:bookmarkStart w:id="85" w:name="_Toc182365186"/>
      <w:r>
        <w:t xml:space="preserve">OMG Issue No: </w:t>
      </w:r>
      <w:r w:rsidRPr="001070B8">
        <w:t>16533</w:t>
      </w:r>
      <w:bookmarkEnd w:id="85"/>
      <w:r w:rsidRPr="001070B8">
        <w:t xml:space="preserve"> </w:t>
      </w:r>
      <w:r>
        <w:t xml:space="preserve"> </w:t>
      </w:r>
    </w:p>
    <w:p w:rsidR="00771A3A" w:rsidRPr="00777C56" w:rsidRDefault="00771A3A" w:rsidP="00771A3A">
      <w:pPr>
        <w:pStyle w:val="OMGTitle"/>
      </w:pPr>
      <w:bookmarkStart w:id="86" w:name="_Toc182365187"/>
      <w:r w:rsidRPr="00FB1A1D">
        <w:t>Title</w:t>
      </w:r>
      <w:r>
        <w:t>:</w:t>
      </w:r>
      <w:r>
        <w:tab/>
      </w:r>
      <w:r w:rsidRPr="00777C56">
        <w:t>QoS Policies ID class vs. numeric ID</w:t>
      </w:r>
      <w:bookmarkEnd w:id="86"/>
    </w:p>
    <w:p w:rsidR="00771A3A" w:rsidRDefault="00771A3A" w:rsidP="00771A3A">
      <w:pPr>
        <w:pStyle w:val="OMGSource"/>
      </w:pPr>
      <w:r w:rsidRPr="00FB1A1D">
        <w:t>Source</w:t>
      </w:r>
      <w:r>
        <w:t>:</w:t>
      </w:r>
    </w:p>
    <w:p w:rsidR="00771A3A" w:rsidRDefault="00771A3A" w:rsidP="00771A3A">
      <w:pPr>
        <w:pStyle w:val="BodyText"/>
      </w:pPr>
      <w:r>
        <w:t xml:space="preserve">PrismTech (Angelo Corsaro, </w:t>
      </w:r>
      <w:hyperlink r:id="rId83" w:history="1">
        <w:r>
          <w:rPr>
            <w:rStyle w:val="Hyperlink"/>
          </w:rPr>
          <w:t>angelo@icorsaro.net</w:t>
        </w:r>
      </w:hyperlink>
      <w:r>
        <w:t>)</w:t>
      </w:r>
    </w:p>
    <w:p w:rsidR="00771A3A" w:rsidRPr="007436A1" w:rsidRDefault="00771A3A" w:rsidP="00771A3A">
      <w:pPr>
        <w:pStyle w:val="BodyText"/>
      </w:pPr>
      <w:r>
        <w:rPr>
          <w:b/>
        </w:rPr>
        <w:t>Nature</w:t>
      </w:r>
      <w:r w:rsidRPr="002753C0">
        <w:rPr>
          <w:b/>
        </w:rPr>
        <w:t>:</w:t>
      </w:r>
      <w:r>
        <w:t xml:space="preserve"> </w:t>
      </w:r>
      <w:r w:rsidRPr="00777C56">
        <w:t>Architectural</w:t>
      </w:r>
    </w:p>
    <w:p w:rsidR="00771A3A" w:rsidRPr="007436A1" w:rsidRDefault="00771A3A" w:rsidP="00771A3A">
      <w:pPr>
        <w:pStyle w:val="BodyText"/>
      </w:pPr>
      <w:r w:rsidRPr="002753C0">
        <w:rPr>
          <w:b/>
        </w:rPr>
        <w:t>Severity:</w:t>
      </w:r>
      <w:r>
        <w:t xml:space="preserve"> Critical</w:t>
      </w:r>
    </w:p>
    <w:p w:rsidR="00771A3A" w:rsidRDefault="00771A3A" w:rsidP="00771A3A">
      <w:pPr>
        <w:pStyle w:val="OMGSummary"/>
      </w:pPr>
      <w:r>
        <w:t>Summary:</w:t>
      </w:r>
    </w:p>
    <w:p w:rsidR="00771A3A" w:rsidRPr="00777C56" w:rsidRDefault="00771A3A" w:rsidP="00771A3A">
      <w:pPr>
        <w:pStyle w:val="BodyText"/>
      </w:pPr>
      <w:r w:rsidRPr="00777C56">
        <w:t>QoS Policies define a nested ID class for capturing the Policy ID and PolicyName.</w:t>
      </w:r>
    </w:p>
    <w:p w:rsidR="00771A3A" w:rsidRDefault="00771A3A" w:rsidP="00771A3A">
      <w:pPr>
        <w:pStyle w:val="OMGResolution"/>
      </w:pPr>
      <w:r>
        <w:t>Discussion:</w:t>
      </w:r>
    </w:p>
    <w:p w:rsidR="00771A3A" w:rsidRPr="00777C56" w:rsidRDefault="00771A3A" w:rsidP="00771A3A">
      <w:pPr>
        <w:pStyle w:val="BodyText"/>
      </w:pPr>
      <w:r>
        <w:t xml:space="preserve">[Angelo] </w:t>
      </w:r>
      <w:r w:rsidRPr="00777C56">
        <w:t>Remove the ID class and (1) use Java introspection for accessing the policy name,</w:t>
      </w:r>
      <w:r>
        <w:t xml:space="preserve"> </w:t>
      </w:r>
      <w:r w:rsidRPr="00777C56">
        <w:t>and (2) define an integral ID for specifying the policy ID.</w:t>
      </w:r>
    </w:p>
    <w:p w:rsidR="00771A3A" w:rsidRDefault="00771A3A" w:rsidP="00771A3A">
      <w:pPr>
        <w:pStyle w:val="BodyText"/>
      </w:pPr>
      <w:r w:rsidRPr="00777C56">
        <w:t xml:space="preserve">Notice that </w:t>
      </w:r>
      <w:r w:rsidRPr="005A5D36">
        <w:rPr>
          <w:rStyle w:val="IDLChar"/>
        </w:rPr>
        <w:t>getId</w:t>
      </w:r>
      <w:r w:rsidRPr="00777C56">
        <w:t xml:space="preserve"> and </w:t>
      </w:r>
      <w:r w:rsidRPr="005A5D36">
        <w:rPr>
          <w:rStyle w:val="IDLChar"/>
        </w:rPr>
        <w:t>getName</w:t>
      </w:r>
      <w:r w:rsidRPr="00777C56">
        <w:t xml:space="preserve"> methods are also needed.</w:t>
      </w:r>
    </w:p>
    <w:p w:rsidR="00771A3A" w:rsidRPr="003B5E02" w:rsidRDefault="00771A3A" w:rsidP="00771A3A">
      <w:pPr>
        <w:pStyle w:val="BodyText"/>
      </w:pPr>
      <w:r>
        <w:t>[Rick] This issue is unclear to me. I do not understand what problem it is describing.</w:t>
      </w:r>
      <w:r w:rsidRPr="00272DC8">
        <w:t xml:space="preserve"> </w:t>
      </w:r>
      <w:r>
        <w:t>It seems to be redundant with issue #16369.</w:t>
      </w:r>
    </w:p>
    <w:p w:rsidR="00771A3A" w:rsidRDefault="00771A3A" w:rsidP="00771A3A">
      <w:pPr>
        <w:pStyle w:val="OMGResolution"/>
      </w:pPr>
      <w:r>
        <w:t>Resolution:</w:t>
      </w:r>
    </w:p>
    <w:p w:rsidR="00771A3A" w:rsidRPr="00272DC8" w:rsidRDefault="00771A3A" w:rsidP="00771A3A">
      <w:pPr>
        <w:pStyle w:val="BodyText"/>
      </w:pPr>
      <w:r>
        <w:t>This issue is a duplicate of issue #16369 and should be merged with that one.</w:t>
      </w:r>
    </w:p>
    <w:p w:rsidR="00771A3A" w:rsidRDefault="00771A3A" w:rsidP="00771A3A">
      <w:pPr>
        <w:pStyle w:val="OMGDisposition"/>
      </w:pPr>
      <w:r w:rsidRPr="00FB1A1D">
        <w:t>Disposition</w:t>
      </w:r>
      <w:r>
        <w:t>:</w:t>
      </w:r>
      <w:r>
        <w:tab/>
      </w:r>
      <w:r w:rsidRPr="00771A3A">
        <w:t>Duplicate of issue #16533</w:t>
      </w:r>
    </w:p>
    <w:p w:rsidR="00A65AD1" w:rsidRDefault="00A65AD1" w:rsidP="00A65AD1">
      <w:pPr>
        <w:pStyle w:val="OMGIssueNO"/>
      </w:pPr>
      <w:bookmarkStart w:id="87" w:name="_Toc182365188"/>
      <w:r>
        <w:t xml:space="preserve">OMG Issue No: </w:t>
      </w:r>
      <w:r w:rsidRPr="001070B8">
        <w:t>16540</w:t>
      </w:r>
      <w:bookmarkEnd w:id="87"/>
      <w:r w:rsidRPr="001070B8">
        <w:t xml:space="preserve"> </w:t>
      </w:r>
    </w:p>
    <w:p w:rsidR="00A65AD1" w:rsidRPr="00F31C5A" w:rsidRDefault="00A65AD1" w:rsidP="00A65AD1">
      <w:pPr>
        <w:pStyle w:val="OMGTitle"/>
      </w:pPr>
      <w:bookmarkStart w:id="88" w:name="_Toc182365189"/>
      <w:r w:rsidRPr="00FB1A1D">
        <w:t>Title</w:t>
      </w:r>
      <w:r>
        <w:t>:</w:t>
      </w:r>
      <w:r>
        <w:tab/>
      </w:r>
      <w:r w:rsidRPr="001361AB">
        <w:rPr>
          <w:rStyle w:val="IDLChar"/>
        </w:rPr>
        <w:t>DataReader</w:t>
      </w:r>
      <w:r w:rsidRPr="00F31C5A">
        <w:t xml:space="preserve"> API</w:t>
      </w:r>
      <w:bookmarkEnd w:id="88"/>
      <w:r w:rsidRPr="00F31C5A">
        <w:t xml:space="preserve"> </w:t>
      </w:r>
    </w:p>
    <w:p w:rsidR="00A65AD1" w:rsidRDefault="00A65AD1" w:rsidP="00A65AD1">
      <w:pPr>
        <w:pStyle w:val="OMGSource"/>
      </w:pPr>
      <w:r w:rsidRPr="00FB1A1D">
        <w:t>Source</w:t>
      </w:r>
      <w:r>
        <w:t>:</w:t>
      </w:r>
    </w:p>
    <w:p w:rsidR="00A65AD1" w:rsidRDefault="00A65AD1" w:rsidP="00A65AD1">
      <w:pPr>
        <w:pStyle w:val="BodyText"/>
      </w:pPr>
      <w:r>
        <w:t xml:space="preserve">PrismTech (Angelo Corsaro, </w:t>
      </w:r>
      <w:hyperlink r:id="rId84" w:history="1">
        <w:r>
          <w:rPr>
            <w:rStyle w:val="Hyperlink"/>
          </w:rPr>
          <w:t>angelo@icorsaro.net</w:t>
        </w:r>
      </w:hyperlink>
      <w:r>
        <w:t>)</w:t>
      </w:r>
    </w:p>
    <w:p w:rsidR="00A65AD1" w:rsidRPr="007436A1" w:rsidRDefault="00A65AD1" w:rsidP="00A65AD1">
      <w:pPr>
        <w:pStyle w:val="BodyText"/>
      </w:pPr>
      <w:r>
        <w:rPr>
          <w:b/>
        </w:rPr>
        <w:t>Nature</w:t>
      </w:r>
      <w:r w:rsidRPr="002753C0">
        <w:rPr>
          <w:b/>
        </w:rPr>
        <w:t>:</w:t>
      </w:r>
      <w:r>
        <w:t xml:space="preserve"> </w:t>
      </w:r>
      <w:r w:rsidRPr="0056375E">
        <w:t>Architectural</w:t>
      </w:r>
    </w:p>
    <w:p w:rsidR="00A65AD1" w:rsidRPr="007436A1" w:rsidRDefault="00A65AD1" w:rsidP="00A65AD1">
      <w:pPr>
        <w:pStyle w:val="BodyText"/>
      </w:pPr>
      <w:r w:rsidRPr="002753C0">
        <w:rPr>
          <w:b/>
        </w:rPr>
        <w:t>Severity:</w:t>
      </w:r>
      <w:r>
        <w:t xml:space="preserve"> Major</w:t>
      </w:r>
    </w:p>
    <w:p w:rsidR="00A65AD1" w:rsidRDefault="00A65AD1" w:rsidP="00A65AD1">
      <w:pPr>
        <w:pStyle w:val="OMGSummary"/>
      </w:pPr>
      <w:r>
        <w:t>Summary:</w:t>
      </w:r>
    </w:p>
    <w:p w:rsidR="00A65AD1" w:rsidRPr="00A926DF" w:rsidRDefault="00A65AD1" w:rsidP="00A65AD1">
      <w:pPr>
        <w:pStyle w:val="BodyText"/>
        <w:rPr>
          <w:b/>
        </w:rPr>
      </w:pPr>
      <w:r w:rsidRPr="00A926DF">
        <w:t>The read API currently seems a bit too complicated. In some in some instances it provides part of the results as a return value and the rest by means of arguments.</w:t>
      </w:r>
    </w:p>
    <w:p w:rsidR="00A65AD1" w:rsidRPr="00A926DF" w:rsidRDefault="00A65AD1" w:rsidP="00A65AD1">
      <w:pPr>
        <w:pStyle w:val="BodyText"/>
      </w:pPr>
      <w:r w:rsidRPr="00A926DF">
        <w:t>This does not feel right and again violates one of the key goals of having a new PSM: simplicity and usability.</w:t>
      </w:r>
    </w:p>
    <w:p w:rsidR="00A65AD1" w:rsidRPr="00A926DF" w:rsidRDefault="00A65AD1" w:rsidP="00A65AD1">
      <w:pPr>
        <w:pStyle w:val="BodyText"/>
      </w:pPr>
      <w:r w:rsidRPr="00A926DF">
        <w:t xml:space="preserve">The API does not provide a way of deciding if one wants to </w:t>
      </w:r>
      <w:r w:rsidRPr="00A926DF">
        <w:rPr>
          <w:rStyle w:val="IDLChar"/>
        </w:rPr>
        <w:t>read</w:t>
      </w:r>
      <w:r w:rsidRPr="00A926DF">
        <w:t>/</w:t>
      </w:r>
      <w:r w:rsidRPr="00A926DF">
        <w:rPr>
          <w:rStyle w:val="IDLChar"/>
        </w:rPr>
        <w:t>take</w:t>
      </w:r>
      <w:r w:rsidRPr="00A926DF">
        <w:t xml:space="preserve"> only valid data. This is a remark true in general for DDS, which needs to be fixed for all PSM as well as for the PIM!</w:t>
      </w:r>
    </w:p>
    <w:p w:rsidR="00A65AD1" w:rsidRPr="00A926DF" w:rsidRDefault="00A65AD1" w:rsidP="00A65AD1">
      <w:pPr>
        <w:pStyle w:val="BodyText"/>
      </w:pPr>
      <w:r w:rsidRPr="00A926DF">
        <w:t xml:space="preserve">The following methods on the </w:t>
      </w:r>
      <w:r w:rsidRPr="001361AB">
        <w:rPr>
          <w:rStyle w:val="IDLChar"/>
        </w:rPr>
        <w:t>DataReader</w:t>
      </w:r>
      <w:r w:rsidRPr="00A926DF">
        <w:t xml:space="preserve"> interface are superfluous:</w:t>
      </w:r>
    </w:p>
    <w:p w:rsidR="00A65AD1" w:rsidRPr="001361AB" w:rsidRDefault="00A65AD1" w:rsidP="00A65AD1">
      <w:pPr>
        <w:pStyle w:val="ListParagraph"/>
        <w:widowControl w:val="0"/>
        <w:numPr>
          <w:ilvl w:val="0"/>
          <w:numId w:val="29"/>
        </w:numPr>
        <w:autoSpaceDE w:val="0"/>
        <w:autoSpaceDN w:val="0"/>
        <w:adjustRightInd w:val="0"/>
        <w:rPr>
          <w:rStyle w:val="BodyTextChar"/>
        </w:rPr>
      </w:pPr>
      <w:r w:rsidRPr="001361AB">
        <w:rPr>
          <w:rStyle w:val="IDLChar"/>
        </w:rPr>
        <w:t>cast</w:t>
      </w:r>
    </w:p>
    <w:p w:rsidR="00A65AD1" w:rsidRPr="001361AB" w:rsidRDefault="00A65AD1" w:rsidP="00A65AD1">
      <w:pPr>
        <w:pStyle w:val="ListParagraph"/>
        <w:widowControl w:val="0"/>
        <w:numPr>
          <w:ilvl w:val="0"/>
          <w:numId w:val="29"/>
        </w:numPr>
        <w:autoSpaceDE w:val="0"/>
        <w:autoSpaceDN w:val="0"/>
        <w:adjustRightInd w:val="0"/>
        <w:rPr>
          <w:rStyle w:val="BodyTextChar"/>
        </w:rPr>
      </w:pPr>
      <w:r w:rsidRPr="001361AB">
        <w:rPr>
          <w:rStyle w:val="IDLChar"/>
        </w:rPr>
        <w:t>createSample</w:t>
      </w:r>
    </w:p>
    <w:p w:rsidR="00A65AD1" w:rsidRDefault="00A65AD1" w:rsidP="00A65AD1">
      <w:pPr>
        <w:pStyle w:val="OMGResolution"/>
      </w:pPr>
      <w:r>
        <w:t>Discussion:</w:t>
      </w:r>
    </w:p>
    <w:p w:rsidR="00A65AD1" w:rsidRDefault="00A65AD1" w:rsidP="00A65AD1">
      <w:pPr>
        <w:pStyle w:val="BodyText"/>
      </w:pPr>
      <w:r>
        <w:t>This issue has three parts: removing unnecessary methods, reading only samples with valid data, and simplifying method overloads.</w:t>
      </w:r>
    </w:p>
    <w:p w:rsidR="00A65AD1" w:rsidRDefault="00A65AD1" w:rsidP="00A65AD1">
      <w:pPr>
        <w:pStyle w:val="BodyText"/>
        <w:numPr>
          <w:ilvl w:val="0"/>
          <w:numId w:val="26"/>
        </w:numPr>
      </w:pPr>
      <w:r>
        <w:t xml:space="preserve">The </w:t>
      </w:r>
      <w:r w:rsidRPr="007D090B">
        <w:rPr>
          <w:rStyle w:val="IDLChar"/>
        </w:rPr>
        <w:t>cast()</w:t>
      </w:r>
      <w:r>
        <w:t xml:space="preserve"> method is not superfluous; it is the only type-safe way to narrow a </w:t>
      </w:r>
      <w:r w:rsidRPr="007D090B">
        <w:rPr>
          <w:rStyle w:val="IDLChar"/>
        </w:rPr>
        <w:t>DataReader&lt;?&gt;</w:t>
      </w:r>
      <w:r>
        <w:t xml:space="preserve"> to a </w:t>
      </w:r>
      <w:r w:rsidRPr="007D090B">
        <w:rPr>
          <w:rStyle w:val="IDLChar"/>
        </w:rPr>
        <w:t>DataReader&lt;Foo&gt;</w:t>
      </w:r>
      <w:r>
        <w:t>. This method can potentially use internal state of the reader to provide immediate run-time type safety. The only alternative is for the application code to use a type cast like this: “</w:t>
      </w:r>
      <w:r w:rsidRPr="007D090B">
        <w:rPr>
          <w:rStyle w:val="IDLChar"/>
        </w:rPr>
        <w:t>(DataReader&lt;Foo&gt;)</w:t>
      </w:r>
      <w:r>
        <w:t>”. But such a cast is meaningless because of type erasure and will generate a compiler warning. If there is a type mismatch, it will potentially not be caught until later.</w:t>
      </w:r>
    </w:p>
    <w:p w:rsidR="00A65AD1" w:rsidRDefault="00A65AD1" w:rsidP="00A65AD1">
      <w:pPr>
        <w:pStyle w:val="BodyText"/>
        <w:numPr>
          <w:ilvl w:val="0"/>
          <w:numId w:val="26"/>
        </w:numPr>
      </w:pPr>
      <w:r>
        <w:t xml:space="preserve">Issue #16324 already eliminated the </w:t>
      </w:r>
      <w:r w:rsidRPr="007D090B">
        <w:rPr>
          <w:rStyle w:val="IDLChar"/>
        </w:rPr>
        <w:t>createSample</w:t>
      </w:r>
      <w:r>
        <w:t xml:space="preserve"> method.</w:t>
      </w:r>
    </w:p>
    <w:p w:rsidR="00A65AD1" w:rsidRDefault="00A65AD1" w:rsidP="00A65AD1">
      <w:pPr>
        <w:pStyle w:val="BodyText"/>
        <w:numPr>
          <w:ilvl w:val="0"/>
          <w:numId w:val="26"/>
        </w:numPr>
      </w:pPr>
      <w:r>
        <w:t>Reading or taking only valid data samples may or may not be semantically meaningful and should be addressed in the PIM first, so that the semantics can be defined. At that point, the method can be introduced into this PSM in an RTF.</w:t>
      </w:r>
    </w:p>
    <w:p w:rsidR="00A65AD1" w:rsidRPr="007D090B" w:rsidRDefault="00A65AD1" w:rsidP="00A65AD1">
      <w:pPr>
        <w:pStyle w:val="BodyText"/>
        <w:numPr>
          <w:ilvl w:val="0"/>
          <w:numId w:val="26"/>
        </w:numPr>
      </w:pPr>
      <w:r>
        <w:t xml:space="preserve">Issue #16321 already proposes simplifying the </w:t>
      </w:r>
      <w:r w:rsidRPr="007D090B">
        <w:rPr>
          <w:rStyle w:val="IDLChar"/>
        </w:rPr>
        <w:t>read</w:t>
      </w:r>
      <w:r>
        <w:t>/</w:t>
      </w:r>
      <w:r w:rsidRPr="007D090B">
        <w:rPr>
          <w:rStyle w:val="IDLChar"/>
        </w:rPr>
        <w:t>take</w:t>
      </w:r>
      <w:r>
        <w:t xml:space="preserve"> overloads. Since this is the only remaining part of this issue not addressed in the bullets above, this issue can be merged with that one.</w:t>
      </w:r>
    </w:p>
    <w:p w:rsidR="00A65AD1" w:rsidRDefault="00A65AD1" w:rsidP="00A65AD1">
      <w:pPr>
        <w:pStyle w:val="OMGResolution"/>
      </w:pPr>
      <w:r>
        <w:t>Resolution:</w:t>
      </w:r>
    </w:p>
    <w:p w:rsidR="00A65AD1" w:rsidRPr="001361AB" w:rsidRDefault="00A65AD1" w:rsidP="00A65AD1">
      <w:pPr>
        <w:widowControl w:val="0"/>
        <w:autoSpaceDE w:val="0"/>
        <w:autoSpaceDN w:val="0"/>
        <w:adjustRightInd w:val="0"/>
        <w:rPr>
          <w:rStyle w:val="BodyTextChar"/>
          <w:b/>
        </w:rPr>
      </w:pPr>
      <w:r>
        <w:rPr>
          <w:rStyle w:val="BodyTextChar"/>
        </w:rPr>
        <w:t>Merge this issue with issue #16321.</w:t>
      </w:r>
    </w:p>
    <w:p w:rsidR="00A65AD1" w:rsidRDefault="00A65AD1" w:rsidP="00A65AD1">
      <w:pPr>
        <w:pStyle w:val="OMGDisposition"/>
      </w:pPr>
      <w:r w:rsidRPr="00FB1A1D">
        <w:t>Disposition</w:t>
      </w:r>
      <w:r>
        <w:t>:</w:t>
      </w:r>
      <w:r>
        <w:tab/>
      </w:r>
      <w:r w:rsidR="006B5BDB" w:rsidRPr="006B5BDB">
        <w:t>Merged with issue #16321</w:t>
      </w:r>
    </w:p>
    <w:p w:rsidR="00A65AD1" w:rsidRDefault="00A65AD1" w:rsidP="00A65AD1">
      <w:pPr>
        <w:pStyle w:val="OMGIssueNO"/>
      </w:pPr>
      <w:bookmarkStart w:id="89" w:name="_Toc182365190"/>
      <w:r>
        <w:t xml:space="preserve">OMG Issue No: </w:t>
      </w:r>
      <w:r w:rsidRPr="001070B8">
        <w:t>16542</w:t>
      </w:r>
      <w:bookmarkEnd w:id="89"/>
      <w:r w:rsidRPr="001070B8">
        <w:t xml:space="preserve"> </w:t>
      </w:r>
    </w:p>
    <w:p w:rsidR="00A65AD1" w:rsidRDefault="00A65AD1" w:rsidP="00A65AD1">
      <w:pPr>
        <w:pStyle w:val="OMGTitle"/>
      </w:pPr>
      <w:bookmarkStart w:id="90" w:name="_Toc182365191"/>
      <w:r w:rsidRPr="00FB1A1D">
        <w:t>Title</w:t>
      </w:r>
      <w:r>
        <w:t>:</w:t>
      </w:r>
      <w:r>
        <w:tab/>
      </w:r>
      <w:r w:rsidRPr="0079661D">
        <w:t>Avoid unnecessary side</w:t>
      </w:r>
      <w:r>
        <w:t xml:space="preserve"> </w:t>
      </w:r>
      <w:r w:rsidRPr="0079661D">
        <w:t xml:space="preserve">effects on the </w:t>
      </w:r>
      <w:r w:rsidRPr="00FC36B9">
        <w:rPr>
          <w:rStyle w:val="IDLChar"/>
        </w:rPr>
        <w:t>DataWriter</w:t>
      </w:r>
      <w:r w:rsidRPr="0079661D">
        <w:t xml:space="preserve"> API</w:t>
      </w:r>
      <w:bookmarkEnd w:id="90"/>
    </w:p>
    <w:p w:rsidR="00A65AD1" w:rsidRDefault="00A65AD1" w:rsidP="00A65AD1">
      <w:pPr>
        <w:pStyle w:val="OMGSource"/>
      </w:pPr>
      <w:r w:rsidRPr="00FB1A1D">
        <w:t>Source</w:t>
      </w:r>
      <w:r>
        <w:t>:</w:t>
      </w:r>
    </w:p>
    <w:p w:rsidR="00A65AD1" w:rsidRDefault="00A65AD1" w:rsidP="00A65AD1">
      <w:pPr>
        <w:pStyle w:val="BodyText"/>
      </w:pPr>
      <w:r>
        <w:t xml:space="preserve">PrismTech (Angelo Corsaro, </w:t>
      </w:r>
      <w:hyperlink r:id="rId85" w:history="1">
        <w:r>
          <w:rPr>
            <w:rStyle w:val="Hyperlink"/>
          </w:rPr>
          <w:t>angelo@icorsaro.net</w:t>
        </w:r>
      </w:hyperlink>
      <w:r>
        <w:t>)</w:t>
      </w:r>
    </w:p>
    <w:p w:rsidR="00A65AD1" w:rsidRPr="007436A1" w:rsidRDefault="00A65AD1" w:rsidP="00A65AD1">
      <w:pPr>
        <w:pStyle w:val="BodyText"/>
      </w:pPr>
      <w:r>
        <w:rPr>
          <w:b/>
        </w:rPr>
        <w:t>Nature</w:t>
      </w:r>
      <w:r w:rsidRPr="002753C0">
        <w:rPr>
          <w:b/>
        </w:rPr>
        <w:t>:</w:t>
      </w:r>
      <w:r>
        <w:t xml:space="preserve"> </w:t>
      </w:r>
      <w:r w:rsidRPr="0056375E">
        <w:t>Architectural</w:t>
      </w:r>
    </w:p>
    <w:p w:rsidR="00A65AD1" w:rsidRPr="007436A1" w:rsidRDefault="00A65AD1" w:rsidP="00A65AD1">
      <w:pPr>
        <w:pStyle w:val="BodyText"/>
      </w:pPr>
      <w:r w:rsidRPr="002753C0">
        <w:rPr>
          <w:b/>
        </w:rPr>
        <w:t>Severity:</w:t>
      </w:r>
      <w:r>
        <w:t xml:space="preserve"> Major</w:t>
      </w:r>
    </w:p>
    <w:p w:rsidR="00A65AD1" w:rsidRDefault="00A65AD1" w:rsidP="00A65AD1">
      <w:pPr>
        <w:pStyle w:val="OMGSummary"/>
      </w:pPr>
      <w:r>
        <w:t>Summary:</w:t>
      </w:r>
    </w:p>
    <w:p w:rsidR="00A65AD1" w:rsidRPr="00FC36B9" w:rsidRDefault="00A65AD1" w:rsidP="00A65AD1">
      <w:pPr>
        <w:widowControl w:val="0"/>
        <w:autoSpaceDE w:val="0"/>
        <w:autoSpaceDN w:val="0"/>
        <w:adjustRightInd w:val="0"/>
        <w:rPr>
          <w:rStyle w:val="BodyTextChar"/>
          <w:b/>
        </w:rPr>
      </w:pPr>
      <w:r w:rsidRPr="00FC36B9">
        <w:rPr>
          <w:rStyle w:val="BodyTextChar"/>
        </w:rPr>
        <w:t>The methods that access the communication statuses should simply return an object as opposed to also require it as an argument. As the Status is immutable there is no risk in the client code changing it, thus no copies required!</w:t>
      </w:r>
    </w:p>
    <w:p w:rsidR="00A65AD1" w:rsidRDefault="00A65AD1" w:rsidP="00A65AD1">
      <w:pPr>
        <w:pStyle w:val="OMGResolution"/>
      </w:pPr>
      <w:r>
        <w:t>Discussion:</w:t>
      </w:r>
    </w:p>
    <w:p w:rsidR="00A65AD1" w:rsidRPr="006B760B" w:rsidRDefault="00A65AD1" w:rsidP="00A65AD1">
      <w:pPr>
        <w:pStyle w:val="BodyText"/>
      </w:pPr>
      <w:r>
        <w:t>[Rick] This issue seems to apply only to writer status accessors. It is unclear to me why this issue is filed against the writer and not all other such status accessors.</w:t>
      </w:r>
    </w:p>
    <w:p w:rsidR="00A65AD1" w:rsidRDefault="00A65AD1" w:rsidP="00A65AD1">
      <w:pPr>
        <w:pStyle w:val="OMGResolution"/>
      </w:pPr>
      <w:r>
        <w:t>Resolution:</w:t>
      </w:r>
    </w:p>
    <w:p w:rsidR="00A65AD1" w:rsidRPr="00F40F75" w:rsidRDefault="00A65AD1" w:rsidP="00A65AD1">
      <w:pPr>
        <w:pStyle w:val="BodyText"/>
        <w:rPr>
          <w:b/>
        </w:rPr>
      </w:pPr>
      <w:r>
        <w:t>Issue #16587 is a blanket issue about “bucket” accessors; this issue should be merged with that one.</w:t>
      </w:r>
    </w:p>
    <w:p w:rsidR="00A65AD1" w:rsidRDefault="00A65AD1" w:rsidP="00A65AD1">
      <w:pPr>
        <w:pStyle w:val="OMGDisposition"/>
      </w:pPr>
      <w:r w:rsidRPr="00FB1A1D">
        <w:t>Disposition</w:t>
      </w:r>
      <w:r>
        <w:t>:</w:t>
      </w:r>
      <w:r>
        <w:tab/>
      </w:r>
      <w:r w:rsidR="00506145" w:rsidRPr="00506145">
        <w:t>Merge with issue #16587</w:t>
      </w:r>
    </w:p>
    <w:p w:rsidR="00A65AD1" w:rsidRDefault="00A65AD1" w:rsidP="00A65AD1">
      <w:pPr>
        <w:pStyle w:val="OMGIssueNO"/>
      </w:pPr>
      <w:bookmarkStart w:id="91" w:name="_Toc182365192"/>
      <w:r>
        <w:t xml:space="preserve">OMG Issue No: </w:t>
      </w:r>
      <w:r w:rsidRPr="001070B8">
        <w:t>16543</w:t>
      </w:r>
      <w:bookmarkEnd w:id="91"/>
    </w:p>
    <w:p w:rsidR="00A65AD1" w:rsidRDefault="00A65AD1" w:rsidP="00A65AD1">
      <w:pPr>
        <w:pStyle w:val="OMGTitle"/>
      </w:pPr>
      <w:bookmarkStart w:id="92" w:name="_Toc182365193"/>
      <w:r w:rsidRPr="00FB1A1D">
        <w:t>Title</w:t>
      </w:r>
      <w:r>
        <w:t>:</w:t>
      </w:r>
      <w:r>
        <w:tab/>
      </w:r>
      <w:r w:rsidRPr="0079661D">
        <w:t>Statuses API should be improved and made type</w:t>
      </w:r>
      <w:r>
        <w:t>-</w:t>
      </w:r>
      <w:r w:rsidRPr="0079661D">
        <w:t>safe</w:t>
      </w:r>
      <w:bookmarkEnd w:id="92"/>
    </w:p>
    <w:p w:rsidR="00A65AD1" w:rsidRDefault="00A65AD1" w:rsidP="00A65AD1">
      <w:pPr>
        <w:pStyle w:val="OMGSource"/>
      </w:pPr>
      <w:r w:rsidRPr="00FB1A1D">
        <w:t>Source</w:t>
      </w:r>
      <w:r>
        <w:t>:</w:t>
      </w:r>
    </w:p>
    <w:p w:rsidR="00A65AD1" w:rsidRDefault="00A65AD1" w:rsidP="00A65AD1">
      <w:pPr>
        <w:pStyle w:val="BodyText"/>
      </w:pPr>
      <w:r>
        <w:t xml:space="preserve">PrismTech (Angelo Corsaro, </w:t>
      </w:r>
      <w:hyperlink r:id="rId86" w:history="1">
        <w:r>
          <w:rPr>
            <w:rStyle w:val="Hyperlink"/>
          </w:rPr>
          <w:t>angelo@icorsaro.net</w:t>
        </w:r>
      </w:hyperlink>
      <w:r>
        <w:t>)</w:t>
      </w:r>
    </w:p>
    <w:p w:rsidR="00A65AD1" w:rsidRPr="007436A1" w:rsidRDefault="00A65AD1" w:rsidP="00A65AD1">
      <w:pPr>
        <w:pStyle w:val="BodyText"/>
      </w:pPr>
      <w:r>
        <w:rPr>
          <w:b/>
        </w:rPr>
        <w:t>Nature</w:t>
      </w:r>
      <w:r w:rsidRPr="002753C0">
        <w:rPr>
          <w:b/>
        </w:rPr>
        <w:t>:</w:t>
      </w:r>
      <w:r>
        <w:t xml:space="preserve"> </w:t>
      </w:r>
      <w:r w:rsidRPr="0056375E">
        <w:t>Architectural</w:t>
      </w:r>
    </w:p>
    <w:p w:rsidR="00A65AD1" w:rsidRPr="007436A1" w:rsidRDefault="00A65AD1" w:rsidP="00A65AD1">
      <w:pPr>
        <w:pStyle w:val="BodyText"/>
      </w:pPr>
      <w:r w:rsidRPr="002753C0">
        <w:rPr>
          <w:b/>
        </w:rPr>
        <w:t>Severity:</w:t>
      </w:r>
      <w:r>
        <w:t xml:space="preserve"> Major</w:t>
      </w:r>
    </w:p>
    <w:p w:rsidR="00A65AD1" w:rsidRDefault="00A65AD1" w:rsidP="00A65AD1">
      <w:pPr>
        <w:pStyle w:val="OMGSummary"/>
      </w:pPr>
      <w:r>
        <w:t>Summary:</w:t>
      </w:r>
    </w:p>
    <w:p w:rsidR="00A65AD1" w:rsidRPr="00D60FF1" w:rsidRDefault="00A65AD1" w:rsidP="00A65AD1">
      <w:pPr>
        <w:widowControl w:val="0"/>
        <w:autoSpaceDE w:val="0"/>
        <w:autoSpaceDN w:val="0"/>
        <w:adjustRightInd w:val="0"/>
        <w:rPr>
          <w:rStyle w:val="BodyTextChar"/>
          <w:b/>
        </w:rPr>
      </w:pPr>
      <w:r w:rsidRPr="00D60FF1">
        <w:rPr>
          <w:rStyle w:val="BodyTextChar"/>
        </w:rPr>
        <w:t>The DDS-PSM-Java currently passes statuses via collections. However this does not make it either efficient or simple to represent collections of related statuses, such as the Read Status, etc.</w:t>
      </w:r>
    </w:p>
    <w:p w:rsidR="00A65AD1" w:rsidRDefault="00A65AD1" w:rsidP="00A65AD1">
      <w:pPr>
        <w:pStyle w:val="OMGResolution"/>
      </w:pPr>
      <w:r>
        <w:t>Discussion:</w:t>
      </w:r>
    </w:p>
    <w:p w:rsidR="00A65AD1" w:rsidRPr="00077A87" w:rsidRDefault="00A65AD1" w:rsidP="00A65AD1">
      <w:pPr>
        <w:pStyle w:val="BodyText"/>
        <w:rPr>
          <w:b/>
        </w:rPr>
      </w:pPr>
      <w:r w:rsidRPr="00077A87">
        <w:t xml:space="preserve">[Angelo] The suggestion is to add a </w:t>
      </w:r>
      <w:r w:rsidRPr="00D60FF1">
        <w:rPr>
          <w:rStyle w:val="IDLChar"/>
        </w:rPr>
        <w:t>ReadState</w:t>
      </w:r>
      <w:r w:rsidRPr="00077A87">
        <w:t xml:space="preserve"> as currently present on the DDS-PSM-Cxx to simplify the API and make it simpler to support the most common use cases.</w:t>
      </w:r>
    </w:p>
    <w:p w:rsidR="00A65AD1" w:rsidRDefault="00A65AD1" w:rsidP="00A65AD1">
      <w:pPr>
        <w:pStyle w:val="BodyText"/>
      </w:pPr>
      <w:r>
        <w:t xml:space="preserve">[Rick] This issue is unclear to me. I take it that this issue is not referring to actual </w:t>
      </w:r>
      <w:r w:rsidRPr="007539CC">
        <w:rPr>
          <w:rStyle w:val="IDLChar"/>
        </w:rPr>
        <w:t>Status</w:t>
      </w:r>
      <w:r>
        <w:t xml:space="preserve"> objects. The reference to what is called “Read Status” or “Read State” and to DDS-PSM-Cxx makes me think it is related to the DDS-PSM-Cxx class called “</w:t>
      </w:r>
      <w:r w:rsidRPr="007539CC">
        <w:rPr>
          <w:rStyle w:val="IDLChar"/>
        </w:rPr>
        <w:t>ReaderState</w:t>
      </w:r>
      <w:r>
        <w:t>”, which encapsulates sets of Sample States, View States, and Instance States. This change is already proposed in DDS-PSM-Java as part of the proposed resolution to issue #16321.</w:t>
      </w:r>
    </w:p>
    <w:p w:rsidR="00A65AD1" w:rsidRDefault="00A65AD1" w:rsidP="00A65AD1">
      <w:pPr>
        <w:pStyle w:val="OMGResolution"/>
      </w:pPr>
      <w:r>
        <w:t>Resolution:</w:t>
      </w:r>
    </w:p>
    <w:p w:rsidR="00A65AD1" w:rsidRPr="00077A87" w:rsidRDefault="00A65AD1" w:rsidP="00A65AD1">
      <w:pPr>
        <w:pStyle w:val="BodyText"/>
      </w:pPr>
      <w:r>
        <w:t>Merge this issue with issue #16321.</w:t>
      </w:r>
    </w:p>
    <w:p w:rsidR="00A65AD1" w:rsidRDefault="00A65AD1" w:rsidP="00A65AD1">
      <w:pPr>
        <w:pStyle w:val="OMGDisposition"/>
      </w:pPr>
      <w:r w:rsidRPr="00FB1A1D">
        <w:t>Disposition</w:t>
      </w:r>
      <w:r>
        <w:t>:</w:t>
      </w:r>
      <w:r>
        <w:tab/>
      </w:r>
      <w:r w:rsidR="00434420" w:rsidRPr="00434420">
        <w:t>Merge with issue #16321</w:t>
      </w:r>
    </w:p>
    <w:p w:rsidR="00A65AD1" w:rsidRPr="005558E6" w:rsidRDefault="00A65AD1" w:rsidP="00771A3A">
      <w:pPr>
        <w:pStyle w:val="OMGDisposition"/>
        <w:numPr>
          <w:ins w:id="93" w:author="Rick Warren" w:date="2011-11-07T15:21:00Z"/>
        </w:numPr>
      </w:pPr>
    </w:p>
    <w:sectPr w:rsidR="00A65AD1" w:rsidRPr="005558E6" w:rsidSect="00096DA3">
      <w:headerReference w:type="default" r:id="rId87"/>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69D" w:rsidRDefault="0052269D">
      <w:r>
        <w:separator/>
      </w:r>
    </w:p>
  </w:endnote>
  <w:endnote w:type="continuationSeparator" w:id="0">
    <w:p w:rsidR="0052269D" w:rsidRDefault="0052269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altName w:val="Courier New"/>
    <w:panose1 w:val="05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69D" w:rsidRDefault="0052269D"/>
  <w:tbl>
    <w:tblPr>
      <w:tblW w:w="0" w:type="auto"/>
      <w:tblBorders>
        <w:top w:val="double" w:sz="4" w:space="0" w:color="auto"/>
      </w:tblBorders>
      <w:tblLayout w:type="fixed"/>
      <w:tblLook w:val="0000"/>
    </w:tblPr>
    <w:tblGrid>
      <w:gridCol w:w="4428"/>
      <w:gridCol w:w="4428"/>
    </w:tblGrid>
    <w:tr w:rsidR="0052269D">
      <w:tc>
        <w:tcPr>
          <w:tcW w:w="4428" w:type="dxa"/>
        </w:tcPr>
        <w:p w:rsidR="0052269D" w:rsidRPr="001B4E3E" w:rsidRDefault="0052269D"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4428" w:type="dxa"/>
        </w:tcPr>
        <w:p w:rsidR="0052269D" w:rsidRDefault="0052269D">
          <w:pPr>
            <w:pStyle w:val="Footer"/>
            <w:jc w:val="right"/>
            <w:rPr>
              <w:rFonts w:ascii="Arial" w:hAnsi="Arial"/>
              <w:sz w:val="20"/>
            </w:rPr>
          </w:pPr>
        </w:p>
        <w:p w:rsidR="0052269D" w:rsidRDefault="0052269D">
          <w:pPr>
            <w:pStyle w:val="Footer"/>
            <w:jc w:val="right"/>
            <w:rPr>
              <w:rFonts w:ascii="Arial" w:hAnsi="Arial"/>
              <w:sz w:val="20"/>
            </w:rPr>
          </w:pPr>
        </w:p>
        <w:p w:rsidR="0052269D" w:rsidRDefault="0052269D">
          <w:pPr>
            <w:pStyle w:val="Footer"/>
            <w:jc w:val="right"/>
            <w:rPr>
              <w:rFonts w:ascii="Arial" w:hAnsi="Arial"/>
              <w:sz w:val="20"/>
            </w:rPr>
          </w:pPr>
        </w:p>
      </w:tc>
    </w:tr>
  </w:tbl>
  <w:p w:rsidR="0052269D" w:rsidRDefault="0052269D">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auto"/>
      </w:tblBorders>
      <w:tblLayout w:type="fixed"/>
      <w:tblLook w:val="0000"/>
    </w:tblPr>
    <w:tblGrid>
      <w:gridCol w:w="5328"/>
      <w:gridCol w:w="3528"/>
    </w:tblGrid>
    <w:tr w:rsidR="0052269D">
      <w:tc>
        <w:tcPr>
          <w:tcW w:w="5328" w:type="dxa"/>
        </w:tcPr>
        <w:p w:rsidR="0052269D" w:rsidRDefault="00AA73C1">
          <w:pPr>
            <w:pStyle w:val="Footer"/>
            <w:ind w:right="360"/>
          </w:pPr>
          <w:fldSimple w:instr=" DATE \@ &quot;M/d/yy&quot; ">
            <w:r w:rsidR="00267C3E">
              <w:rPr>
                <w:noProof/>
              </w:rPr>
              <w:t>11/9/11</w:t>
            </w:r>
          </w:fldSimple>
        </w:p>
      </w:tc>
      <w:tc>
        <w:tcPr>
          <w:tcW w:w="3528" w:type="dxa"/>
        </w:tcPr>
        <w:p w:rsidR="0052269D" w:rsidRDefault="0052269D">
          <w:pPr>
            <w:pStyle w:val="Footer"/>
            <w:jc w:val="right"/>
          </w:pPr>
          <w:r>
            <w:t xml:space="preserve">Page </w:t>
          </w:r>
          <w:r w:rsidR="00AA73C1">
            <w:rPr>
              <w:rStyle w:val="PageNumber"/>
            </w:rPr>
            <w:fldChar w:fldCharType="begin"/>
          </w:r>
          <w:r>
            <w:rPr>
              <w:rStyle w:val="PageNumber"/>
            </w:rPr>
            <w:instrText xml:space="preserve"> PAGE </w:instrText>
          </w:r>
          <w:r w:rsidR="00AA73C1">
            <w:rPr>
              <w:rStyle w:val="PageNumber"/>
            </w:rPr>
            <w:fldChar w:fldCharType="separate"/>
          </w:r>
          <w:r w:rsidR="00267C3E">
            <w:rPr>
              <w:rStyle w:val="PageNumber"/>
              <w:noProof/>
            </w:rPr>
            <w:t>ii</w:t>
          </w:r>
          <w:r w:rsidR="00AA73C1">
            <w:rPr>
              <w:rStyle w:val="PageNumber"/>
            </w:rPr>
            <w:fldChar w:fldCharType="end"/>
          </w:r>
          <w:r>
            <w:t xml:space="preserve"> </w:t>
          </w:r>
        </w:p>
      </w:tc>
    </w:tr>
  </w:tbl>
  <w:p w:rsidR="0052269D" w:rsidRDefault="0052269D">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auto"/>
      </w:tblBorders>
      <w:tblLayout w:type="fixed"/>
      <w:tblLook w:val="0000"/>
    </w:tblPr>
    <w:tblGrid>
      <w:gridCol w:w="5328"/>
      <w:gridCol w:w="3528"/>
    </w:tblGrid>
    <w:tr w:rsidR="0052269D">
      <w:tc>
        <w:tcPr>
          <w:tcW w:w="5328" w:type="dxa"/>
        </w:tcPr>
        <w:p w:rsidR="0052269D" w:rsidRPr="001B4E3E" w:rsidRDefault="0052269D"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3528" w:type="dxa"/>
        </w:tcPr>
        <w:p w:rsidR="0052269D" w:rsidRDefault="0052269D">
          <w:pPr>
            <w:pStyle w:val="Footer"/>
            <w:jc w:val="right"/>
            <w:rPr>
              <w:rFonts w:ascii="Arial" w:hAnsi="Arial"/>
            </w:rPr>
          </w:pPr>
          <w:r>
            <w:rPr>
              <w:rFonts w:ascii="Arial" w:hAnsi="Arial"/>
              <w:sz w:val="20"/>
            </w:rPr>
            <w:t>Page</w:t>
          </w:r>
          <w:r>
            <w:rPr>
              <w:rFonts w:ascii="Arial" w:hAnsi="Arial"/>
            </w:rPr>
            <w:t xml:space="preserve"> </w:t>
          </w:r>
          <w:r w:rsidR="00AA73C1">
            <w:rPr>
              <w:rStyle w:val="PageNumber"/>
              <w:rFonts w:ascii="Arial" w:hAnsi="Arial"/>
              <w:sz w:val="20"/>
            </w:rPr>
            <w:fldChar w:fldCharType="begin"/>
          </w:r>
          <w:r>
            <w:rPr>
              <w:rStyle w:val="PageNumber"/>
              <w:rFonts w:ascii="Arial" w:hAnsi="Arial"/>
              <w:sz w:val="20"/>
            </w:rPr>
            <w:instrText xml:space="preserve"> PAGE </w:instrText>
          </w:r>
          <w:r w:rsidR="00AA73C1">
            <w:rPr>
              <w:rStyle w:val="PageNumber"/>
              <w:rFonts w:ascii="Arial" w:hAnsi="Arial"/>
              <w:sz w:val="20"/>
            </w:rPr>
            <w:fldChar w:fldCharType="separate"/>
          </w:r>
          <w:r w:rsidR="00267C3E">
            <w:rPr>
              <w:rStyle w:val="PageNumber"/>
              <w:rFonts w:ascii="Arial" w:hAnsi="Arial"/>
              <w:noProof/>
              <w:sz w:val="20"/>
            </w:rPr>
            <w:t>64</w:t>
          </w:r>
          <w:r w:rsidR="00AA73C1">
            <w:rPr>
              <w:rStyle w:val="PageNumber"/>
              <w:rFonts w:ascii="Arial" w:hAnsi="Arial"/>
              <w:sz w:val="20"/>
            </w:rPr>
            <w:fldChar w:fldCharType="end"/>
          </w:r>
          <w:r>
            <w:rPr>
              <w:rFonts w:ascii="Arial" w:hAnsi="Arial"/>
            </w:rPr>
            <w:t xml:space="preserve"> </w:t>
          </w:r>
        </w:p>
      </w:tc>
    </w:tr>
  </w:tbl>
  <w:p w:rsidR="0052269D" w:rsidRDefault="0052269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69D" w:rsidRDefault="0052269D">
      <w:r>
        <w:separator/>
      </w:r>
    </w:p>
  </w:footnote>
  <w:footnote w:type="continuationSeparator" w:id="0">
    <w:p w:rsidR="0052269D" w:rsidRDefault="0052269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428"/>
      <w:gridCol w:w="4428"/>
    </w:tblGrid>
    <w:tr w:rsidR="0052269D">
      <w:tc>
        <w:tcPr>
          <w:tcW w:w="4428" w:type="dxa"/>
        </w:tcPr>
        <w:p w:rsidR="0052269D" w:rsidRDefault="0052269D">
          <w:pPr>
            <w:pStyle w:val="Header"/>
            <w:rPr>
              <w:rFonts w:ascii="Arial" w:hAnsi="Arial"/>
              <w:sz w:val="20"/>
            </w:rPr>
          </w:pPr>
          <w:r>
            <w:rPr>
              <w:rFonts w:ascii="Arial" w:hAnsi="Arial"/>
              <w:sz w:val="20"/>
            </w:rPr>
            <w:t>Object Management Group</w:t>
          </w:r>
        </w:p>
      </w:tc>
      <w:tc>
        <w:tcPr>
          <w:tcW w:w="4428" w:type="dxa"/>
        </w:tcPr>
        <w:p w:rsidR="0052269D" w:rsidRDefault="0052269D" w:rsidP="00096DA3">
          <w:pPr>
            <w:pStyle w:val="Header"/>
            <w:jc w:val="right"/>
            <w:rPr>
              <w:rFonts w:ascii="Arial" w:hAnsi="Arial"/>
              <w:sz w:val="20"/>
            </w:rPr>
          </w:pPr>
          <w:r>
            <w:rPr>
              <w:rFonts w:ascii="Arial" w:hAnsi="Arial"/>
              <w:sz w:val="20"/>
            </w:rPr>
            <w:t>Final FTF Report</w:t>
          </w:r>
        </w:p>
      </w:tc>
    </w:tr>
  </w:tbl>
  <w:p w:rsidR="0052269D" w:rsidRDefault="0052269D">
    <w:pPr>
      <w:pStyle w:val="Header"/>
      <w:pBdr>
        <w:bottom w:val="double" w:sz="4" w:space="1" w:color="auto"/>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4428"/>
      <w:gridCol w:w="4428"/>
    </w:tblGrid>
    <w:tr w:rsidR="0052269D">
      <w:tc>
        <w:tcPr>
          <w:tcW w:w="4428" w:type="dxa"/>
        </w:tcPr>
        <w:p w:rsidR="0052269D" w:rsidRDefault="0052269D">
          <w:pPr>
            <w:pStyle w:val="Header"/>
            <w:rPr>
              <w:rFonts w:ascii="Arial" w:hAnsi="Arial"/>
              <w:sz w:val="20"/>
            </w:rPr>
          </w:pPr>
          <w:r>
            <w:rPr>
              <w:rFonts w:ascii="Arial" w:hAnsi="Arial"/>
              <w:sz w:val="20"/>
            </w:rPr>
            <w:t>Java 5 Language PSM for DDS</w:t>
          </w:r>
        </w:p>
        <w:p w:rsidR="0052269D" w:rsidRDefault="0052269D">
          <w:pPr>
            <w:pStyle w:val="Header"/>
            <w:rPr>
              <w:rFonts w:ascii="Arial" w:hAnsi="Arial"/>
              <w:sz w:val="20"/>
            </w:rPr>
          </w:pPr>
        </w:p>
      </w:tc>
      <w:tc>
        <w:tcPr>
          <w:tcW w:w="4428" w:type="dxa"/>
        </w:tcPr>
        <w:p w:rsidR="0052269D" w:rsidRDefault="0052269D">
          <w:pPr>
            <w:pStyle w:val="Header"/>
            <w:jc w:val="right"/>
            <w:rPr>
              <w:rFonts w:ascii="Arial" w:hAnsi="Arial"/>
              <w:sz w:val="20"/>
            </w:rPr>
          </w:pPr>
          <w:r>
            <w:rPr>
              <w:rFonts w:ascii="Arial" w:hAnsi="Arial"/>
              <w:sz w:val="20"/>
            </w:rPr>
            <w:t>Final Report</w:t>
          </w:r>
        </w:p>
      </w:tc>
    </w:tr>
  </w:tbl>
  <w:p w:rsidR="0052269D" w:rsidRDefault="0052269D" w:rsidP="00096DA3">
    <w:pPr>
      <w:pStyle w:val="OMGTitlePag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3528"/>
      <w:gridCol w:w="5220"/>
    </w:tblGrid>
    <w:tr w:rsidR="0052269D">
      <w:tc>
        <w:tcPr>
          <w:tcW w:w="3528" w:type="dxa"/>
        </w:tcPr>
        <w:p w:rsidR="0052269D" w:rsidRPr="00A66DCD" w:rsidRDefault="0052269D">
          <w:pPr>
            <w:pStyle w:val="Header"/>
            <w:rPr>
              <w:rFonts w:ascii="Arial" w:hAnsi="Arial"/>
              <w:sz w:val="20"/>
            </w:rPr>
          </w:pPr>
          <w:r>
            <w:rPr>
              <w:rFonts w:ascii="Arial" w:hAnsi="Arial"/>
              <w:sz w:val="20"/>
            </w:rPr>
            <w:t>Java 5 Language PSM for DDS</w:t>
          </w:r>
        </w:p>
      </w:tc>
      <w:tc>
        <w:tcPr>
          <w:tcW w:w="5220" w:type="dxa"/>
        </w:tcPr>
        <w:p w:rsidR="0052269D" w:rsidRDefault="0052269D">
          <w:pPr>
            <w:pStyle w:val="Header"/>
            <w:tabs>
              <w:tab w:val="clear" w:pos="4320"/>
              <w:tab w:val="left" w:pos="5454"/>
            </w:tabs>
            <w:ind w:left="72"/>
            <w:jc w:val="right"/>
            <w:rPr>
              <w:rFonts w:ascii="Arial" w:hAnsi="Arial"/>
              <w:sz w:val="20"/>
            </w:rPr>
          </w:pPr>
          <w:r>
            <w:rPr>
              <w:rFonts w:ascii="Arial" w:hAnsi="Arial"/>
              <w:sz w:val="20"/>
            </w:rPr>
            <w:t>Final Report</w:t>
          </w:r>
        </w:p>
        <w:p w:rsidR="0052269D" w:rsidRDefault="0052269D">
          <w:pPr>
            <w:pStyle w:val="Header"/>
            <w:tabs>
              <w:tab w:val="clear" w:pos="4320"/>
              <w:tab w:val="left" w:pos="5454"/>
            </w:tabs>
            <w:ind w:left="72"/>
            <w:jc w:val="right"/>
            <w:rPr>
              <w:rFonts w:ascii="Arial" w:hAnsi="Arial"/>
              <w:sz w:val="20"/>
            </w:rPr>
          </w:pPr>
        </w:p>
      </w:tc>
    </w:tr>
  </w:tbl>
  <w:p w:rsidR="0052269D" w:rsidRDefault="0052269D">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3978"/>
      <w:gridCol w:w="4860"/>
    </w:tblGrid>
    <w:tr w:rsidR="0052269D">
      <w:tc>
        <w:tcPr>
          <w:tcW w:w="3978" w:type="dxa"/>
        </w:tcPr>
        <w:p w:rsidR="0052269D" w:rsidRDefault="0052269D">
          <w:pPr>
            <w:pStyle w:val="Header"/>
            <w:rPr>
              <w:rFonts w:ascii="Arial" w:hAnsi="Arial"/>
              <w:sz w:val="20"/>
            </w:rPr>
          </w:pPr>
          <w:r>
            <w:rPr>
              <w:rFonts w:ascii="Arial" w:hAnsi="Arial"/>
              <w:sz w:val="20"/>
            </w:rPr>
            <w:t>Java 5 Language PSM for DDS</w:t>
          </w:r>
        </w:p>
      </w:tc>
      <w:tc>
        <w:tcPr>
          <w:tcW w:w="4860" w:type="dxa"/>
        </w:tcPr>
        <w:p w:rsidR="0052269D" w:rsidRDefault="00AA73C1">
          <w:pPr>
            <w:pStyle w:val="Header"/>
            <w:tabs>
              <w:tab w:val="clear" w:pos="4320"/>
              <w:tab w:val="left" w:pos="5454"/>
            </w:tabs>
            <w:ind w:left="72"/>
            <w:jc w:val="right"/>
            <w:rPr>
              <w:rFonts w:ascii="Arial" w:hAnsi="Arial"/>
              <w:b/>
              <w:sz w:val="20"/>
            </w:rPr>
          </w:pPr>
          <w:fldSimple w:instr="STYLEREF &quot;Disposition Header&quot; \* MERGEFORMAT">
            <w:r w:rsidR="00267C3E">
              <w:rPr>
                <w:noProof/>
              </w:rPr>
              <w:t>Disposition: Duplicate/merged</w:t>
            </w:r>
          </w:fldSimple>
        </w:p>
        <w:p w:rsidR="0052269D" w:rsidRDefault="00AA73C1">
          <w:pPr>
            <w:pStyle w:val="Header"/>
            <w:tabs>
              <w:tab w:val="clear" w:pos="4320"/>
              <w:tab w:val="left" w:pos="5454"/>
            </w:tabs>
            <w:ind w:left="72"/>
            <w:jc w:val="right"/>
            <w:rPr>
              <w:rFonts w:ascii="Arial" w:hAnsi="Arial"/>
              <w:sz w:val="20"/>
            </w:rPr>
          </w:pPr>
          <w:fldSimple w:instr="STYLEREF &quot;OMG Issue NO&quot; \* MERGEFORMAT">
            <w:r w:rsidR="00267C3E">
              <w:rPr>
                <w:noProof/>
              </w:rPr>
              <w:t>OMG Issue No: 16543</w:t>
            </w:r>
          </w:fldSimple>
        </w:p>
      </w:tc>
    </w:tr>
  </w:tbl>
  <w:p w:rsidR="0052269D" w:rsidRDefault="0052269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7">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5"/>
  </w:num>
  <w:num w:numId="4">
    <w:abstractNumId w:val="22"/>
  </w:num>
  <w:num w:numId="5">
    <w:abstractNumId w:val="30"/>
  </w:num>
  <w:num w:numId="6">
    <w:abstractNumId w:val="28"/>
  </w:num>
  <w:num w:numId="7">
    <w:abstractNumId w:val="18"/>
  </w:num>
  <w:num w:numId="8">
    <w:abstractNumId w:val="1"/>
  </w:num>
  <w:num w:numId="9">
    <w:abstractNumId w:val="8"/>
  </w:num>
  <w:num w:numId="10">
    <w:abstractNumId w:val="16"/>
  </w:num>
  <w:num w:numId="11">
    <w:abstractNumId w:val="12"/>
  </w:num>
  <w:num w:numId="12">
    <w:abstractNumId w:val="20"/>
  </w:num>
  <w:num w:numId="13">
    <w:abstractNumId w:val="0"/>
  </w:num>
  <w:num w:numId="14">
    <w:abstractNumId w:val="7"/>
  </w:num>
  <w:num w:numId="15">
    <w:abstractNumId w:val="2"/>
  </w:num>
  <w:num w:numId="16">
    <w:abstractNumId w:val="26"/>
  </w:num>
  <w:num w:numId="17">
    <w:abstractNumId w:val="29"/>
  </w:num>
  <w:num w:numId="18">
    <w:abstractNumId w:val="21"/>
  </w:num>
  <w:num w:numId="19">
    <w:abstractNumId w:val="15"/>
  </w:num>
  <w:num w:numId="20">
    <w:abstractNumId w:val="31"/>
  </w:num>
  <w:num w:numId="21">
    <w:abstractNumId w:val="24"/>
  </w:num>
  <w:num w:numId="22">
    <w:abstractNumId w:val="33"/>
  </w:num>
  <w:num w:numId="23">
    <w:abstractNumId w:val="34"/>
  </w:num>
  <w:num w:numId="24">
    <w:abstractNumId w:val="10"/>
  </w:num>
  <w:num w:numId="25">
    <w:abstractNumId w:val="14"/>
  </w:num>
  <w:num w:numId="26">
    <w:abstractNumId w:val="4"/>
  </w:num>
  <w:num w:numId="27">
    <w:abstractNumId w:val="25"/>
  </w:num>
  <w:num w:numId="28">
    <w:abstractNumId w:val="27"/>
  </w:num>
  <w:num w:numId="29">
    <w:abstractNumId w:val="32"/>
  </w:num>
  <w:num w:numId="30">
    <w:abstractNumId w:val="11"/>
  </w:num>
  <w:num w:numId="31">
    <w:abstractNumId w:val="3"/>
  </w:num>
  <w:num w:numId="32">
    <w:abstractNumId w:val="23"/>
  </w:num>
  <w:num w:numId="33">
    <w:abstractNumId w:val="17"/>
  </w:num>
  <w:num w:numId="34">
    <w:abstractNumId w:val="9"/>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65D3A"/>
    <w:rsid w:val="0000189D"/>
    <w:rsid w:val="00002CD4"/>
    <w:rsid w:val="00012C6C"/>
    <w:rsid w:val="00012C86"/>
    <w:rsid w:val="000169E0"/>
    <w:rsid w:val="000207AE"/>
    <w:rsid w:val="00021A6E"/>
    <w:rsid w:val="000222AA"/>
    <w:rsid w:val="000263F5"/>
    <w:rsid w:val="000366FB"/>
    <w:rsid w:val="000370BF"/>
    <w:rsid w:val="00040F08"/>
    <w:rsid w:val="00041711"/>
    <w:rsid w:val="00043794"/>
    <w:rsid w:val="00043B84"/>
    <w:rsid w:val="00044C30"/>
    <w:rsid w:val="00052535"/>
    <w:rsid w:val="00054AFD"/>
    <w:rsid w:val="000635BD"/>
    <w:rsid w:val="00063827"/>
    <w:rsid w:val="0006413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27A7"/>
    <w:rsid w:val="000A3F1F"/>
    <w:rsid w:val="000A7CE5"/>
    <w:rsid w:val="000B2555"/>
    <w:rsid w:val="000B7850"/>
    <w:rsid w:val="000C39A1"/>
    <w:rsid w:val="000C5F1D"/>
    <w:rsid w:val="000C6B0D"/>
    <w:rsid w:val="000C6D73"/>
    <w:rsid w:val="000D28D0"/>
    <w:rsid w:val="000D2CC3"/>
    <w:rsid w:val="000D3F0C"/>
    <w:rsid w:val="000D4E61"/>
    <w:rsid w:val="000E4792"/>
    <w:rsid w:val="000F15FF"/>
    <w:rsid w:val="000F6B0A"/>
    <w:rsid w:val="000F76F7"/>
    <w:rsid w:val="00101688"/>
    <w:rsid w:val="00102074"/>
    <w:rsid w:val="001070B8"/>
    <w:rsid w:val="001123E9"/>
    <w:rsid w:val="0011361C"/>
    <w:rsid w:val="0012152B"/>
    <w:rsid w:val="00121FED"/>
    <w:rsid w:val="00122B2B"/>
    <w:rsid w:val="0012333E"/>
    <w:rsid w:val="00130671"/>
    <w:rsid w:val="00131F44"/>
    <w:rsid w:val="00132D52"/>
    <w:rsid w:val="0013520F"/>
    <w:rsid w:val="001361AB"/>
    <w:rsid w:val="001373F4"/>
    <w:rsid w:val="00156F38"/>
    <w:rsid w:val="00157072"/>
    <w:rsid w:val="00157BEF"/>
    <w:rsid w:val="00166313"/>
    <w:rsid w:val="00170CF0"/>
    <w:rsid w:val="00170DBA"/>
    <w:rsid w:val="001727FD"/>
    <w:rsid w:val="00172AC5"/>
    <w:rsid w:val="00174D8C"/>
    <w:rsid w:val="00174EAB"/>
    <w:rsid w:val="0017676E"/>
    <w:rsid w:val="001779A4"/>
    <w:rsid w:val="00177D27"/>
    <w:rsid w:val="001818A5"/>
    <w:rsid w:val="00190782"/>
    <w:rsid w:val="001919FF"/>
    <w:rsid w:val="00192FCE"/>
    <w:rsid w:val="00194453"/>
    <w:rsid w:val="00195C8E"/>
    <w:rsid w:val="00197572"/>
    <w:rsid w:val="001979B2"/>
    <w:rsid w:val="001A7195"/>
    <w:rsid w:val="001B22C2"/>
    <w:rsid w:val="001B4A21"/>
    <w:rsid w:val="001B4E3E"/>
    <w:rsid w:val="001B5A4B"/>
    <w:rsid w:val="001B65CF"/>
    <w:rsid w:val="001B7F35"/>
    <w:rsid w:val="001C0B01"/>
    <w:rsid w:val="001C4170"/>
    <w:rsid w:val="001D32AD"/>
    <w:rsid w:val="001D7995"/>
    <w:rsid w:val="001E0F3C"/>
    <w:rsid w:val="001E1111"/>
    <w:rsid w:val="001E473F"/>
    <w:rsid w:val="001E5BD3"/>
    <w:rsid w:val="001F2DA7"/>
    <w:rsid w:val="001F668D"/>
    <w:rsid w:val="001F7D37"/>
    <w:rsid w:val="001F7DE7"/>
    <w:rsid w:val="00201611"/>
    <w:rsid w:val="00202BEA"/>
    <w:rsid w:val="00206638"/>
    <w:rsid w:val="0020674A"/>
    <w:rsid w:val="00210B08"/>
    <w:rsid w:val="00213B86"/>
    <w:rsid w:val="002164CC"/>
    <w:rsid w:val="00221D41"/>
    <w:rsid w:val="00226ADB"/>
    <w:rsid w:val="00233562"/>
    <w:rsid w:val="00233E34"/>
    <w:rsid w:val="00233F0D"/>
    <w:rsid w:val="002344FB"/>
    <w:rsid w:val="00234852"/>
    <w:rsid w:val="002354CF"/>
    <w:rsid w:val="0023588E"/>
    <w:rsid w:val="00240D7F"/>
    <w:rsid w:val="00244EC5"/>
    <w:rsid w:val="002530AC"/>
    <w:rsid w:val="00255387"/>
    <w:rsid w:val="00256ECC"/>
    <w:rsid w:val="002611F9"/>
    <w:rsid w:val="0026194B"/>
    <w:rsid w:val="00261BC6"/>
    <w:rsid w:val="00264161"/>
    <w:rsid w:val="00267C3E"/>
    <w:rsid w:val="00272DC8"/>
    <w:rsid w:val="002751B5"/>
    <w:rsid w:val="00275231"/>
    <w:rsid w:val="002753C0"/>
    <w:rsid w:val="00275C0B"/>
    <w:rsid w:val="002772C4"/>
    <w:rsid w:val="00277439"/>
    <w:rsid w:val="002828DB"/>
    <w:rsid w:val="00284BE1"/>
    <w:rsid w:val="00286328"/>
    <w:rsid w:val="00287B54"/>
    <w:rsid w:val="002904A8"/>
    <w:rsid w:val="002921D6"/>
    <w:rsid w:val="002927D5"/>
    <w:rsid w:val="00292953"/>
    <w:rsid w:val="002967DC"/>
    <w:rsid w:val="002A6153"/>
    <w:rsid w:val="002B0550"/>
    <w:rsid w:val="002B0916"/>
    <w:rsid w:val="002B287E"/>
    <w:rsid w:val="002C0E3B"/>
    <w:rsid w:val="002D56FB"/>
    <w:rsid w:val="002D5F5D"/>
    <w:rsid w:val="002E1FD2"/>
    <w:rsid w:val="002E4D07"/>
    <w:rsid w:val="002E66DB"/>
    <w:rsid w:val="002F1EA0"/>
    <w:rsid w:val="002F5210"/>
    <w:rsid w:val="003015D8"/>
    <w:rsid w:val="00303BE9"/>
    <w:rsid w:val="003059D7"/>
    <w:rsid w:val="00306076"/>
    <w:rsid w:val="00306247"/>
    <w:rsid w:val="003106CC"/>
    <w:rsid w:val="003132CD"/>
    <w:rsid w:val="00313704"/>
    <w:rsid w:val="00317260"/>
    <w:rsid w:val="003205EC"/>
    <w:rsid w:val="00320861"/>
    <w:rsid w:val="00324EA4"/>
    <w:rsid w:val="003264F4"/>
    <w:rsid w:val="00327383"/>
    <w:rsid w:val="00331E8F"/>
    <w:rsid w:val="00335D6B"/>
    <w:rsid w:val="00340B77"/>
    <w:rsid w:val="00343C98"/>
    <w:rsid w:val="00344217"/>
    <w:rsid w:val="003466C5"/>
    <w:rsid w:val="003554A9"/>
    <w:rsid w:val="00355A65"/>
    <w:rsid w:val="00355FD6"/>
    <w:rsid w:val="00361262"/>
    <w:rsid w:val="00362D2B"/>
    <w:rsid w:val="00376A90"/>
    <w:rsid w:val="00382EF7"/>
    <w:rsid w:val="00383FC8"/>
    <w:rsid w:val="00384D02"/>
    <w:rsid w:val="00391EEB"/>
    <w:rsid w:val="00392F6A"/>
    <w:rsid w:val="00394EFF"/>
    <w:rsid w:val="003968F6"/>
    <w:rsid w:val="003A43D8"/>
    <w:rsid w:val="003A5A03"/>
    <w:rsid w:val="003A67C6"/>
    <w:rsid w:val="003B3E46"/>
    <w:rsid w:val="003B5E02"/>
    <w:rsid w:val="003C03A2"/>
    <w:rsid w:val="003C463E"/>
    <w:rsid w:val="003C46A0"/>
    <w:rsid w:val="003C567D"/>
    <w:rsid w:val="003C6798"/>
    <w:rsid w:val="003D0818"/>
    <w:rsid w:val="003D24AE"/>
    <w:rsid w:val="003D2DCE"/>
    <w:rsid w:val="003E48D8"/>
    <w:rsid w:val="003F04E6"/>
    <w:rsid w:val="003F37DC"/>
    <w:rsid w:val="003F3DE8"/>
    <w:rsid w:val="003F4733"/>
    <w:rsid w:val="003F76A2"/>
    <w:rsid w:val="004002F1"/>
    <w:rsid w:val="00400642"/>
    <w:rsid w:val="00404403"/>
    <w:rsid w:val="004045B3"/>
    <w:rsid w:val="004054C7"/>
    <w:rsid w:val="0041246A"/>
    <w:rsid w:val="004173FE"/>
    <w:rsid w:val="0042749A"/>
    <w:rsid w:val="00427879"/>
    <w:rsid w:val="00427B67"/>
    <w:rsid w:val="00434420"/>
    <w:rsid w:val="00435064"/>
    <w:rsid w:val="00441DCC"/>
    <w:rsid w:val="00442A64"/>
    <w:rsid w:val="00457D8A"/>
    <w:rsid w:val="00461A71"/>
    <w:rsid w:val="00461DD4"/>
    <w:rsid w:val="00463AA8"/>
    <w:rsid w:val="0046689A"/>
    <w:rsid w:val="00467F76"/>
    <w:rsid w:val="00470A99"/>
    <w:rsid w:val="00474373"/>
    <w:rsid w:val="00476AB4"/>
    <w:rsid w:val="00481FA4"/>
    <w:rsid w:val="004821A4"/>
    <w:rsid w:val="0048669F"/>
    <w:rsid w:val="004949AA"/>
    <w:rsid w:val="004978BD"/>
    <w:rsid w:val="004A154A"/>
    <w:rsid w:val="004A351A"/>
    <w:rsid w:val="004A35AA"/>
    <w:rsid w:val="004A5230"/>
    <w:rsid w:val="004A5584"/>
    <w:rsid w:val="004B256E"/>
    <w:rsid w:val="004C0391"/>
    <w:rsid w:val="004C053D"/>
    <w:rsid w:val="004C0B1A"/>
    <w:rsid w:val="004C636C"/>
    <w:rsid w:val="004D0591"/>
    <w:rsid w:val="004D5773"/>
    <w:rsid w:val="004D665A"/>
    <w:rsid w:val="004D71A2"/>
    <w:rsid w:val="004E0E8E"/>
    <w:rsid w:val="004E347E"/>
    <w:rsid w:val="004F223C"/>
    <w:rsid w:val="00501BB4"/>
    <w:rsid w:val="0050507D"/>
    <w:rsid w:val="00506145"/>
    <w:rsid w:val="005061EC"/>
    <w:rsid w:val="00510557"/>
    <w:rsid w:val="00510A26"/>
    <w:rsid w:val="00517936"/>
    <w:rsid w:val="0052269D"/>
    <w:rsid w:val="00523620"/>
    <w:rsid w:val="00530CD9"/>
    <w:rsid w:val="00531B56"/>
    <w:rsid w:val="00533242"/>
    <w:rsid w:val="00537766"/>
    <w:rsid w:val="0054083E"/>
    <w:rsid w:val="00543669"/>
    <w:rsid w:val="005438F9"/>
    <w:rsid w:val="00546F05"/>
    <w:rsid w:val="00547602"/>
    <w:rsid w:val="00552973"/>
    <w:rsid w:val="0055344B"/>
    <w:rsid w:val="00553E6E"/>
    <w:rsid w:val="005574B5"/>
    <w:rsid w:val="0056375E"/>
    <w:rsid w:val="00573157"/>
    <w:rsid w:val="005805E1"/>
    <w:rsid w:val="005838CA"/>
    <w:rsid w:val="00590F68"/>
    <w:rsid w:val="0059157A"/>
    <w:rsid w:val="00592325"/>
    <w:rsid w:val="005A07D4"/>
    <w:rsid w:val="005A1208"/>
    <w:rsid w:val="005A26BB"/>
    <w:rsid w:val="005A34C5"/>
    <w:rsid w:val="005A4C66"/>
    <w:rsid w:val="005A50E9"/>
    <w:rsid w:val="005A5967"/>
    <w:rsid w:val="005A5D36"/>
    <w:rsid w:val="005A7948"/>
    <w:rsid w:val="005A7C8D"/>
    <w:rsid w:val="005B00CC"/>
    <w:rsid w:val="005B2DF4"/>
    <w:rsid w:val="005B5728"/>
    <w:rsid w:val="005B7C12"/>
    <w:rsid w:val="005C0B51"/>
    <w:rsid w:val="005C1889"/>
    <w:rsid w:val="005C51C6"/>
    <w:rsid w:val="005C5A16"/>
    <w:rsid w:val="005C77CC"/>
    <w:rsid w:val="005D0FB1"/>
    <w:rsid w:val="005D1171"/>
    <w:rsid w:val="005D1B11"/>
    <w:rsid w:val="005D6505"/>
    <w:rsid w:val="005D6ED1"/>
    <w:rsid w:val="005E5DA4"/>
    <w:rsid w:val="005E6D43"/>
    <w:rsid w:val="005F50DC"/>
    <w:rsid w:val="00600FBE"/>
    <w:rsid w:val="006029AD"/>
    <w:rsid w:val="00602A90"/>
    <w:rsid w:val="0060496C"/>
    <w:rsid w:val="006060FD"/>
    <w:rsid w:val="0060688F"/>
    <w:rsid w:val="00615ADE"/>
    <w:rsid w:val="00622836"/>
    <w:rsid w:val="006233A7"/>
    <w:rsid w:val="00627C8C"/>
    <w:rsid w:val="0063013B"/>
    <w:rsid w:val="00630CE5"/>
    <w:rsid w:val="0063430A"/>
    <w:rsid w:val="00644C9A"/>
    <w:rsid w:val="0064528A"/>
    <w:rsid w:val="0064604D"/>
    <w:rsid w:val="00646E11"/>
    <w:rsid w:val="0065169C"/>
    <w:rsid w:val="00655347"/>
    <w:rsid w:val="006574BE"/>
    <w:rsid w:val="006601E0"/>
    <w:rsid w:val="0066122F"/>
    <w:rsid w:val="00663CC4"/>
    <w:rsid w:val="006662E4"/>
    <w:rsid w:val="0067018C"/>
    <w:rsid w:val="00670401"/>
    <w:rsid w:val="00672058"/>
    <w:rsid w:val="00675C35"/>
    <w:rsid w:val="00677280"/>
    <w:rsid w:val="006811C7"/>
    <w:rsid w:val="00682770"/>
    <w:rsid w:val="00683393"/>
    <w:rsid w:val="0068436F"/>
    <w:rsid w:val="0069074A"/>
    <w:rsid w:val="00690A01"/>
    <w:rsid w:val="00695DEB"/>
    <w:rsid w:val="00696EAA"/>
    <w:rsid w:val="00697CFA"/>
    <w:rsid w:val="006A090D"/>
    <w:rsid w:val="006A38AB"/>
    <w:rsid w:val="006B20BB"/>
    <w:rsid w:val="006B41BE"/>
    <w:rsid w:val="006B5A93"/>
    <w:rsid w:val="006B5BDB"/>
    <w:rsid w:val="006B760B"/>
    <w:rsid w:val="006B7D9E"/>
    <w:rsid w:val="006C0875"/>
    <w:rsid w:val="006C650B"/>
    <w:rsid w:val="006F55AA"/>
    <w:rsid w:val="00700B30"/>
    <w:rsid w:val="00700D7F"/>
    <w:rsid w:val="007016F3"/>
    <w:rsid w:val="0070310F"/>
    <w:rsid w:val="00703884"/>
    <w:rsid w:val="00705D3A"/>
    <w:rsid w:val="00705DAF"/>
    <w:rsid w:val="0070709F"/>
    <w:rsid w:val="00713BE2"/>
    <w:rsid w:val="007164EE"/>
    <w:rsid w:val="00721624"/>
    <w:rsid w:val="007224B0"/>
    <w:rsid w:val="00723416"/>
    <w:rsid w:val="00724A88"/>
    <w:rsid w:val="00737C79"/>
    <w:rsid w:val="00743B54"/>
    <w:rsid w:val="00745871"/>
    <w:rsid w:val="00746DB4"/>
    <w:rsid w:val="007539CC"/>
    <w:rsid w:val="007576F8"/>
    <w:rsid w:val="00764629"/>
    <w:rsid w:val="00771A3A"/>
    <w:rsid w:val="00774598"/>
    <w:rsid w:val="0077487F"/>
    <w:rsid w:val="0077517F"/>
    <w:rsid w:val="0077553E"/>
    <w:rsid w:val="00777153"/>
    <w:rsid w:val="00777C56"/>
    <w:rsid w:val="00780181"/>
    <w:rsid w:val="00781870"/>
    <w:rsid w:val="00782C11"/>
    <w:rsid w:val="00792A9E"/>
    <w:rsid w:val="00792D6A"/>
    <w:rsid w:val="00793125"/>
    <w:rsid w:val="0079661D"/>
    <w:rsid w:val="00797D65"/>
    <w:rsid w:val="007A069E"/>
    <w:rsid w:val="007B07B3"/>
    <w:rsid w:val="007B51EF"/>
    <w:rsid w:val="007C0BB1"/>
    <w:rsid w:val="007C17BC"/>
    <w:rsid w:val="007C4146"/>
    <w:rsid w:val="007C6636"/>
    <w:rsid w:val="007D090B"/>
    <w:rsid w:val="007D14E6"/>
    <w:rsid w:val="007D23DB"/>
    <w:rsid w:val="007D3734"/>
    <w:rsid w:val="007D3A58"/>
    <w:rsid w:val="007E025B"/>
    <w:rsid w:val="007E0F81"/>
    <w:rsid w:val="007E1313"/>
    <w:rsid w:val="007E1393"/>
    <w:rsid w:val="007E4AF4"/>
    <w:rsid w:val="007E6E0E"/>
    <w:rsid w:val="007F091B"/>
    <w:rsid w:val="007F0DD4"/>
    <w:rsid w:val="007F2F29"/>
    <w:rsid w:val="007F6823"/>
    <w:rsid w:val="00801629"/>
    <w:rsid w:val="00805E72"/>
    <w:rsid w:val="008069E2"/>
    <w:rsid w:val="008125E2"/>
    <w:rsid w:val="008142CC"/>
    <w:rsid w:val="00815173"/>
    <w:rsid w:val="00816DE4"/>
    <w:rsid w:val="008238CE"/>
    <w:rsid w:val="0083615C"/>
    <w:rsid w:val="008410C8"/>
    <w:rsid w:val="00842A37"/>
    <w:rsid w:val="0084331B"/>
    <w:rsid w:val="00845F41"/>
    <w:rsid w:val="008474BF"/>
    <w:rsid w:val="00850866"/>
    <w:rsid w:val="00851133"/>
    <w:rsid w:val="00852B5D"/>
    <w:rsid w:val="00855BD4"/>
    <w:rsid w:val="008562EB"/>
    <w:rsid w:val="00857341"/>
    <w:rsid w:val="00861924"/>
    <w:rsid w:val="00863EEA"/>
    <w:rsid w:val="0086766E"/>
    <w:rsid w:val="00870D3D"/>
    <w:rsid w:val="00872A9D"/>
    <w:rsid w:val="00872DCC"/>
    <w:rsid w:val="0087316D"/>
    <w:rsid w:val="00873CA4"/>
    <w:rsid w:val="008771CF"/>
    <w:rsid w:val="008817B5"/>
    <w:rsid w:val="00886B69"/>
    <w:rsid w:val="00887068"/>
    <w:rsid w:val="00890A70"/>
    <w:rsid w:val="008923AD"/>
    <w:rsid w:val="008A22FA"/>
    <w:rsid w:val="008A3395"/>
    <w:rsid w:val="008A405F"/>
    <w:rsid w:val="008A4126"/>
    <w:rsid w:val="008B4A32"/>
    <w:rsid w:val="008B5990"/>
    <w:rsid w:val="008B5D57"/>
    <w:rsid w:val="008B7EFC"/>
    <w:rsid w:val="008C187B"/>
    <w:rsid w:val="008C4D35"/>
    <w:rsid w:val="008C54D2"/>
    <w:rsid w:val="008C76BA"/>
    <w:rsid w:val="008D2320"/>
    <w:rsid w:val="008D5C02"/>
    <w:rsid w:val="008D79E0"/>
    <w:rsid w:val="008E0A32"/>
    <w:rsid w:val="008E12F6"/>
    <w:rsid w:val="008E1A53"/>
    <w:rsid w:val="008E3E93"/>
    <w:rsid w:val="008E56ED"/>
    <w:rsid w:val="00900244"/>
    <w:rsid w:val="009027F6"/>
    <w:rsid w:val="00904B71"/>
    <w:rsid w:val="00904BBB"/>
    <w:rsid w:val="00910590"/>
    <w:rsid w:val="00921D9C"/>
    <w:rsid w:val="0092373E"/>
    <w:rsid w:val="00925CC4"/>
    <w:rsid w:val="0093107D"/>
    <w:rsid w:val="009328E1"/>
    <w:rsid w:val="009330E0"/>
    <w:rsid w:val="009341FC"/>
    <w:rsid w:val="00935243"/>
    <w:rsid w:val="009371D8"/>
    <w:rsid w:val="00940DCB"/>
    <w:rsid w:val="00942C29"/>
    <w:rsid w:val="00943835"/>
    <w:rsid w:val="00945E7F"/>
    <w:rsid w:val="0094711D"/>
    <w:rsid w:val="009545AD"/>
    <w:rsid w:val="009560EE"/>
    <w:rsid w:val="00956404"/>
    <w:rsid w:val="00957B48"/>
    <w:rsid w:val="009601CD"/>
    <w:rsid w:val="00962614"/>
    <w:rsid w:val="00962841"/>
    <w:rsid w:val="00964A3D"/>
    <w:rsid w:val="009675EF"/>
    <w:rsid w:val="009704E4"/>
    <w:rsid w:val="00971D66"/>
    <w:rsid w:val="009729AE"/>
    <w:rsid w:val="0097565E"/>
    <w:rsid w:val="00992706"/>
    <w:rsid w:val="00992B38"/>
    <w:rsid w:val="00993792"/>
    <w:rsid w:val="00995BF4"/>
    <w:rsid w:val="009A01DE"/>
    <w:rsid w:val="009A0AF6"/>
    <w:rsid w:val="009A5305"/>
    <w:rsid w:val="009A7B94"/>
    <w:rsid w:val="009B04E8"/>
    <w:rsid w:val="009B4068"/>
    <w:rsid w:val="009B4FB9"/>
    <w:rsid w:val="009B7326"/>
    <w:rsid w:val="009B78CB"/>
    <w:rsid w:val="009B7E82"/>
    <w:rsid w:val="009C4385"/>
    <w:rsid w:val="009C5C95"/>
    <w:rsid w:val="009D32EB"/>
    <w:rsid w:val="009D533D"/>
    <w:rsid w:val="009E15FD"/>
    <w:rsid w:val="009E2E15"/>
    <w:rsid w:val="009E72CA"/>
    <w:rsid w:val="009E7C6D"/>
    <w:rsid w:val="009F5274"/>
    <w:rsid w:val="00A015B4"/>
    <w:rsid w:val="00A13038"/>
    <w:rsid w:val="00A17FEA"/>
    <w:rsid w:val="00A2404D"/>
    <w:rsid w:val="00A247D4"/>
    <w:rsid w:val="00A31830"/>
    <w:rsid w:val="00A31E44"/>
    <w:rsid w:val="00A32A6A"/>
    <w:rsid w:val="00A40116"/>
    <w:rsid w:val="00A409D6"/>
    <w:rsid w:val="00A4186B"/>
    <w:rsid w:val="00A45811"/>
    <w:rsid w:val="00A46A6A"/>
    <w:rsid w:val="00A47FDF"/>
    <w:rsid w:val="00A545DC"/>
    <w:rsid w:val="00A56BEC"/>
    <w:rsid w:val="00A57505"/>
    <w:rsid w:val="00A60403"/>
    <w:rsid w:val="00A6320E"/>
    <w:rsid w:val="00A65AD1"/>
    <w:rsid w:val="00A705CC"/>
    <w:rsid w:val="00A72F39"/>
    <w:rsid w:val="00A80FBA"/>
    <w:rsid w:val="00A820F9"/>
    <w:rsid w:val="00A83831"/>
    <w:rsid w:val="00A840C9"/>
    <w:rsid w:val="00A85519"/>
    <w:rsid w:val="00A87132"/>
    <w:rsid w:val="00A926DF"/>
    <w:rsid w:val="00A927FD"/>
    <w:rsid w:val="00A93FDC"/>
    <w:rsid w:val="00A96AF8"/>
    <w:rsid w:val="00A96B21"/>
    <w:rsid w:val="00A96E07"/>
    <w:rsid w:val="00A977C1"/>
    <w:rsid w:val="00AA09B8"/>
    <w:rsid w:val="00AA224E"/>
    <w:rsid w:val="00AA3C33"/>
    <w:rsid w:val="00AA73C1"/>
    <w:rsid w:val="00AA7BC7"/>
    <w:rsid w:val="00AB3FB4"/>
    <w:rsid w:val="00AB4E76"/>
    <w:rsid w:val="00AB6DB9"/>
    <w:rsid w:val="00AD1BE7"/>
    <w:rsid w:val="00AD2E86"/>
    <w:rsid w:val="00AD30E6"/>
    <w:rsid w:val="00AD432D"/>
    <w:rsid w:val="00AE1AF3"/>
    <w:rsid w:val="00AE464D"/>
    <w:rsid w:val="00AE53A6"/>
    <w:rsid w:val="00AF128E"/>
    <w:rsid w:val="00AF285D"/>
    <w:rsid w:val="00AF7D32"/>
    <w:rsid w:val="00B00F7D"/>
    <w:rsid w:val="00B06F1E"/>
    <w:rsid w:val="00B072B3"/>
    <w:rsid w:val="00B1200F"/>
    <w:rsid w:val="00B154F6"/>
    <w:rsid w:val="00B165E6"/>
    <w:rsid w:val="00B22863"/>
    <w:rsid w:val="00B27880"/>
    <w:rsid w:val="00B32169"/>
    <w:rsid w:val="00B330F7"/>
    <w:rsid w:val="00B41E6F"/>
    <w:rsid w:val="00B439D4"/>
    <w:rsid w:val="00B448C6"/>
    <w:rsid w:val="00B52ACC"/>
    <w:rsid w:val="00B54E90"/>
    <w:rsid w:val="00B60397"/>
    <w:rsid w:val="00B60F8F"/>
    <w:rsid w:val="00B641D7"/>
    <w:rsid w:val="00B655EB"/>
    <w:rsid w:val="00B67D04"/>
    <w:rsid w:val="00B71397"/>
    <w:rsid w:val="00B7141E"/>
    <w:rsid w:val="00B74FC0"/>
    <w:rsid w:val="00B752C2"/>
    <w:rsid w:val="00B818C1"/>
    <w:rsid w:val="00B82A8B"/>
    <w:rsid w:val="00B82D3C"/>
    <w:rsid w:val="00B85605"/>
    <w:rsid w:val="00B8786B"/>
    <w:rsid w:val="00B907B7"/>
    <w:rsid w:val="00B908C7"/>
    <w:rsid w:val="00B91A6E"/>
    <w:rsid w:val="00B93978"/>
    <w:rsid w:val="00BA0D01"/>
    <w:rsid w:val="00BA3C54"/>
    <w:rsid w:val="00BA596F"/>
    <w:rsid w:val="00BA64D4"/>
    <w:rsid w:val="00BB5E4C"/>
    <w:rsid w:val="00BB7379"/>
    <w:rsid w:val="00BC07F1"/>
    <w:rsid w:val="00BC2082"/>
    <w:rsid w:val="00BC3BC4"/>
    <w:rsid w:val="00BC4C4C"/>
    <w:rsid w:val="00BC5039"/>
    <w:rsid w:val="00BD2B3B"/>
    <w:rsid w:val="00BD33DE"/>
    <w:rsid w:val="00BD61F1"/>
    <w:rsid w:val="00BD6D2E"/>
    <w:rsid w:val="00BD742B"/>
    <w:rsid w:val="00BE0629"/>
    <w:rsid w:val="00BE50D5"/>
    <w:rsid w:val="00BF45D8"/>
    <w:rsid w:val="00C0596F"/>
    <w:rsid w:val="00C07480"/>
    <w:rsid w:val="00C076A1"/>
    <w:rsid w:val="00C1240E"/>
    <w:rsid w:val="00C12691"/>
    <w:rsid w:val="00C13B0F"/>
    <w:rsid w:val="00C14B4B"/>
    <w:rsid w:val="00C17D61"/>
    <w:rsid w:val="00C20458"/>
    <w:rsid w:val="00C227D3"/>
    <w:rsid w:val="00C271F1"/>
    <w:rsid w:val="00C3086E"/>
    <w:rsid w:val="00C362F6"/>
    <w:rsid w:val="00C36667"/>
    <w:rsid w:val="00C3772F"/>
    <w:rsid w:val="00C423D6"/>
    <w:rsid w:val="00C43CDF"/>
    <w:rsid w:val="00C44E2D"/>
    <w:rsid w:val="00C47BE9"/>
    <w:rsid w:val="00C50F0A"/>
    <w:rsid w:val="00C56DEF"/>
    <w:rsid w:val="00C57E58"/>
    <w:rsid w:val="00C614E1"/>
    <w:rsid w:val="00C63F21"/>
    <w:rsid w:val="00C63F25"/>
    <w:rsid w:val="00C648B4"/>
    <w:rsid w:val="00C70992"/>
    <w:rsid w:val="00C709A6"/>
    <w:rsid w:val="00C75811"/>
    <w:rsid w:val="00C90A08"/>
    <w:rsid w:val="00C93C8F"/>
    <w:rsid w:val="00C952FC"/>
    <w:rsid w:val="00CA06CE"/>
    <w:rsid w:val="00CA0930"/>
    <w:rsid w:val="00CA35AF"/>
    <w:rsid w:val="00CA439B"/>
    <w:rsid w:val="00CA537E"/>
    <w:rsid w:val="00CB05BD"/>
    <w:rsid w:val="00CB3348"/>
    <w:rsid w:val="00CC2E2B"/>
    <w:rsid w:val="00CC699D"/>
    <w:rsid w:val="00CC7261"/>
    <w:rsid w:val="00CD15F4"/>
    <w:rsid w:val="00CD245A"/>
    <w:rsid w:val="00CD2544"/>
    <w:rsid w:val="00CD2656"/>
    <w:rsid w:val="00CE62EC"/>
    <w:rsid w:val="00CE739B"/>
    <w:rsid w:val="00CE7E6C"/>
    <w:rsid w:val="00CF1384"/>
    <w:rsid w:val="00CF2439"/>
    <w:rsid w:val="00CF4BDA"/>
    <w:rsid w:val="00CF4E85"/>
    <w:rsid w:val="00CF5064"/>
    <w:rsid w:val="00D01BAC"/>
    <w:rsid w:val="00D025A2"/>
    <w:rsid w:val="00D04622"/>
    <w:rsid w:val="00D06F6C"/>
    <w:rsid w:val="00D117FC"/>
    <w:rsid w:val="00D12176"/>
    <w:rsid w:val="00D129C0"/>
    <w:rsid w:val="00D14BFF"/>
    <w:rsid w:val="00D2426E"/>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9236F"/>
    <w:rsid w:val="00D929DE"/>
    <w:rsid w:val="00D9587D"/>
    <w:rsid w:val="00DA00F0"/>
    <w:rsid w:val="00DA5310"/>
    <w:rsid w:val="00DB406B"/>
    <w:rsid w:val="00DB6EBB"/>
    <w:rsid w:val="00DB6F0B"/>
    <w:rsid w:val="00DC1024"/>
    <w:rsid w:val="00DC2C98"/>
    <w:rsid w:val="00DC3D53"/>
    <w:rsid w:val="00DC4FBB"/>
    <w:rsid w:val="00DC74F7"/>
    <w:rsid w:val="00DD13AE"/>
    <w:rsid w:val="00DD20C4"/>
    <w:rsid w:val="00DE2908"/>
    <w:rsid w:val="00DE48D0"/>
    <w:rsid w:val="00E02A69"/>
    <w:rsid w:val="00E037F9"/>
    <w:rsid w:val="00E07BF6"/>
    <w:rsid w:val="00E07C8A"/>
    <w:rsid w:val="00E146BA"/>
    <w:rsid w:val="00E1544D"/>
    <w:rsid w:val="00E2338A"/>
    <w:rsid w:val="00E255A7"/>
    <w:rsid w:val="00E30726"/>
    <w:rsid w:val="00E322C3"/>
    <w:rsid w:val="00E32742"/>
    <w:rsid w:val="00E377F9"/>
    <w:rsid w:val="00E41972"/>
    <w:rsid w:val="00E4637E"/>
    <w:rsid w:val="00E51824"/>
    <w:rsid w:val="00E57288"/>
    <w:rsid w:val="00E575DB"/>
    <w:rsid w:val="00E648FD"/>
    <w:rsid w:val="00E70344"/>
    <w:rsid w:val="00E71EDB"/>
    <w:rsid w:val="00E72D9A"/>
    <w:rsid w:val="00E84F78"/>
    <w:rsid w:val="00E8676E"/>
    <w:rsid w:val="00E92551"/>
    <w:rsid w:val="00E92F37"/>
    <w:rsid w:val="00E94609"/>
    <w:rsid w:val="00EA0458"/>
    <w:rsid w:val="00EA19E1"/>
    <w:rsid w:val="00EA28D3"/>
    <w:rsid w:val="00EA31F2"/>
    <w:rsid w:val="00EA695B"/>
    <w:rsid w:val="00EA7006"/>
    <w:rsid w:val="00EB3007"/>
    <w:rsid w:val="00EB7FB7"/>
    <w:rsid w:val="00EC1E50"/>
    <w:rsid w:val="00EC20DF"/>
    <w:rsid w:val="00EC3ADD"/>
    <w:rsid w:val="00ED3A84"/>
    <w:rsid w:val="00ED3FA1"/>
    <w:rsid w:val="00ED58E9"/>
    <w:rsid w:val="00EE178B"/>
    <w:rsid w:val="00EE3982"/>
    <w:rsid w:val="00EE3FAC"/>
    <w:rsid w:val="00EE6623"/>
    <w:rsid w:val="00EF00DD"/>
    <w:rsid w:val="00EF0705"/>
    <w:rsid w:val="00EF4385"/>
    <w:rsid w:val="00EF481C"/>
    <w:rsid w:val="00EF5A8A"/>
    <w:rsid w:val="00F0332B"/>
    <w:rsid w:val="00F03CBC"/>
    <w:rsid w:val="00F127CD"/>
    <w:rsid w:val="00F150CD"/>
    <w:rsid w:val="00F16134"/>
    <w:rsid w:val="00F20296"/>
    <w:rsid w:val="00F21AD8"/>
    <w:rsid w:val="00F22D87"/>
    <w:rsid w:val="00F31B95"/>
    <w:rsid w:val="00F31C5A"/>
    <w:rsid w:val="00F3260E"/>
    <w:rsid w:val="00F36F65"/>
    <w:rsid w:val="00F4031B"/>
    <w:rsid w:val="00F40F75"/>
    <w:rsid w:val="00F43AC0"/>
    <w:rsid w:val="00F452C0"/>
    <w:rsid w:val="00F50327"/>
    <w:rsid w:val="00F62BBA"/>
    <w:rsid w:val="00F634AB"/>
    <w:rsid w:val="00F664A6"/>
    <w:rsid w:val="00F669F0"/>
    <w:rsid w:val="00F705B4"/>
    <w:rsid w:val="00F7097F"/>
    <w:rsid w:val="00F723CD"/>
    <w:rsid w:val="00F7486C"/>
    <w:rsid w:val="00F77DE8"/>
    <w:rsid w:val="00F81C44"/>
    <w:rsid w:val="00F82901"/>
    <w:rsid w:val="00F84D4F"/>
    <w:rsid w:val="00F85EFD"/>
    <w:rsid w:val="00F9299A"/>
    <w:rsid w:val="00F973D2"/>
    <w:rsid w:val="00F97B98"/>
    <w:rsid w:val="00FA1679"/>
    <w:rsid w:val="00FA189D"/>
    <w:rsid w:val="00FA5D55"/>
    <w:rsid w:val="00FB08CD"/>
    <w:rsid w:val="00FB2DE4"/>
    <w:rsid w:val="00FB3557"/>
    <w:rsid w:val="00FC36B9"/>
    <w:rsid w:val="00FC383C"/>
    <w:rsid w:val="00FC39B2"/>
    <w:rsid w:val="00FD1DBE"/>
    <w:rsid w:val="00FD2B54"/>
    <w:rsid w:val="00FD3080"/>
    <w:rsid w:val="00FD663C"/>
    <w:rsid w:val="00FE1A7C"/>
    <w:rsid w:val="00FE3C60"/>
    <w:rsid w:val="00FE700B"/>
    <w:rsid w:val="00FE71D1"/>
    <w:rsid w:val="00FE768C"/>
    <w:rsid w:val="00FF0594"/>
    <w:rsid w:val="00FF0E5E"/>
    <w:rsid w:val="00FF313C"/>
    <w:rsid w:val="00FF4FAF"/>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mailto:andre.bonhof@nl.thalesgroup.com" TargetMode="External"/><Relationship Id="rId14" Type="http://schemas.openxmlformats.org/officeDocument/2006/relationships/hyperlink" Target="http://code.google.com/p/datadistrib4j/source/detail?r=116" TargetMode="External"/><Relationship Id="rId15" Type="http://schemas.openxmlformats.org/officeDocument/2006/relationships/hyperlink" Target="http://code.google.com/p/datadistrib4j/source/detail?r=136" TargetMode="External"/><Relationship Id="rId16" Type="http://schemas.openxmlformats.org/officeDocument/2006/relationships/hyperlink" Target="http://code.google.com/p/datadistrib4j/source/detail?r=161" TargetMode="External"/><Relationship Id="rId17" Type="http://schemas.openxmlformats.org/officeDocument/2006/relationships/hyperlink" Target="mailto:andre.bonhof@nl.thalesgroup.com" TargetMode="External"/><Relationship Id="rId18" Type="http://schemas.openxmlformats.org/officeDocument/2006/relationships/hyperlink" Target="http://code.google.com/p/datadistrib4j/source/detail?r=140" TargetMode="External"/><Relationship Id="rId19" Type="http://schemas.openxmlformats.org/officeDocument/2006/relationships/hyperlink" Target="mailto:rick.warren@rti.com" TargetMode="External"/><Relationship Id="rId30" Type="http://schemas.openxmlformats.org/officeDocument/2006/relationships/hyperlink" Target="mailto:rick.warren@rti.com" TargetMode="External"/><Relationship Id="rId31" Type="http://schemas.openxmlformats.org/officeDocument/2006/relationships/hyperlink" Target="http://code.google.com/p/datadistrib4j/source/detail?r=131" TargetMode="External"/><Relationship Id="rId32" Type="http://schemas.openxmlformats.org/officeDocument/2006/relationships/hyperlink" Target="http://code.google.com/p/datadistrib4j/source/detail?r=135" TargetMode="External"/><Relationship Id="rId33" Type="http://schemas.openxmlformats.org/officeDocument/2006/relationships/hyperlink" Target="http://code.google.com/p/datadistrib4j/source/detail?r=152" TargetMode="External"/><Relationship Id="rId34" Type="http://schemas.openxmlformats.org/officeDocument/2006/relationships/hyperlink" Target="http://code.google.com/p/datadistrib4j/source/detail?r=162" TargetMode="External"/><Relationship Id="rId35" Type="http://schemas.openxmlformats.org/officeDocument/2006/relationships/hyperlink" Target="mailto:rick.warren@rti.com" TargetMode="External"/><Relationship Id="rId36" Type="http://schemas.openxmlformats.org/officeDocument/2006/relationships/hyperlink" Target="http://code.google.com/p/datadistrib4j/source/detail?r=122" TargetMode="External"/><Relationship Id="rId37" Type="http://schemas.openxmlformats.org/officeDocument/2006/relationships/hyperlink" Target="http://code.google.com/p/datadistrib4j/source/detail?r=134" TargetMode="External"/><Relationship Id="rId38" Type="http://schemas.openxmlformats.org/officeDocument/2006/relationships/hyperlink" Target="http://code.google.com/p/datadistrib4j/source/detail?r=163" TargetMode="External"/><Relationship Id="rId39" Type="http://schemas.openxmlformats.org/officeDocument/2006/relationships/hyperlink" Target="mailto:rick.warren@rti.com" TargetMode="External"/><Relationship Id="rId50" Type="http://schemas.openxmlformats.org/officeDocument/2006/relationships/hyperlink" Target="mailto:rick.warren@rti.com" TargetMode="External"/><Relationship Id="rId51" Type="http://schemas.openxmlformats.org/officeDocument/2006/relationships/hyperlink" Target="http://code.google.com/p/datadistrib4j/source/detail?r=116" TargetMode="External"/><Relationship Id="rId52" Type="http://schemas.openxmlformats.org/officeDocument/2006/relationships/hyperlink" Target="http://code.google.com/p/datadistrib4j/source/detail?r=121" TargetMode="External"/><Relationship Id="rId53" Type="http://schemas.openxmlformats.org/officeDocument/2006/relationships/hyperlink" Target="http://code.google.com/p/datadistrib4j/source/detail?r=161" TargetMode="External"/><Relationship Id="rId54" Type="http://schemas.openxmlformats.org/officeDocument/2006/relationships/hyperlink" Target="mailto:ANGELO@ICORSARO.NET" TargetMode="External"/><Relationship Id="rId55" Type="http://schemas.openxmlformats.org/officeDocument/2006/relationships/hyperlink" Target="http://code.google.com/p/datadistrib4j/source/detail?r=155" TargetMode="External"/><Relationship Id="rId56" Type="http://schemas.openxmlformats.org/officeDocument/2006/relationships/hyperlink" Target="http://code.google.com/p/datadistrib4j/source/detail?r=167" TargetMode="External"/><Relationship Id="rId57" Type="http://schemas.openxmlformats.org/officeDocument/2006/relationships/hyperlink" Target="http://code.google.com/p/datadistrib4j/source/detail?r=168" TargetMode="External"/><Relationship Id="rId58" Type="http://schemas.openxmlformats.org/officeDocument/2006/relationships/hyperlink" Target="mailto:ANGELO@ICORSARO.NET" TargetMode="External"/><Relationship Id="rId59" Type="http://schemas.openxmlformats.org/officeDocument/2006/relationships/hyperlink" Target="http://code.google.com/p/datadistrib4j/source/detail?r=149" TargetMode="External"/><Relationship Id="rId70" Type="http://schemas.openxmlformats.org/officeDocument/2006/relationships/hyperlink" Target="mailto:ANGELO@ICORSARO.NET" TargetMode="External"/><Relationship Id="rId71" Type="http://schemas.openxmlformats.org/officeDocument/2006/relationships/hyperlink" Target="mailto:ANGELO@ICORSARO.NET" TargetMode="External"/><Relationship Id="rId72" Type="http://schemas.openxmlformats.org/officeDocument/2006/relationships/hyperlink" Target="mailto:rick.warren@rti.com" TargetMode="External"/><Relationship Id="rId73" Type="http://schemas.openxmlformats.org/officeDocument/2006/relationships/hyperlink" Target="mailto:ANGELO@ICORSARO.NET" TargetMode="External"/><Relationship Id="rId74" Type="http://schemas.openxmlformats.org/officeDocument/2006/relationships/hyperlink" Target="mailto:ANGELO@ICORSARO.NET" TargetMode="External"/><Relationship Id="rId75" Type="http://schemas.openxmlformats.org/officeDocument/2006/relationships/hyperlink" Target="mailto:ANGELO@ICORSARO.NET" TargetMode="External"/><Relationship Id="rId76" Type="http://schemas.openxmlformats.org/officeDocument/2006/relationships/hyperlink" Target="mailto:ANGELO@ICORSARO.NET" TargetMode="External"/><Relationship Id="rId77" Type="http://schemas.openxmlformats.org/officeDocument/2006/relationships/hyperlink" Target="mailto:ANGELO@ICORSARO.NET" TargetMode="External"/><Relationship Id="rId78" Type="http://schemas.openxmlformats.org/officeDocument/2006/relationships/hyperlink" Target="mailto:ANGELO@ICORSARO.NET" TargetMode="External"/><Relationship Id="rId79" Type="http://schemas.openxmlformats.org/officeDocument/2006/relationships/hyperlink" Target="mailto:ANGELO@ICORSARO.NET" TargetMode="External"/><Relationship Id="rId90" Type="http://schemas.microsoft.com/office/2007/relationships/stylesWithEffects" Target="stylesWithEffects.xml"/><Relationship Id="rId20" Type="http://schemas.openxmlformats.org/officeDocument/2006/relationships/hyperlink" Target="http://code.google.com/p/datadistrib4j/source/detail?r=128" TargetMode="External"/><Relationship Id="rId21" Type="http://schemas.openxmlformats.org/officeDocument/2006/relationships/hyperlink" Target="http://code.google.com/p/datadistrib4j/source/detail?r=129" TargetMode="External"/><Relationship Id="rId22" Type="http://schemas.openxmlformats.org/officeDocument/2006/relationships/hyperlink" Target="http://code.google.com/p/datadistrib4j/source/detail?r=130" TargetMode="External"/><Relationship Id="rId23" Type="http://schemas.openxmlformats.org/officeDocument/2006/relationships/hyperlink" Target="http://code.google.com/p/datadistrib4j/source/detail?r=148" TargetMode="External"/><Relationship Id="rId24" Type="http://schemas.openxmlformats.org/officeDocument/2006/relationships/hyperlink" Target="mailto:rick.warren@rti.com" TargetMode="External"/><Relationship Id="rId25" Type="http://schemas.openxmlformats.org/officeDocument/2006/relationships/hyperlink" Target="http://code.google.com/p/datadistrib4j/source/detail?r=141" TargetMode="External"/><Relationship Id="rId26" Type="http://schemas.openxmlformats.org/officeDocument/2006/relationships/hyperlink" Target="mailto:rick.warren@rti.com" TargetMode="External"/><Relationship Id="rId27" Type="http://schemas.openxmlformats.org/officeDocument/2006/relationships/hyperlink" Target="http://code.google.com/p/datadistrib4j/source/detail?r=142" TargetMode="External"/><Relationship Id="rId28" Type="http://schemas.openxmlformats.org/officeDocument/2006/relationships/hyperlink" Target="mailto:rick.warren@rti.com" TargetMode="External"/><Relationship Id="rId29" Type="http://schemas.openxmlformats.org/officeDocument/2006/relationships/hyperlink" Target="http://code.google.com/p/datadistrib4j/source/detail?r=143" TargetMode="External"/><Relationship Id="rId40" Type="http://schemas.openxmlformats.org/officeDocument/2006/relationships/hyperlink" Target="http://code.google.com/p/datadistrib4j/source/detail?r=123" TargetMode="External"/><Relationship Id="rId41" Type="http://schemas.openxmlformats.org/officeDocument/2006/relationships/hyperlink" Target="http://code.google.com/p/datadistrib4j/source/detail?r=137" TargetMode="External"/><Relationship Id="rId42" Type="http://schemas.openxmlformats.org/officeDocument/2006/relationships/hyperlink" Target="http://code.google.com/p/datadistrib4j/source/detail?r=144" TargetMode="External"/><Relationship Id="rId43" Type="http://schemas.openxmlformats.org/officeDocument/2006/relationships/hyperlink" Target="mailto:rick.warren@rti.com" TargetMode="External"/><Relationship Id="rId44" Type="http://schemas.openxmlformats.org/officeDocument/2006/relationships/hyperlink" Target="http://code.google.com/p/datadistrib4j/source/detail?r=126" TargetMode="External"/><Relationship Id="rId45" Type="http://schemas.openxmlformats.org/officeDocument/2006/relationships/hyperlink" Target="http://code.google.com/p/datadistrib4j/source/detail?r=165" TargetMode="External"/><Relationship Id="rId46" Type="http://schemas.openxmlformats.org/officeDocument/2006/relationships/hyperlink" Target="mailto:rick.warren@rti.com" TargetMode="External"/><Relationship Id="rId47" Type="http://schemas.openxmlformats.org/officeDocument/2006/relationships/hyperlink" Target="http://code.google.com/p/datadistrib4j/source/detail?r=145" TargetMode="External"/><Relationship Id="rId48" Type="http://schemas.openxmlformats.org/officeDocument/2006/relationships/hyperlink" Target="mailto:rick.warren@rti.com" TargetMode="External"/><Relationship Id="rId49" Type="http://schemas.openxmlformats.org/officeDocument/2006/relationships/hyperlink" Target="http://code.google.com/p/datadistrib4j/source/detail?r=147" TargetMode="External"/><Relationship Id="rId60" Type="http://schemas.openxmlformats.org/officeDocument/2006/relationships/hyperlink" Target="mailto:angelo.corsaro@prismtech.com" TargetMode="External"/><Relationship Id="rId61" Type="http://schemas.openxmlformats.org/officeDocument/2006/relationships/hyperlink" Target="mailto:angelo.corsaro@prismtech.com" TargetMode="External"/><Relationship Id="rId62" Type="http://schemas.openxmlformats.org/officeDocument/2006/relationships/hyperlink" Target="mailto:ANGELO@ICORSARO.NET" TargetMode="External"/><Relationship Id="rId63" Type="http://schemas.openxmlformats.org/officeDocument/2006/relationships/hyperlink" Target="mailto:git@github.com:kydos/simd-java.git" TargetMode="External"/><Relationship Id="rId64" Type="http://schemas.openxmlformats.org/officeDocument/2006/relationships/hyperlink" Target="mailto:ANGELO@ICORSARO.NET" TargetMode="External"/><Relationship Id="rId65" Type="http://schemas.openxmlformats.org/officeDocument/2006/relationships/hyperlink" Target="http://code.google.com/p/datadistrib4j/source/detail?r=139" TargetMode="External"/><Relationship Id="rId66" Type="http://schemas.openxmlformats.org/officeDocument/2006/relationships/hyperlink" Target="http://code.google.com/p/datadistrib4j/source/detail?r=151" TargetMode="External"/><Relationship Id="rId67" Type="http://schemas.openxmlformats.org/officeDocument/2006/relationships/hyperlink" Target="http://code.google.com/p/datadistrib4j/source/detail?r=166" TargetMode="External"/><Relationship Id="rId68" Type="http://schemas.openxmlformats.org/officeDocument/2006/relationships/hyperlink" Target="mailto:ANGELO@ICORSARO.NET" TargetMode="External"/><Relationship Id="rId69" Type="http://schemas.openxmlformats.org/officeDocument/2006/relationships/hyperlink" Target="http://code.google.com/p/datadistrib4j/source/detail?r=132" TargetMode="External"/><Relationship Id="rId80" Type="http://schemas.openxmlformats.org/officeDocument/2006/relationships/hyperlink" Target="mailto:andre.bonhof@nl.thalesgroup.com" TargetMode="External"/><Relationship Id="rId81" Type="http://schemas.openxmlformats.org/officeDocument/2006/relationships/hyperlink" Target="mailto:rick.warren@rti.com" TargetMode="External"/><Relationship Id="rId82" Type="http://schemas.openxmlformats.org/officeDocument/2006/relationships/hyperlink" Target="mailto:rick.warren@rti.com" TargetMode="External"/><Relationship Id="rId83" Type="http://schemas.openxmlformats.org/officeDocument/2006/relationships/hyperlink" Target="mailto:ANGELO@ICORSARO.NET" TargetMode="External"/><Relationship Id="rId84" Type="http://schemas.openxmlformats.org/officeDocument/2006/relationships/hyperlink" Target="mailto:ANGELO@ICORSARO.NET" TargetMode="External"/><Relationship Id="rId85" Type="http://schemas.openxmlformats.org/officeDocument/2006/relationships/hyperlink" Target="mailto:ANGELO@ICORSARO.NET" TargetMode="External"/><Relationship Id="rId86" Type="http://schemas.openxmlformats.org/officeDocument/2006/relationships/hyperlink" Target="mailto:ANGELO@ICORSARO.NET" TargetMode="External"/><Relationship Id="rId87" Type="http://schemas.openxmlformats.org/officeDocument/2006/relationships/header" Target="header4.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67</Pages>
  <Words>11444</Words>
  <Characters>65231</Characters>
  <Application>Microsoft Macintosh Word</Application>
  <DocSecurity>0</DocSecurity>
  <Lines>543</Lines>
  <Paragraphs>130</Paragraphs>
  <ScaleCrop>false</ScaleCrop>
  <HeadingPairs>
    <vt:vector size="2" baseType="variant">
      <vt:variant>
        <vt:lpstr>Title</vt:lpstr>
      </vt:variant>
      <vt:variant>
        <vt:i4>1</vt:i4>
      </vt:variant>
    </vt:vector>
  </HeadingPairs>
  <TitlesOfParts>
    <vt:vector size="1" baseType="lpstr">
      <vt:lpstr>DDS-XTypes FTF2 Final Report</vt:lpstr>
    </vt:vector>
  </TitlesOfParts>
  <Manager/>
  <Company>Real-Time Innovations, Inc. (RTI)</Company>
  <LinksUpToDate>false</LinksUpToDate>
  <CharactersWithSpaces>80108</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keywords/>
  <dc:description/>
  <cp:lastModifiedBy>Rick Warren</cp:lastModifiedBy>
  <cp:revision>447</cp:revision>
  <cp:lastPrinted>2011-02-17T22:15:00Z</cp:lastPrinted>
  <dcterms:created xsi:type="dcterms:W3CDTF">2011-09-16T16:39:00Z</dcterms:created>
  <dcterms:modified xsi:type="dcterms:W3CDTF">2011-11-09T17:28:00Z</dcterms:modified>
  <cp:category/>
</cp:coreProperties>
</file>