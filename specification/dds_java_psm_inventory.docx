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28" w:rsidRDefault="006F2D92" w:rsidP="007902CB">
      <w:pPr>
        <w:jc w:val="center"/>
        <w:rPr>
          <w:b/>
          <w:sz w:val="36"/>
        </w:rPr>
      </w:pPr>
      <w:r w:rsidRPr="006F2D92">
        <w:rPr>
          <w:b/>
          <w:sz w:val="36"/>
        </w:rPr>
        <w:t>Inventory File</w:t>
      </w:r>
      <w:r w:rsidR="005B6E2D">
        <w:rPr>
          <w:b/>
          <w:sz w:val="36"/>
        </w:rPr>
        <w:t>s</w:t>
      </w:r>
      <w:r w:rsidRPr="006F2D92">
        <w:rPr>
          <w:b/>
          <w:sz w:val="36"/>
        </w:rPr>
        <w:t xml:space="preserve"> for </w:t>
      </w:r>
      <w:r w:rsidR="005B6E2D">
        <w:rPr>
          <w:b/>
          <w:sz w:val="36"/>
        </w:rPr>
        <w:t>F</w:t>
      </w:r>
      <w:r w:rsidR="008B48B6">
        <w:rPr>
          <w:b/>
          <w:sz w:val="36"/>
        </w:rPr>
        <w:t>inalization</w:t>
      </w:r>
      <w:r w:rsidR="007902CB">
        <w:rPr>
          <w:b/>
          <w:sz w:val="36"/>
        </w:rPr>
        <w:t xml:space="preserve"> of </w:t>
      </w:r>
      <w:r w:rsidR="007902CB">
        <w:rPr>
          <w:b/>
          <w:sz w:val="36"/>
        </w:rPr>
        <w:br/>
      </w:r>
      <w:r w:rsidR="007902CB" w:rsidRPr="007902CB">
        <w:rPr>
          <w:b/>
          <w:sz w:val="36"/>
        </w:rPr>
        <w:t xml:space="preserve">Java 5 Language PSM </w:t>
      </w:r>
      <w:r w:rsidR="007902CB">
        <w:rPr>
          <w:b/>
          <w:sz w:val="36"/>
        </w:rPr>
        <w:t>f</w:t>
      </w:r>
      <w:r w:rsidR="007902CB" w:rsidRPr="007902CB">
        <w:rPr>
          <w:b/>
          <w:sz w:val="36"/>
        </w:rPr>
        <w:t>or DDS 1.0</w:t>
      </w:r>
    </w:p>
    <w:p w:rsidR="006A20DA" w:rsidRDefault="006A20DA" w:rsidP="006F2D92">
      <w:pPr>
        <w:jc w:val="center"/>
      </w:pPr>
      <w:r w:rsidRPr="006A20DA">
        <w:t xml:space="preserve">Document # </w:t>
      </w:r>
      <w:proofErr w:type="spellStart"/>
      <w:r w:rsidR="006672D5" w:rsidRPr="006672D5">
        <w:t>ptc</w:t>
      </w:r>
      <w:proofErr w:type="spellEnd"/>
      <w:r w:rsidR="006672D5" w:rsidRPr="006672D5">
        <w:t>/2012-10-13</w:t>
      </w:r>
    </w:p>
    <w:p w:rsidR="006672D5" w:rsidRDefault="006672D5" w:rsidP="006672D5">
      <w:pPr>
        <w:jc w:val="both"/>
      </w:pPr>
      <w:r w:rsidRPr="00145A37">
        <w:rPr>
          <w:b/>
        </w:rPr>
        <w:t>Name of Submission FTF Process:</w:t>
      </w:r>
      <w:r>
        <w:t xml:space="preserve"> </w:t>
      </w:r>
      <w:r w:rsidR="00FE5F44">
        <w:t>Java 5 Language PSM f</w:t>
      </w:r>
      <w:r w:rsidR="00162EEC" w:rsidRPr="00162EEC">
        <w:t>or DDS 1.0</w:t>
      </w:r>
      <w:r w:rsidR="00162EEC">
        <w:t xml:space="preserve"> (FTF2)</w:t>
      </w:r>
    </w:p>
    <w:p w:rsidR="00162EEC" w:rsidRDefault="00DC13A4" w:rsidP="006672D5">
      <w:pPr>
        <w:jc w:val="both"/>
      </w:pPr>
      <w:r w:rsidRPr="00145A37">
        <w:rPr>
          <w:b/>
        </w:rPr>
        <w:t>Primary contact for this submission:</w:t>
      </w:r>
      <w:r>
        <w:t xml:space="preserve"> Sumant Tambe (</w:t>
      </w:r>
      <w:proofErr w:type="spellStart"/>
      <w:proofErr w:type="gramStart"/>
      <w:r>
        <w:t>sumant</w:t>
      </w:r>
      <w:proofErr w:type="spellEnd"/>
      <w:r>
        <w:t>[</w:t>
      </w:r>
      <w:proofErr w:type="gramEnd"/>
      <w:r>
        <w:t>at]</w:t>
      </w:r>
      <w:proofErr w:type="spellStart"/>
      <w:r>
        <w:t>rti</w:t>
      </w:r>
      <w:proofErr w:type="spellEnd"/>
      <w:r>
        <w:t>[d0t].com)</w:t>
      </w:r>
    </w:p>
    <w:p w:rsidR="00DC13A4" w:rsidRPr="00145A37" w:rsidRDefault="00DC13A4" w:rsidP="006672D5">
      <w:pPr>
        <w:jc w:val="both"/>
        <w:rPr>
          <w:b/>
        </w:rPr>
      </w:pPr>
      <w:r w:rsidRPr="00145A37">
        <w:rPr>
          <w:b/>
        </w:rPr>
        <w:t>Primary Specification:</w:t>
      </w:r>
    </w:p>
    <w:p w:rsidR="00145A37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>
        <w:t>Assigned acronym: DDS-</w:t>
      </w:r>
      <w:del w:id="0" w:author="Sumant Tambe" w:date="2012-11-30T15:37:00Z">
        <w:r w:rsidDel="00CB66C8">
          <w:delText>PSM-</w:delText>
        </w:r>
      </w:del>
      <w:r>
        <w:t>Java</w:t>
      </w:r>
    </w:p>
    <w:p w:rsidR="00073DBA" w:rsidRDefault="00073DBA" w:rsidP="003D6204">
      <w:pPr>
        <w:pStyle w:val="ListParagraph"/>
        <w:ind w:left="0"/>
        <w:jc w:val="both"/>
      </w:pPr>
    </w:p>
    <w:p w:rsidR="00DC13A4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 w:rsidRPr="00073DBA">
        <w:rPr>
          <w:b/>
        </w:rPr>
        <w:t>Title:</w:t>
      </w:r>
      <w:r>
        <w:t xml:space="preserve"> </w:t>
      </w:r>
      <w:r w:rsidRPr="00DC13A4">
        <w:t>Java 5 Language PSM For DDS 1.0</w:t>
      </w:r>
      <w:r w:rsidR="00145A37">
        <w:t xml:space="preserve"> (with change tracking)</w:t>
      </w:r>
    </w:p>
    <w:p w:rsidR="00145A37" w:rsidRDefault="00145A37" w:rsidP="00DB44DD">
      <w:pPr>
        <w:pStyle w:val="ListParagraph"/>
        <w:jc w:val="both"/>
      </w:pPr>
      <w:r>
        <w:t>Doc</w:t>
      </w:r>
      <w:r w:rsidR="00073DBA">
        <w:t>ument number:</w:t>
      </w:r>
      <w:r>
        <w:t xml:space="preserve"> </w:t>
      </w:r>
      <w:proofErr w:type="spellStart"/>
      <w:r w:rsidR="002B24BE" w:rsidRPr="002B24BE">
        <w:t>ptc</w:t>
      </w:r>
      <w:proofErr w:type="spellEnd"/>
      <w:r w:rsidR="002B24BE" w:rsidRPr="002B24BE">
        <w:t>/2012-10-08</w:t>
      </w:r>
    </w:p>
    <w:p w:rsidR="002B24BE" w:rsidRDefault="002B24BE" w:rsidP="00DB44DD">
      <w:pPr>
        <w:pStyle w:val="ListParagraph"/>
        <w:jc w:val="both"/>
      </w:pPr>
      <w:r>
        <w:t>Description: This is the FTF Beta 3 for DDS-PSM-Java</w:t>
      </w:r>
    </w:p>
    <w:p w:rsidR="002B24BE" w:rsidRDefault="002B24BE" w:rsidP="00DB44DD">
      <w:pPr>
        <w:pStyle w:val="ListParagraph"/>
        <w:jc w:val="both"/>
      </w:pPr>
      <w:r>
        <w:t>Normative: No</w:t>
      </w:r>
    </w:p>
    <w:p w:rsidR="002B24BE" w:rsidRDefault="008819FE" w:rsidP="00DB44DD">
      <w:pPr>
        <w:pStyle w:val="ListParagraph"/>
        <w:jc w:val="both"/>
      </w:pPr>
      <w:ins w:id="1" w:author="Sumant Tambe" w:date="2012-11-30T15:40:00Z">
        <w:r>
          <w:t xml:space="preserve">URL: </w:t>
        </w:r>
      </w:ins>
      <w:del w:id="2" w:author="Sumant Tambe" w:date="2012-11-30T15:37:00Z">
        <w:r w:rsidR="002B24BE" w:rsidDel="00CB66C8">
          <w:delText xml:space="preserve">URL: </w:delText>
        </w:r>
      </w:del>
      <w:ins w:id="3" w:author="Sumant Tambe" w:date="2012-11-30T15:40:00Z">
        <w:r>
          <w:fldChar w:fldCharType="begin"/>
        </w:r>
        <w:r>
          <w:instrText xml:space="preserve"> HYPERLINK "</w:instrText>
        </w:r>
        <w:r w:rsidRPr="008819FE">
          <w:rPr>
            <w:rPrChange w:id="4" w:author="Sumant Tambe" w:date="2012-11-30T15:40:00Z">
              <w:rPr>
                <w:rStyle w:val="Hyperlink"/>
              </w:rPr>
            </w:rPrChange>
          </w:rPr>
          <w:instrText>None</w:instrText>
        </w:r>
        <w:r>
          <w:instrText xml:space="preserve">" </w:instrText>
        </w:r>
        <w:r>
          <w:fldChar w:fldCharType="separate"/>
        </w:r>
      </w:ins>
      <w:del w:id="5" w:author="Sumant Tambe" w:date="2012-11-30T15:37:00Z">
        <w:r w:rsidRPr="008819FE" w:rsidDel="00CB66C8">
          <w:rPr>
            <w:rStyle w:val="Hyperlink"/>
          </w:rPr>
          <w:delText>http://www.omg.org/cgi-bin/doc?ptc/2012-10-08</w:delText>
        </w:r>
      </w:del>
      <w:ins w:id="6" w:author="Sumant Tambe" w:date="2012-11-30T15:40:00Z">
        <w:r w:rsidRPr="008819FE">
          <w:rPr>
            <w:rStyle w:val="Hyperlink"/>
          </w:rPr>
          <w:t>None</w:t>
        </w:r>
        <w:r>
          <w:fldChar w:fldCharType="end"/>
        </w:r>
      </w:ins>
    </w:p>
    <w:p w:rsidR="00073DBA" w:rsidRDefault="00073DBA" w:rsidP="003D6204">
      <w:pPr>
        <w:pStyle w:val="ListParagraph"/>
        <w:ind w:left="0"/>
        <w:jc w:val="both"/>
      </w:pPr>
    </w:p>
    <w:p w:rsidR="00073DBA" w:rsidRDefault="00073DBA" w:rsidP="003D6204">
      <w:pPr>
        <w:pStyle w:val="ListParagraph"/>
        <w:numPr>
          <w:ilvl w:val="0"/>
          <w:numId w:val="4"/>
        </w:numPr>
        <w:ind w:left="720"/>
        <w:jc w:val="both"/>
      </w:pPr>
      <w:r w:rsidRPr="009062B3">
        <w:rPr>
          <w:b/>
        </w:rPr>
        <w:t>Title:</w:t>
      </w:r>
      <w:r>
        <w:t xml:space="preserve"> Java 5 Language PSM For DDS 1.0 (without change tracking)</w:t>
      </w:r>
    </w:p>
    <w:p w:rsidR="00073DBA" w:rsidRDefault="00073DBA" w:rsidP="00DB44DD">
      <w:pPr>
        <w:pStyle w:val="ListParagraph"/>
        <w:jc w:val="both"/>
      </w:pPr>
      <w:r>
        <w:t xml:space="preserve">Document number: </w:t>
      </w:r>
      <w:proofErr w:type="spellStart"/>
      <w:r>
        <w:t>ptc</w:t>
      </w:r>
      <w:proofErr w:type="spellEnd"/>
      <w:r>
        <w:t>/</w:t>
      </w:r>
      <w:r w:rsidR="006B68C1">
        <w:t>2012-10-07</w:t>
      </w:r>
    </w:p>
    <w:p w:rsidR="00073DBA" w:rsidRDefault="006B68C1" w:rsidP="00DB44DD">
      <w:pPr>
        <w:pStyle w:val="ListParagraph"/>
        <w:jc w:val="both"/>
      </w:pPr>
      <w:r>
        <w:t>Description: This is the FTF Beta 3 for DDS-PSM-Java</w:t>
      </w:r>
    </w:p>
    <w:p w:rsidR="006B68C1" w:rsidRDefault="006B68C1" w:rsidP="00DB44DD">
      <w:pPr>
        <w:pStyle w:val="ListParagraph"/>
        <w:jc w:val="both"/>
      </w:pPr>
      <w:r>
        <w:t>Normative: Yes</w:t>
      </w:r>
    </w:p>
    <w:p w:rsidR="006B68C1" w:rsidRDefault="006B68C1" w:rsidP="00DB44DD">
      <w:pPr>
        <w:pStyle w:val="ListParagraph"/>
        <w:jc w:val="both"/>
      </w:pPr>
      <w:r>
        <w:t xml:space="preserve">URL: </w:t>
      </w:r>
      <w:hyperlink r:id="rId8" w:history="1">
        <w:r w:rsidR="00EB5227" w:rsidRPr="00C46CA5">
          <w:rPr>
            <w:rStyle w:val="Hyperlink"/>
          </w:rPr>
          <w:t>http://www.omg.org/spec/DDS-Java/1.0/Beta3/PDF</w:t>
        </w:r>
      </w:hyperlink>
    </w:p>
    <w:p w:rsidR="00BE1793" w:rsidRPr="00BE1793" w:rsidRDefault="00BE1793" w:rsidP="00BE1793">
      <w:pPr>
        <w:rPr>
          <w:b/>
        </w:rPr>
      </w:pPr>
      <w:r w:rsidRPr="00BE1793">
        <w:rPr>
          <w:b/>
        </w:rPr>
        <w:t>Report from FTF:</w:t>
      </w:r>
    </w:p>
    <w:p w:rsidR="00073DBA" w:rsidRDefault="00BE1793" w:rsidP="00BE1793">
      <w:pPr>
        <w:pStyle w:val="ListParagraph"/>
        <w:numPr>
          <w:ilvl w:val="0"/>
          <w:numId w:val="2"/>
        </w:numPr>
        <w:jc w:val="both"/>
      </w:pPr>
      <w:r w:rsidRPr="009062B3">
        <w:rPr>
          <w:b/>
        </w:rPr>
        <w:t>Title:</w:t>
      </w:r>
      <w:r>
        <w:t xml:space="preserve"> Report of the Java 5 Language PSM for DDS Finalization Task Force 2.0</w:t>
      </w:r>
    </w:p>
    <w:p w:rsidR="00BE1793" w:rsidRDefault="00BE1793" w:rsidP="001A088A">
      <w:pPr>
        <w:pStyle w:val="ListParagraph"/>
        <w:jc w:val="both"/>
      </w:pPr>
      <w:r>
        <w:t xml:space="preserve">Document Number: </w:t>
      </w:r>
      <w:proofErr w:type="spellStart"/>
      <w:r w:rsidRPr="00BE1793">
        <w:t>ptc</w:t>
      </w:r>
      <w:proofErr w:type="spellEnd"/>
      <w:r w:rsidRPr="00BE1793">
        <w:t>/2012-10-12</w:t>
      </w:r>
    </w:p>
    <w:p w:rsidR="00BE1793" w:rsidRDefault="00BE1793" w:rsidP="00BE1793">
      <w:pPr>
        <w:jc w:val="both"/>
        <w:rPr>
          <w:ins w:id="7" w:author="Sumant Tambe" w:date="2012-11-30T15:45:00Z"/>
          <w:b/>
        </w:rPr>
      </w:pPr>
      <w:r w:rsidRPr="00BE1793">
        <w:rPr>
          <w:b/>
        </w:rPr>
        <w:t>Machine Readable Files:</w:t>
      </w:r>
    </w:p>
    <w:p w:rsidR="00BA570C" w:rsidRPr="00BE1793" w:rsidRDefault="00BA570C" w:rsidP="00BE1793">
      <w:pPr>
        <w:jc w:val="both"/>
        <w:rPr>
          <w:b/>
        </w:rPr>
      </w:pPr>
      <w:ins w:id="8" w:author="Sumant Tambe" w:date="2012-11-30T15:45:00Z">
        <w:r>
          <w:rPr>
            <w:b/>
          </w:rPr>
          <w:tab/>
          <w:t>Version: 2012</w:t>
        </w:r>
      </w:ins>
      <w:ins w:id="9" w:author="Sumant Tambe" w:date="2012-11-30T15:46:00Z">
        <w:r>
          <w:rPr>
            <w:b/>
          </w:rPr>
          <w:t>1</w:t>
        </w:r>
      </w:ins>
      <w:ins w:id="10" w:author="Sumant Tambe" w:date="2012-11-30T15:47:00Z">
        <w:r w:rsidR="007E3D86">
          <w:rPr>
            <w:b/>
          </w:rPr>
          <w:t>201</w:t>
        </w:r>
      </w:ins>
    </w:p>
    <w:p w:rsidR="00073DBA" w:rsidRDefault="00897701" w:rsidP="002A4D39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omgdds.jar </w:t>
      </w:r>
    </w:p>
    <w:p w:rsidR="002A4D39" w:rsidRDefault="00897701" w:rsidP="002100E7">
      <w:pPr>
        <w:pStyle w:val="ListParagraph"/>
        <w:jc w:val="both"/>
      </w:pPr>
      <w:r>
        <w:t xml:space="preserve">Description: </w:t>
      </w:r>
      <w:r w:rsidR="002A4D39">
        <w:t>Compiled binary file for DDS-PSM-Java interfaces</w:t>
      </w:r>
    </w:p>
    <w:p w:rsidR="00897701" w:rsidRDefault="002A4D39" w:rsidP="002100E7">
      <w:pPr>
        <w:pStyle w:val="ListParagraph"/>
        <w:jc w:val="both"/>
        <w:rPr>
          <w:ins w:id="11" w:author="Sumant Tambe" w:date="2012-11-30T15:44:00Z"/>
        </w:rPr>
      </w:pPr>
      <w:r>
        <w:t xml:space="preserve">Document number: </w:t>
      </w:r>
      <w:proofErr w:type="spellStart"/>
      <w:r w:rsidR="003452E8">
        <w:t>ptc</w:t>
      </w:r>
      <w:proofErr w:type="spellEnd"/>
      <w:r w:rsidR="003452E8">
        <w:t>/2012-10-09</w:t>
      </w:r>
    </w:p>
    <w:p w:rsidR="004E3EB9" w:rsidRDefault="004E3EB9" w:rsidP="002100E7">
      <w:pPr>
        <w:pStyle w:val="ListParagraph"/>
        <w:jc w:val="both"/>
      </w:pPr>
      <w:ins w:id="12" w:author="Sumant Tambe" w:date="2012-11-30T15:44:00Z">
        <w:r>
          <w:t xml:space="preserve">Dependencies: </w:t>
        </w:r>
        <w:proofErr w:type="spellStart"/>
        <w:r>
          <w:t>ptc</w:t>
        </w:r>
        <w:proofErr w:type="spellEnd"/>
        <w:r>
          <w:t>/2012-10-10 (omgdds_src.zip)</w:t>
        </w:r>
      </w:ins>
    </w:p>
    <w:p w:rsidR="003452E8" w:rsidRDefault="003452E8" w:rsidP="002100E7">
      <w:pPr>
        <w:pStyle w:val="ListParagraph"/>
        <w:jc w:val="both"/>
      </w:pPr>
      <w:r>
        <w:t>Normative: Yes</w:t>
      </w:r>
    </w:p>
    <w:p w:rsidR="003452E8" w:rsidRDefault="003452E8" w:rsidP="002100E7">
      <w:pPr>
        <w:pStyle w:val="ListParagraph"/>
        <w:jc w:val="both"/>
      </w:pPr>
      <w:r>
        <w:t xml:space="preserve">URL: </w:t>
      </w:r>
      <w:del w:id="13" w:author="Sumant Tambe" w:date="2012-11-30T15:48:00Z">
        <w:r w:rsidR="005033E0" w:rsidDel="004624CA">
          <w:fldChar w:fldCharType="begin"/>
        </w:r>
        <w:r w:rsidR="005033E0" w:rsidDel="004624CA">
          <w:delInstrText xml:space="preserve"> HYPERLINK "http://www.omg.org/cgi-bin/doc?ptc/2012-10-09" </w:delInstrText>
        </w:r>
        <w:r w:rsidR="005033E0" w:rsidDel="004624CA">
          <w:fldChar w:fldCharType="separate"/>
        </w:r>
        <w:r w:rsidRPr="00D14A6B" w:rsidDel="004624CA">
          <w:rPr>
            <w:rStyle w:val="Hyperlink"/>
          </w:rPr>
          <w:delText>http://www.omg.org/cgi-bin/doc?ptc/2012-10-09</w:delText>
        </w:r>
        <w:r w:rsidR="005033E0" w:rsidDel="004624CA">
          <w:rPr>
            <w:rStyle w:val="Hyperlink"/>
          </w:rPr>
          <w:fldChar w:fldCharType="end"/>
        </w:r>
      </w:del>
      <w:ins w:id="14" w:author="Sumant Tambe" w:date="2012-11-30T15:48:00Z">
        <w:r w:rsidR="004624CA">
          <w:rPr>
            <w:rStyle w:val="Hyperlink"/>
          </w:rPr>
          <w:t xml:space="preserve"> </w:t>
        </w:r>
      </w:ins>
      <w:ins w:id="15" w:author="Sumant Tambe" w:date="2012-11-30T15:49:00Z">
        <w:r w:rsidR="004624CA" w:rsidRPr="004624CA">
          <w:rPr>
            <w:rStyle w:val="Hyperlink"/>
          </w:rPr>
          <w:t>http://www.omg.org/spec/</w:t>
        </w:r>
        <w:r w:rsidR="004624CA">
          <w:rPr>
            <w:rStyle w:val="Hyperlink"/>
          </w:rPr>
          <w:t>DDS-Java</w:t>
        </w:r>
        <w:r w:rsidR="004624CA" w:rsidRPr="004624CA">
          <w:rPr>
            <w:rStyle w:val="Hyperlink"/>
          </w:rPr>
          <w:t>/</w:t>
        </w:r>
        <w:r w:rsidR="004624CA">
          <w:rPr>
            <w:rStyle w:val="Hyperlink"/>
          </w:rPr>
          <w:t>20121201</w:t>
        </w:r>
        <w:r w:rsidR="004624CA" w:rsidRPr="004624CA">
          <w:rPr>
            <w:rStyle w:val="Hyperlink"/>
          </w:rPr>
          <w:t>/</w:t>
        </w:r>
        <w:r w:rsidR="00682678">
          <w:rPr>
            <w:rStyle w:val="Hyperlink"/>
          </w:rPr>
          <w:t>omgdds_src.zip</w:t>
        </w:r>
      </w:ins>
    </w:p>
    <w:p w:rsidR="002B38BC" w:rsidRDefault="002B38BC" w:rsidP="002B38BC">
      <w:pPr>
        <w:pStyle w:val="ListParagraph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omgdds_src.zip</w:t>
      </w:r>
    </w:p>
    <w:p w:rsidR="002B38BC" w:rsidRDefault="002B38BC" w:rsidP="002100E7">
      <w:pPr>
        <w:pStyle w:val="ListParagraph"/>
        <w:jc w:val="both"/>
      </w:pPr>
      <w:r>
        <w:t>Description: Source files for DDS-PSM-Java interfaces</w:t>
      </w:r>
    </w:p>
    <w:p w:rsidR="002B38BC" w:rsidRDefault="002B38BC" w:rsidP="002100E7">
      <w:pPr>
        <w:pStyle w:val="ListParagraph"/>
        <w:jc w:val="both"/>
        <w:rPr>
          <w:ins w:id="16" w:author="Sumant Tambe" w:date="2012-11-30T15:45:00Z"/>
        </w:rPr>
      </w:pPr>
      <w:r>
        <w:lastRenderedPageBreak/>
        <w:t xml:space="preserve">Document number: </w:t>
      </w:r>
      <w:proofErr w:type="spellStart"/>
      <w:r>
        <w:t>ptc</w:t>
      </w:r>
      <w:proofErr w:type="spellEnd"/>
      <w:r>
        <w:t>/2012-10-10</w:t>
      </w:r>
    </w:p>
    <w:p w:rsidR="004E3EB9" w:rsidRDefault="004E3EB9" w:rsidP="002100E7">
      <w:pPr>
        <w:pStyle w:val="ListParagraph"/>
        <w:jc w:val="both"/>
      </w:pPr>
      <w:ins w:id="17" w:author="Sumant Tambe" w:date="2012-11-30T15:45:00Z">
        <w:r>
          <w:t>Dependencies: None</w:t>
        </w:r>
      </w:ins>
    </w:p>
    <w:p w:rsidR="002B38BC" w:rsidRDefault="002B38BC" w:rsidP="002100E7">
      <w:pPr>
        <w:pStyle w:val="ListParagraph"/>
        <w:jc w:val="both"/>
      </w:pPr>
      <w:r>
        <w:t>Normative: Yes</w:t>
      </w:r>
    </w:p>
    <w:p w:rsidR="002B38BC" w:rsidRDefault="002B38BC" w:rsidP="002100E7">
      <w:pPr>
        <w:pStyle w:val="ListParagraph"/>
        <w:jc w:val="both"/>
      </w:pPr>
      <w:r>
        <w:t xml:space="preserve">URL: </w:t>
      </w:r>
      <w:ins w:id="18" w:author="Sumant Tambe" w:date="2012-11-30T15:50:00Z">
        <w:r w:rsidR="00682678" w:rsidRPr="004624CA">
          <w:rPr>
            <w:rStyle w:val="Hyperlink"/>
          </w:rPr>
          <w:t>http://www.omg.org/spec/</w:t>
        </w:r>
        <w:r w:rsidR="00682678">
          <w:rPr>
            <w:rStyle w:val="Hyperlink"/>
          </w:rPr>
          <w:t>DDS-Java</w:t>
        </w:r>
        <w:r w:rsidR="00682678" w:rsidRPr="004624CA">
          <w:rPr>
            <w:rStyle w:val="Hyperlink"/>
          </w:rPr>
          <w:t>/</w:t>
        </w:r>
        <w:r w:rsidR="00682678">
          <w:rPr>
            <w:rStyle w:val="Hyperlink"/>
          </w:rPr>
          <w:t>20121201</w:t>
        </w:r>
        <w:r w:rsidR="00682678" w:rsidRPr="004624CA">
          <w:rPr>
            <w:rStyle w:val="Hyperlink"/>
          </w:rPr>
          <w:t>/</w:t>
        </w:r>
        <w:r w:rsidR="00682678">
          <w:rPr>
            <w:rStyle w:val="Hyperlink"/>
          </w:rPr>
          <w:t>omgdds_src.zip</w:t>
        </w:r>
      </w:ins>
      <w:del w:id="19" w:author="Sumant Tambe" w:date="2012-11-30T15:50:00Z">
        <w:r w:rsidR="005033E0" w:rsidDel="00682678">
          <w:fldChar w:fldCharType="begin"/>
        </w:r>
        <w:r w:rsidR="005033E0" w:rsidDel="00682678">
          <w:delInstrText xml:space="preserve"> HYPERLINK "http://www.omg.org/cgi-bin/doc?ptc/2012-10-10" </w:delInstrText>
        </w:r>
        <w:r w:rsidR="005033E0" w:rsidDel="00682678">
          <w:fldChar w:fldCharType="separate"/>
        </w:r>
        <w:r w:rsidRPr="00D14A6B" w:rsidDel="00682678">
          <w:rPr>
            <w:rStyle w:val="Hyperlink"/>
          </w:rPr>
          <w:delText>http://www.omg.org/cgi-bin/doc?ptc/2012-10-10</w:delText>
        </w:r>
        <w:r w:rsidR="005033E0" w:rsidDel="00682678">
          <w:rPr>
            <w:rStyle w:val="Hyperlink"/>
          </w:rPr>
          <w:fldChar w:fldCharType="end"/>
        </w:r>
      </w:del>
    </w:p>
    <w:p w:rsidR="002B38BC" w:rsidRDefault="002B38BC" w:rsidP="002100E7">
      <w:pPr>
        <w:pStyle w:val="ListParagraph"/>
        <w:ind w:left="1080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issue_diffs.zip</w:t>
      </w:r>
    </w:p>
    <w:p w:rsidR="002B38BC" w:rsidRDefault="002B38BC" w:rsidP="002100E7">
      <w:pPr>
        <w:pStyle w:val="ListParagraph"/>
        <w:jc w:val="both"/>
      </w:pPr>
      <w:r>
        <w:t xml:space="preserve">Description: </w:t>
      </w:r>
      <w:r w:rsidR="009062B3">
        <w:t>The change-set for each issue resolved in FTF 2</w:t>
      </w:r>
    </w:p>
    <w:p w:rsidR="009062B3" w:rsidRDefault="009062B3" w:rsidP="002100E7">
      <w:pPr>
        <w:pStyle w:val="ListParagraph"/>
        <w:jc w:val="both"/>
        <w:rPr>
          <w:ins w:id="20" w:author="Sumant Tambe" w:date="2012-11-30T15:45:00Z"/>
        </w:rPr>
      </w:pPr>
      <w:r>
        <w:t xml:space="preserve">Document number: </w:t>
      </w:r>
      <w:proofErr w:type="spellStart"/>
      <w:r>
        <w:t>ptc</w:t>
      </w:r>
      <w:proofErr w:type="spellEnd"/>
      <w:r>
        <w:t>/2012-10-11</w:t>
      </w:r>
    </w:p>
    <w:p w:rsidR="004E3EB9" w:rsidRDefault="004E3EB9" w:rsidP="002100E7">
      <w:pPr>
        <w:pStyle w:val="ListParagraph"/>
        <w:jc w:val="both"/>
      </w:pPr>
      <w:ins w:id="21" w:author="Sumant Tambe" w:date="2012-11-30T15:45:00Z">
        <w:r>
          <w:t>Dependencies: None</w:t>
        </w:r>
      </w:ins>
    </w:p>
    <w:p w:rsidR="009062B3" w:rsidRDefault="009062B3" w:rsidP="002100E7">
      <w:pPr>
        <w:pStyle w:val="ListParagraph"/>
        <w:jc w:val="both"/>
      </w:pPr>
      <w:r>
        <w:t xml:space="preserve">Normative: </w:t>
      </w:r>
      <w:ins w:id="22" w:author="Sumant Tambe" w:date="2012-11-30T16:03:00Z">
        <w:r w:rsidR="00492025">
          <w:t>No</w:t>
        </w:r>
      </w:ins>
      <w:del w:id="23" w:author="Sumant Tambe" w:date="2012-11-30T16:03:00Z">
        <w:r w:rsidDel="00492025">
          <w:delText>Yes</w:delText>
        </w:r>
      </w:del>
    </w:p>
    <w:p w:rsidR="009062B3" w:rsidRDefault="009062B3" w:rsidP="002100E7">
      <w:pPr>
        <w:pStyle w:val="ListParagraph"/>
        <w:jc w:val="both"/>
      </w:pPr>
      <w:del w:id="24" w:author="Sumant Tambe" w:date="2012-11-30T16:03:00Z">
        <w:r w:rsidDel="00492025">
          <w:delText xml:space="preserve">URL: </w:delText>
        </w:r>
      </w:del>
      <w:del w:id="25" w:author="Sumant Tambe" w:date="2012-11-30T15:50:00Z">
        <w:r w:rsidR="005033E0" w:rsidDel="00B22307">
          <w:fldChar w:fldCharType="begin"/>
        </w:r>
        <w:r w:rsidR="005033E0" w:rsidDel="00B22307">
          <w:delInstrText xml:space="preserve"> HYPERLINK "http://www.omg.org/cgi-bin/doc?ptc/2012-10-11" </w:delInstrText>
        </w:r>
        <w:r w:rsidR="005033E0" w:rsidDel="00B22307">
          <w:fldChar w:fldCharType="separate"/>
        </w:r>
        <w:r w:rsidRPr="00D14A6B" w:rsidDel="00B22307">
          <w:rPr>
            <w:rStyle w:val="Hyperlink"/>
          </w:rPr>
          <w:delText>http://www.omg.org/cgi-bin/doc?ptc/2012-10-11</w:delText>
        </w:r>
        <w:r w:rsidR="005033E0" w:rsidDel="00B22307">
          <w:rPr>
            <w:rStyle w:val="Hyperlink"/>
          </w:rPr>
          <w:fldChar w:fldCharType="end"/>
        </w:r>
      </w:del>
      <w:bookmarkStart w:id="26" w:name="_GoBack"/>
      <w:bookmarkEnd w:id="26"/>
    </w:p>
    <w:p w:rsidR="00DC13A4" w:rsidRPr="006A20DA" w:rsidRDefault="00DC13A4" w:rsidP="002100E7">
      <w:pPr>
        <w:ind w:left="720"/>
        <w:jc w:val="both"/>
      </w:pPr>
    </w:p>
    <w:sectPr w:rsidR="00DC13A4" w:rsidRPr="006A20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3E0" w:rsidRDefault="005033E0" w:rsidP="008819FE">
      <w:pPr>
        <w:spacing w:after="0" w:line="240" w:lineRule="auto"/>
      </w:pPr>
      <w:r>
        <w:separator/>
      </w:r>
    </w:p>
  </w:endnote>
  <w:endnote w:type="continuationSeparator" w:id="0">
    <w:p w:rsidR="005033E0" w:rsidRDefault="005033E0" w:rsidP="0088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3E0" w:rsidRDefault="005033E0" w:rsidP="008819FE">
      <w:pPr>
        <w:spacing w:after="0" w:line="240" w:lineRule="auto"/>
      </w:pPr>
      <w:r>
        <w:separator/>
      </w:r>
    </w:p>
  </w:footnote>
  <w:footnote w:type="continuationSeparator" w:id="0">
    <w:p w:rsidR="005033E0" w:rsidRDefault="005033E0" w:rsidP="0088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9FE" w:rsidRDefault="008819FE">
    <w:pPr>
      <w:pStyle w:val="Header"/>
    </w:pPr>
    <w:ins w:id="27" w:author="Sumant Tambe" w:date="2012-11-30T15:40:00Z">
      <w:r>
        <w:t>Submission Inventory</w:t>
      </w:r>
      <w:r>
        <w:tab/>
      </w:r>
      <w:r>
        <w:tab/>
        <w:t xml:space="preserve">Template version: </w:t>
      </w:r>
      <w:proofErr w:type="spellStart"/>
      <w:r>
        <w:t>smsc</w:t>
      </w:r>
      <w:proofErr w:type="spellEnd"/>
      <w:r>
        <w:t>/12-02-01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9AE"/>
    <w:multiLevelType w:val="hybridMultilevel"/>
    <w:tmpl w:val="9FD8A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40CF1"/>
    <w:multiLevelType w:val="hybridMultilevel"/>
    <w:tmpl w:val="A372F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576FCA"/>
    <w:multiLevelType w:val="hybridMultilevel"/>
    <w:tmpl w:val="D9C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56774"/>
    <w:multiLevelType w:val="hybridMultilevel"/>
    <w:tmpl w:val="D5C68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92"/>
    <w:rsid w:val="00073DBA"/>
    <w:rsid w:val="00145A37"/>
    <w:rsid w:val="00162EEC"/>
    <w:rsid w:val="001A088A"/>
    <w:rsid w:val="001D1528"/>
    <w:rsid w:val="002100E7"/>
    <w:rsid w:val="002A4D39"/>
    <w:rsid w:val="002B24BE"/>
    <w:rsid w:val="002B38BC"/>
    <w:rsid w:val="003452E8"/>
    <w:rsid w:val="003725C7"/>
    <w:rsid w:val="003D6204"/>
    <w:rsid w:val="004624CA"/>
    <w:rsid w:val="00492025"/>
    <w:rsid w:val="004A49BE"/>
    <w:rsid w:val="004E3EB9"/>
    <w:rsid w:val="005033E0"/>
    <w:rsid w:val="005B6E2D"/>
    <w:rsid w:val="006672D5"/>
    <w:rsid w:val="00682678"/>
    <w:rsid w:val="006A20DA"/>
    <w:rsid w:val="006B68C1"/>
    <w:rsid w:val="006F2D92"/>
    <w:rsid w:val="007902CB"/>
    <w:rsid w:val="007E3D86"/>
    <w:rsid w:val="008819FE"/>
    <w:rsid w:val="00892FAB"/>
    <w:rsid w:val="00897701"/>
    <w:rsid w:val="008B48B6"/>
    <w:rsid w:val="009062B3"/>
    <w:rsid w:val="00A36E98"/>
    <w:rsid w:val="00AD5CF4"/>
    <w:rsid w:val="00B22307"/>
    <w:rsid w:val="00BA570C"/>
    <w:rsid w:val="00BE1793"/>
    <w:rsid w:val="00CA4B8D"/>
    <w:rsid w:val="00CB66C8"/>
    <w:rsid w:val="00DB44DD"/>
    <w:rsid w:val="00DC13A4"/>
    <w:rsid w:val="00EB5227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spec/DDS-Java/1.0/Beta3/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 Tambe</dc:creator>
  <cp:lastModifiedBy>Sumant Tambe</cp:lastModifiedBy>
  <cp:revision>13</cp:revision>
  <dcterms:created xsi:type="dcterms:W3CDTF">2012-11-12T23:04:00Z</dcterms:created>
  <dcterms:modified xsi:type="dcterms:W3CDTF">2012-12-01T00:04:00Z</dcterms:modified>
</cp:coreProperties>
</file>